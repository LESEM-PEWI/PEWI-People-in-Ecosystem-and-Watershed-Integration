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7C41" w14:textId="0957810A" w:rsidR="007D247E" w:rsidRPr="007D247E" w:rsidRDefault="00A64C2E" w:rsidP="007D247E">
      <w:pPr>
        <w:pStyle w:val="Title"/>
        <w:rPr>
          <w:rFonts w:asciiTheme="minorHAnsi" w:hAnsiTheme="minorHAnsi"/>
          <w:b/>
          <w:spacing w:val="0"/>
          <w:sz w:val="28"/>
          <w:szCs w:val="28"/>
        </w:rPr>
      </w:pPr>
      <w:bookmarkStart w:id="0" w:name="_Toc393817151"/>
      <w:r>
        <w:rPr>
          <w:rFonts w:asciiTheme="minorHAnsi" w:hAnsiTheme="minorHAnsi"/>
          <w:b/>
          <w:spacing w:val="0"/>
          <w:sz w:val="28"/>
          <w:szCs w:val="28"/>
        </w:rPr>
        <w:t xml:space="preserve">Appendix A. </w:t>
      </w:r>
      <w:r w:rsidR="007D247E" w:rsidRPr="007D247E">
        <w:rPr>
          <w:rFonts w:asciiTheme="minorHAnsi" w:hAnsiTheme="minorHAnsi"/>
          <w:b/>
          <w:spacing w:val="0"/>
          <w:sz w:val="28"/>
          <w:szCs w:val="28"/>
        </w:rPr>
        <w:t>Supplementary Material for Chennault et al.</w:t>
      </w:r>
      <w:r w:rsidR="009A38AE">
        <w:rPr>
          <w:rFonts w:asciiTheme="minorHAnsi" w:hAnsiTheme="minorHAnsi"/>
          <w:b/>
          <w:spacing w:val="0"/>
          <w:sz w:val="28"/>
          <w:szCs w:val="28"/>
        </w:rPr>
        <w:t>,</w:t>
      </w:r>
      <w:r w:rsidR="007D247E" w:rsidRPr="007D247E">
        <w:rPr>
          <w:rFonts w:asciiTheme="minorHAnsi" w:hAnsiTheme="minorHAnsi"/>
          <w:b/>
          <w:spacing w:val="0"/>
          <w:sz w:val="28"/>
          <w:szCs w:val="28"/>
        </w:rPr>
        <w:t xml:space="preserve"> </w:t>
      </w:r>
      <w:r w:rsidR="007D247E" w:rsidRPr="009A38AE">
        <w:rPr>
          <w:rFonts w:asciiTheme="minorHAnsi" w:hAnsiTheme="minorHAnsi"/>
          <w:b/>
          <w:i/>
          <w:spacing w:val="0"/>
          <w:sz w:val="28"/>
          <w:szCs w:val="28"/>
        </w:rPr>
        <w:t>PEWI: An Interactive Web-based Ecosystem Service Model Designed for a Broad Public Audience</w:t>
      </w:r>
    </w:p>
    <w:bookmarkEnd w:id="0"/>
    <w:p w14:paraId="5BFC6CFD" w14:textId="77777777" w:rsidR="007D247E" w:rsidRDefault="007D247E" w:rsidP="007D247E"/>
    <w:sdt>
      <w:sdtPr>
        <w:rPr>
          <w:rFonts w:asciiTheme="minorHAnsi" w:eastAsiaTheme="minorEastAsia" w:hAnsiTheme="minorHAnsi" w:cstheme="minorBidi"/>
          <w:color w:val="auto"/>
          <w:sz w:val="24"/>
          <w:szCs w:val="24"/>
        </w:rPr>
        <w:id w:val="-435291734"/>
        <w:docPartObj>
          <w:docPartGallery w:val="Table of Contents"/>
          <w:docPartUnique/>
        </w:docPartObj>
      </w:sdtPr>
      <w:sdtEndPr>
        <w:rPr>
          <w:b/>
          <w:bCs/>
          <w:noProof/>
          <w:sz w:val="21"/>
          <w:szCs w:val="21"/>
        </w:rPr>
      </w:sdtEndPr>
      <w:sdtContent>
        <w:p w14:paraId="4486F43D" w14:textId="78731C08" w:rsidR="00C71AF9" w:rsidRPr="00D36820" w:rsidRDefault="00C71AF9" w:rsidP="00D36820">
          <w:pPr>
            <w:pStyle w:val="TOCHeading"/>
            <w:spacing w:before="0" w:after="120"/>
            <w:rPr>
              <w:rFonts w:asciiTheme="minorHAnsi" w:hAnsiTheme="minorHAnsi"/>
              <w:b/>
              <w:color w:val="auto"/>
              <w:sz w:val="24"/>
              <w:szCs w:val="24"/>
            </w:rPr>
          </w:pPr>
          <w:r w:rsidRPr="00D36820">
            <w:rPr>
              <w:rFonts w:asciiTheme="minorHAnsi" w:hAnsiTheme="minorHAnsi"/>
              <w:b/>
              <w:color w:val="auto"/>
              <w:sz w:val="24"/>
              <w:szCs w:val="24"/>
            </w:rPr>
            <w:t>Contents</w:t>
          </w:r>
        </w:p>
        <w:p w14:paraId="40785CD1" w14:textId="1373092E" w:rsidR="001C420B" w:rsidRPr="001C420B" w:rsidRDefault="00C71AF9">
          <w:pPr>
            <w:pStyle w:val="TOC1"/>
            <w:rPr>
              <w:rFonts w:asciiTheme="minorHAnsi" w:hAnsiTheme="minorHAnsi" w:cstheme="minorHAnsi"/>
              <w:caps w:val="0"/>
              <w:noProof/>
              <w:sz w:val="24"/>
              <w:szCs w:val="24"/>
            </w:rPr>
          </w:pPr>
          <w:r w:rsidRPr="001C420B">
            <w:rPr>
              <w:rFonts w:asciiTheme="minorHAnsi" w:hAnsiTheme="minorHAnsi"/>
              <w:caps w:val="0"/>
              <w:sz w:val="24"/>
              <w:szCs w:val="24"/>
            </w:rPr>
            <w:fldChar w:fldCharType="begin"/>
          </w:r>
          <w:r w:rsidRPr="001C420B">
            <w:rPr>
              <w:rFonts w:asciiTheme="minorHAnsi" w:hAnsiTheme="minorHAnsi"/>
              <w:caps w:val="0"/>
              <w:sz w:val="24"/>
              <w:szCs w:val="24"/>
            </w:rPr>
            <w:instrText xml:space="preserve"> TOC \o "1-3" \h \z \u </w:instrText>
          </w:r>
          <w:r w:rsidRPr="001C420B">
            <w:rPr>
              <w:rFonts w:asciiTheme="minorHAnsi" w:hAnsiTheme="minorHAnsi"/>
              <w:caps w:val="0"/>
              <w:sz w:val="24"/>
              <w:szCs w:val="24"/>
            </w:rPr>
            <w:fldChar w:fldCharType="separate"/>
          </w:r>
          <w:hyperlink w:anchor="_Toc28353250" w:history="1">
            <w:r w:rsidR="001C420B" w:rsidRPr="001C420B">
              <w:rPr>
                <w:rStyle w:val="Hyperlink"/>
                <w:rFonts w:asciiTheme="minorHAnsi" w:hAnsiTheme="minorHAnsi" w:cstheme="minorHAnsi"/>
                <w:b/>
                <w:caps w:val="0"/>
                <w:noProof/>
                <w:sz w:val="24"/>
                <w:szCs w:val="24"/>
              </w:rPr>
              <w:t>Table S1. Watershed Area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_Toc28353250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w:t>
            </w:r>
            <w:r w:rsidR="001C420B" w:rsidRPr="001C420B">
              <w:rPr>
                <w:rFonts w:asciiTheme="minorHAnsi" w:hAnsiTheme="minorHAnsi" w:cstheme="minorHAnsi"/>
                <w:caps w:val="0"/>
                <w:noProof/>
                <w:webHidden/>
                <w:sz w:val="24"/>
                <w:szCs w:val="24"/>
              </w:rPr>
              <w:fldChar w:fldCharType="end"/>
            </w:r>
          </w:hyperlink>
        </w:p>
        <w:p w14:paraId="648D9ECE" w14:textId="3706CD6F" w:rsidR="001C420B" w:rsidRPr="001C420B" w:rsidRDefault="00F57DD5">
          <w:pPr>
            <w:pStyle w:val="TOC1"/>
            <w:rPr>
              <w:rFonts w:asciiTheme="minorHAnsi" w:hAnsiTheme="minorHAnsi" w:cstheme="minorHAnsi"/>
              <w:caps w:val="0"/>
              <w:noProof/>
              <w:sz w:val="24"/>
              <w:szCs w:val="24"/>
            </w:rPr>
          </w:pPr>
          <w:hyperlink w:anchor="_Toc28353251" w:history="1">
            <w:r w:rsidR="001C420B" w:rsidRPr="001C420B">
              <w:rPr>
                <w:rStyle w:val="Hyperlink"/>
                <w:rFonts w:asciiTheme="minorHAnsi" w:hAnsiTheme="minorHAnsi" w:cstheme="minorHAnsi"/>
                <w:b/>
                <w:caps w:val="0"/>
                <w:noProof/>
                <w:sz w:val="24"/>
                <w:szCs w:val="24"/>
              </w:rPr>
              <w:t>Table S2. Weather Type and Percent Frequency Distribution of Annual Precipitation Values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_Toc28353251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w:t>
            </w:r>
            <w:r w:rsidR="001C420B" w:rsidRPr="001C420B">
              <w:rPr>
                <w:rFonts w:asciiTheme="minorHAnsi" w:hAnsiTheme="minorHAnsi" w:cstheme="minorHAnsi"/>
                <w:caps w:val="0"/>
                <w:noProof/>
                <w:webHidden/>
                <w:sz w:val="24"/>
                <w:szCs w:val="24"/>
              </w:rPr>
              <w:fldChar w:fldCharType="end"/>
            </w:r>
          </w:hyperlink>
        </w:p>
        <w:p w14:paraId="28123FB8" w14:textId="6C8ECB91" w:rsidR="001C420B" w:rsidRPr="001C420B" w:rsidRDefault="00F57DD5">
          <w:pPr>
            <w:pStyle w:val="TOC1"/>
            <w:rPr>
              <w:rFonts w:asciiTheme="minorHAnsi" w:hAnsiTheme="minorHAnsi" w:cstheme="minorHAnsi"/>
              <w:caps w:val="0"/>
              <w:noProof/>
              <w:sz w:val="24"/>
              <w:szCs w:val="24"/>
            </w:rPr>
          </w:pPr>
          <w:hyperlink w:anchor="_Toc28353252" w:history="1">
            <w:r w:rsidR="001C420B" w:rsidRPr="001C420B">
              <w:rPr>
                <w:rStyle w:val="Hyperlink"/>
                <w:rFonts w:asciiTheme="minorHAnsi" w:hAnsiTheme="minorHAnsi" w:cstheme="minorHAnsi"/>
                <w:b/>
                <w:caps w:val="0"/>
                <w:noProof/>
                <w:sz w:val="24"/>
                <w:szCs w:val="24"/>
              </w:rPr>
              <w:t>Table S3. Topographic Relief Ranges</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_Toc28353252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4</w:t>
            </w:r>
            <w:r w:rsidR="001C420B" w:rsidRPr="001C420B">
              <w:rPr>
                <w:rFonts w:asciiTheme="minorHAnsi" w:hAnsiTheme="minorHAnsi" w:cstheme="minorHAnsi"/>
                <w:caps w:val="0"/>
                <w:noProof/>
                <w:webHidden/>
                <w:sz w:val="24"/>
                <w:szCs w:val="24"/>
              </w:rPr>
              <w:fldChar w:fldCharType="end"/>
            </w:r>
          </w:hyperlink>
        </w:p>
        <w:p w14:paraId="5F234B7C" w14:textId="4231AED6" w:rsidR="001C420B" w:rsidRPr="001C420B" w:rsidRDefault="00F57DD5">
          <w:pPr>
            <w:pStyle w:val="TOC1"/>
            <w:rPr>
              <w:rFonts w:asciiTheme="minorHAnsi" w:hAnsiTheme="minorHAnsi" w:cstheme="minorHAnsi"/>
              <w:caps w:val="0"/>
              <w:noProof/>
              <w:sz w:val="24"/>
              <w:szCs w:val="24"/>
            </w:rPr>
          </w:pPr>
          <w:hyperlink w:anchor="_Toc28353253" w:history="1">
            <w:r w:rsidR="001C420B" w:rsidRPr="001C420B">
              <w:rPr>
                <w:rStyle w:val="Hyperlink"/>
                <w:rFonts w:asciiTheme="minorHAnsi" w:hAnsiTheme="minorHAnsi" w:cstheme="minorHAnsi"/>
                <w:b/>
                <w:caps w:val="0"/>
                <w:noProof/>
                <w:sz w:val="24"/>
                <w:szCs w:val="24"/>
              </w:rPr>
              <w:t>Biodiversity Module Details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_Toc28353253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5</w:t>
            </w:r>
            <w:r w:rsidR="001C420B" w:rsidRPr="001C420B">
              <w:rPr>
                <w:rFonts w:asciiTheme="minorHAnsi" w:hAnsiTheme="minorHAnsi" w:cstheme="minorHAnsi"/>
                <w:caps w:val="0"/>
                <w:noProof/>
                <w:webHidden/>
                <w:sz w:val="24"/>
                <w:szCs w:val="24"/>
              </w:rPr>
              <w:fldChar w:fldCharType="end"/>
            </w:r>
          </w:hyperlink>
        </w:p>
        <w:p w14:paraId="6813C57C" w14:textId="53172EB5" w:rsidR="001C420B" w:rsidRPr="001C420B" w:rsidRDefault="00F57DD5">
          <w:pPr>
            <w:pStyle w:val="TOC1"/>
            <w:rPr>
              <w:rFonts w:asciiTheme="minorHAnsi" w:hAnsiTheme="minorHAnsi" w:cstheme="minorHAnsi"/>
              <w:caps w:val="0"/>
              <w:noProof/>
              <w:sz w:val="24"/>
              <w:szCs w:val="24"/>
            </w:rPr>
          </w:pPr>
          <w:hyperlink w:anchor="_Toc28353254" w:history="1">
            <w:r w:rsidR="001C420B" w:rsidRPr="001C420B">
              <w:rPr>
                <w:rStyle w:val="Hyperlink"/>
                <w:rFonts w:asciiTheme="minorHAnsi" w:hAnsiTheme="minorHAnsi" w:cstheme="minorHAnsi"/>
                <w:b/>
                <w:caps w:val="0"/>
                <w:noProof/>
                <w:sz w:val="24"/>
                <w:szCs w:val="24"/>
              </w:rPr>
              <w:t>Table S4. Biodiversity Points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_Toc28353254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7</w:t>
            </w:r>
            <w:r w:rsidR="001C420B" w:rsidRPr="001C420B">
              <w:rPr>
                <w:rFonts w:asciiTheme="minorHAnsi" w:hAnsiTheme="minorHAnsi" w:cstheme="minorHAnsi"/>
                <w:caps w:val="0"/>
                <w:noProof/>
                <w:webHidden/>
                <w:sz w:val="24"/>
                <w:szCs w:val="24"/>
              </w:rPr>
              <w:fldChar w:fldCharType="end"/>
            </w:r>
          </w:hyperlink>
        </w:p>
        <w:p w14:paraId="598C2666" w14:textId="219A16D7" w:rsidR="001C420B" w:rsidRPr="001C420B" w:rsidRDefault="00F57DD5">
          <w:pPr>
            <w:pStyle w:val="TOC1"/>
            <w:rPr>
              <w:rFonts w:asciiTheme="minorHAnsi" w:hAnsiTheme="minorHAnsi" w:cstheme="minorHAnsi"/>
              <w:caps w:val="0"/>
              <w:noProof/>
              <w:sz w:val="24"/>
              <w:szCs w:val="24"/>
            </w:rPr>
          </w:pPr>
          <w:hyperlink w:anchor="_Toc28353255" w:history="1">
            <w:r w:rsidR="001C420B" w:rsidRPr="001C420B">
              <w:rPr>
                <w:rStyle w:val="Hyperlink"/>
                <w:rFonts w:asciiTheme="minorHAnsi" w:hAnsiTheme="minorHAnsi" w:cstheme="minorHAnsi"/>
                <w:b/>
                <w:caps w:val="0"/>
                <w:noProof/>
                <w:sz w:val="24"/>
                <w:szCs w:val="24"/>
              </w:rPr>
              <w:t>Wildlife Module Details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_Toc28353255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10</w:t>
            </w:r>
            <w:r w:rsidR="001C420B" w:rsidRPr="001C420B">
              <w:rPr>
                <w:rFonts w:asciiTheme="minorHAnsi" w:hAnsiTheme="minorHAnsi" w:cstheme="minorHAnsi"/>
                <w:caps w:val="0"/>
                <w:noProof/>
                <w:webHidden/>
                <w:sz w:val="24"/>
                <w:szCs w:val="24"/>
              </w:rPr>
              <w:fldChar w:fldCharType="end"/>
            </w:r>
          </w:hyperlink>
        </w:p>
        <w:p w14:paraId="70A9F6A9" w14:textId="36AAEE18" w:rsidR="001C420B" w:rsidRPr="001C420B" w:rsidRDefault="00F57DD5">
          <w:pPr>
            <w:pStyle w:val="TOC1"/>
            <w:rPr>
              <w:rFonts w:asciiTheme="minorHAnsi" w:hAnsiTheme="minorHAnsi" w:cstheme="minorHAnsi"/>
              <w:caps w:val="0"/>
              <w:noProof/>
              <w:sz w:val="24"/>
              <w:szCs w:val="24"/>
            </w:rPr>
          </w:pPr>
          <w:hyperlink w:anchor="_Toc28353256" w:history="1">
            <w:r w:rsidR="001C420B" w:rsidRPr="001C420B">
              <w:rPr>
                <w:rStyle w:val="Hyperlink"/>
                <w:rFonts w:asciiTheme="minorHAnsi" w:hAnsiTheme="minorHAnsi" w:cstheme="minorHAnsi"/>
                <w:b/>
                <w:caps w:val="0"/>
                <w:noProof/>
                <w:sz w:val="24"/>
                <w:szCs w:val="24"/>
              </w:rPr>
              <w:t>Table S5. Game Wildlife Points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_Toc28353256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12</w:t>
            </w:r>
            <w:r w:rsidR="001C420B" w:rsidRPr="001C420B">
              <w:rPr>
                <w:rFonts w:asciiTheme="minorHAnsi" w:hAnsiTheme="minorHAnsi" w:cstheme="minorHAnsi"/>
                <w:caps w:val="0"/>
                <w:noProof/>
                <w:webHidden/>
                <w:sz w:val="24"/>
                <w:szCs w:val="24"/>
              </w:rPr>
              <w:fldChar w:fldCharType="end"/>
            </w:r>
          </w:hyperlink>
        </w:p>
        <w:p w14:paraId="4368A8E8" w14:textId="5BAF20E3" w:rsidR="001C420B" w:rsidRPr="001C420B" w:rsidRDefault="00F57DD5">
          <w:pPr>
            <w:pStyle w:val="TOC1"/>
            <w:rPr>
              <w:rFonts w:asciiTheme="minorHAnsi" w:hAnsiTheme="minorHAnsi" w:cstheme="minorHAnsi"/>
              <w:caps w:val="0"/>
              <w:noProof/>
              <w:sz w:val="24"/>
              <w:szCs w:val="24"/>
            </w:rPr>
          </w:pPr>
          <w:hyperlink w:anchor="_Toc28353257" w:history="1">
            <w:r w:rsidR="001C420B" w:rsidRPr="001C420B">
              <w:rPr>
                <w:rStyle w:val="Hyperlink"/>
                <w:rFonts w:asciiTheme="minorHAnsi" w:hAnsiTheme="minorHAnsi" w:cstheme="minorHAnsi"/>
                <w:b/>
                <w:caps w:val="0"/>
                <w:noProof/>
                <w:sz w:val="24"/>
                <w:szCs w:val="24"/>
              </w:rPr>
              <w:t>Table S6. Carbon Sequestration Rates by Land-use Type</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_Toc28353257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14</w:t>
            </w:r>
            <w:r w:rsidR="001C420B" w:rsidRPr="001C420B">
              <w:rPr>
                <w:rFonts w:asciiTheme="minorHAnsi" w:hAnsiTheme="minorHAnsi" w:cstheme="minorHAnsi"/>
                <w:caps w:val="0"/>
                <w:noProof/>
                <w:webHidden/>
                <w:sz w:val="24"/>
                <w:szCs w:val="24"/>
              </w:rPr>
              <w:fldChar w:fldCharType="end"/>
            </w:r>
          </w:hyperlink>
        </w:p>
        <w:p w14:paraId="21249B55" w14:textId="71670077" w:rsidR="001C420B" w:rsidRPr="001C420B" w:rsidRDefault="00F57DD5">
          <w:pPr>
            <w:pStyle w:val="TOC1"/>
            <w:rPr>
              <w:rFonts w:asciiTheme="minorHAnsi" w:hAnsiTheme="minorHAnsi" w:cstheme="minorHAnsi"/>
              <w:caps w:val="0"/>
              <w:noProof/>
              <w:sz w:val="24"/>
              <w:szCs w:val="24"/>
            </w:rPr>
          </w:pPr>
          <w:hyperlink w:anchor="_Toc28353258" w:history="1">
            <w:r w:rsidR="001C420B" w:rsidRPr="001C420B">
              <w:rPr>
                <w:rStyle w:val="Hyperlink"/>
                <w:rFonts w:asciiTheme="minorHAnsi" w:hAnsiTheme="minorHAnsi" w:cstheme="minorHAnsi"/>
                <w:b/>
                <w:caps w:val="0"/>
                <w:noProof/>
                <w:sz w:val="24"/>
                <w:szCs w:val="24"/>
              </w:rPr>
              <w:t>Gross Erosion Module Details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_Toc28353258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15</w:t>
            </w:r>
            <w:r w:rsidR="001C420B" w:rsidRPr="001C420B">
              <w:rPr>
                <w:rFonts w:asciiTheme="minorHAnsi" w:hAnsiTheme="minorHAnsi" w:cstheme="minorHAnsi"/>
                <w:caps w:val="0"/>
                <w:noProof/>
                <w:webHidden/>
                <w:sz w:val="24"/>
                <w:szCs w:val="24"/>
              </w:rPr>
              <w:fldChar w:fldCharType="end"/>
            </w:r>
          </w:hyperlink>
        </w:p>
        <w:p w14:paraId="1467D78F" w14:textId="43696621" w:rsidR="001C420B" w:rsidRPr="001C420B" w:rsidRDefault="00F57DD5">
          <w:pPr>
            <w:pStyle w:val="TOC1"/>
            <w:rPr>
              <w:rFonts w:asciiTheme="minorHAnsi" w:hAnsiTheme="minorHAnsi" w:cstheme="minorHAnsi"/>
              <w:caps w:val="0"/>
              <w:noProof/>
              <w:sz w:val="24"/>
              <w:szCs w:val="24"/>
            </w:rPr>
          </w:pPr>
          <w:hyperlink w:anchor="_Toc28353259" w:history="1">
            <w:r w:rsidR="001C420B" w:rsidRPr="001C420B">
              <w:rPr>
                <w:rStyle w:val="Hyperlink"/>
                <w:rFonts w:asciiTheme="minorHAnsi" w:hAnsiTheme="minorHAnsi" w:cstheme="minorHAnsi"/>
                <w:b/>
                <w:caps w:val="0"/>
                <w:noProof/>
                <w:sz w:val="24"/>
                <w:szCs w:val="24"/>
              </w:rPr>
              <w:t>Table S7. Gross Erosion</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_Toc28353259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16</w:t>
            </w:r>
            <w:r w:rsidR="001C420B" w:rsidRPr="001C420B">
              <w:rPr>
                <w:rFonts w:asciiTheme="minorHAnsi" w:hAnsiTheme="minorHAnsi" w:cstheme="minorHAnsi"/>
                <w:caps w:val="0"/>
                <w:noProof/>
                <w:webHidden/>
                <w:sz w:val="24"/>
                <w:szCs w:val="24"/>
              </w:rPr>
              <w:fldChar w:fldCharType="end"/>
            </w:r>
          </w:hyperlink>
        </w:p>
        <w:p w14:paraId="6EC54DF5" w14:textId="697FB619" w:rsidR="001C420B" w:rsidRPr="001C420B" w:rsidRDefault="00F57DD5">
          <w:pPr>
            <w:pStyle w:val="TOC1"/>
            <w:rPr>
              <w:rFonts w:asciiTheme="minorHAnsi" w:hAnsiTheme="minorHAnsi" w:cstheme="minorHAnsi"/>
              <w:caps w:val="0"/>
              <w:noProof/>
              <w:sz w:val="24"/>
              <w:szCs w:val="24"/>
            </w:rPr>
          </w:pPr>
          <w:hyperlink w:anchor="_Toc28353260" w:history="1">
            <w:r w:rsidR="001C420B" w:rsidRPr="001C420B">
              <w:rPr>
                <w:rStyle w:val="Hyperlink"/>
                <w:rFonts w:asciiTheme="minorHAnsi" w:hAnsiTheme="minorHAnsi" w:cstheme="minorHAnsi"/>
                <w:b/>
                <w:caps w:val="0"/>
                <w:noProof/>
                <w:sz w:val="24"/>
                <w:szCs w:val="24"/>
              </w:rPr>
              <w:t>Nitrate Pollution Control Module Details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_Toc28353260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20</w:t>
            </w:r>
            <w:r w:rsidR="001C420B" w:rsidRPr="001C420B">
              <w:rPr>
                <w:rFonts w:asciiTheme="minorHAnsi" w:hAnsiTheme="minorHAnsi" w:cstheme="minorHAnsi"/>
                <w:caps w:val="0"/>
                <w:noProof/>
                <w:webHidden/>
                <w:sz w:val="24"/>
                <w:szCs w:val="24"/>
              </w:rPr>
              <w:fldChar w:fldCharType="end"/>
            </w:r>
          </w:hyperlink>
        </w:p>
        <w:p w14:paraId="224C9502" w14:textId="5322D7EB" w:rsidR="001C420B" w:rsidRPr="001C420B" w:rsidRDefault="00F57DD5">
          <w:pPr>
            <w:pStyle w:val="TOC1"/>
            <w:rPr>
              <w:rFonts w:asciiTheme="minorHAnsi" w:hAnsiTheme="minorHAnsi" w:cstheme="minorHAnsi"/>
              <w:caps w:val="0"/>
              <w:noProof/>
              <w:sz w:val="24"/>
              <w:szCs w:val="24"/>
            </w:rPr>
          </w:pPr>
          <w:hyperlink w:anchor="_Toc28353261" w:history="1">
            <w:r w:rsidR="001C420B" w:rsidRPr="001C420B">
              <w:rPr>
                <w:rStyle w:val="Hyperlink"/>
                <w:rFonts w:asciiTheme="minorHAnsi" w:hAnsiTheme="minorHAnsi" w:cstheme="minorHAnsi"/>
                <w:b/>
                <w:caps w:val="0"/>
                <w:noProof/>
                <w:sz w:val="24"/>
                <w:szCs w:val="24"/>
              </w:rPr>
              <w:t>Table S8. Nitrate-N Concentration</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_Toc28353261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22</w:t>
            </w:r>
            <w:r w:rsidR="001C420B" w:rsidRPr="001C420B">
              <w:rPr>
                <w:rFonts w:asciiTheme="minorHAnsi" w:hAnsiTheme="minorHAnsi" w:cstheme="minorHAnsi"/>
                <w:caps w:val="0"/>
                <w:noProof/>
                <w:webHidden/>
                <w:sz w:val="24"/>
                <w:szCs w:val="24"/>
              </w:rPr>
              <w:fldChar w:fldCharType="end"/>
            </w:r>
          </w:hyperlink>
        </w:p>
        <w:p w14:paraId="6EFD41DE" w14:textId="27C85308" w:rsidR="001C420B" w:rsidRPr="001C420B" w:rsidRDefault="00F57DD5">
          <w:pPr>
            <w:pStyle w:val="TOC1"/>
            <w:rPr>
              <w:rFonts w:asciiTheme="minorHAnsi" w:hAnsiTheme="minorHAnsi" w:cstheme="minorHAnsi"/>
              <w:caps w:val="0"/>
              <w:noProof/>
              <w:sz w:val="24"/>
              <w:szCs w:val="24"/>
            </w:rPr>
          </w:pPr>
          <w:hyperlink w:anchor="_Toc28353262" w:history="1">
            <w:r w:rsidR="001C420B" w:rsidRPr="001C420B">
              <w:rPr>
                <w:rStyle w:val="Hyperlink"/>
                <w:rFonts w:asciiTheme="minorHAnsi" w:hAnsiTheme="minorHAnsi" w:cstheme="minorHAnsi"/>
                <w:b/>
                <w:caps w:val="0"/>
                <w:noProof/>
                <w:sz w:val="24"/>
                <w:szCs w:val="24"/>
              </w:rPr>
              <w:t>Phosphorus Pollution Control Module Details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_Toc28353262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24</w:t>
            </w:r>
            <w:r w:rsidR="001C420B" w:rsidRPr="001C420B">
              <w:rPr>
                <w:rFonts w:asciiTheme="minorHAnsi" w:hAnsiTheme="minorHAnsi" w:cstheme="minorHAnsi"/>
                <w:caps w:val="0"/>
                <w:noProof/>
                <w:webHidden/>
                <w:sz w:val="24"/>
                <w:szCs w:val="24"/>
              </w:rPr>
              <w:fldChar w:fldCharType="end"/>
            </w:r>
          </w:hyperlink>
        </w:p>
        <w:p w14:paraId="04D4E12E" w14:textId="6FEBCE97" w:rsidR="001C420B" w:rsidRPr="001C420B" w:rsidRDefault="00F57DD5">
          <w:pPr>
            <w:pStyle w:val="TOC1"/>
            <w:rPr>
              <w:rFonts w:asciiTheme="minorHAnsi" w:hAnsiTheme="minorHAnsi" w:cstheme="minorHAnsi"/>
              <w:caps w:val="0"/>
              <w:noProof/>
              <w:sz w:val="24"/>
              <w:szCs w:val="24"/>
            </w:rPr>
          </w:pPr>
          <w:hyperlink w:anchor="_Toc28353263" w:history="1">
            <w:r w:rsidR="001C420B" w:rsidRPr="001C420B">
              <w:rPr>
                <w:rStyle w:val="Hyperlink"/>
                <w:rFonts w:asciiTheme="minorHAnsi" w:hAnsiTheme="minorHAnsi" w:cstheme="minorHAnsi"/>
                <w:b/>
                <w:caps w:val="0"/>
                <w:noProof/>
                <w:sz w:val="24"/>
                <w:szCs w:val="24"/>
              </w:rPr>
              <w:t>Table S9. Phosphorus Delivery to Stream</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_Toc28353263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25</w:t>
            </w:r>
            <w:r w:rsidR="001C420B" w:rsidRPr="001C420B">
              <w:rPr>
                <w:rFonts w:asciiTheme="minorHAnsi" w:hAnsiTheme="minorHAnsi" w:cstheme="minorHAnsi"/>
                <w:caps w:val="0"/>
                <w:noProof/>
                <w:webHidden/>
                <w:sz w:val="24"/>
                <w:szCs w:val="24"/>
              </w:rPr>
              <w:fldChar w:fldCharType="end"/>
            </w:r>
          </w:hyperlink>
        </w:p>
        <w:p w14:paraId="75CF5B2E" w14:textId="4238CFFB" w:rsidR="001C420B" w:rsidRPr="001C420B" w:rsidRDefault="00F57DD5">
          <w:pPr>
            <w:pStyle w:val="TOC1"/>
            <w:rPr>
              <w:rFonts w:asciiTheme="minorHAnsi" w:hAnsiTheme="minorHAnsi" w:cstheme="minorHAnsi"/>
              <w:caps w:val="0"/>
              <w:noProof/>
              <w:sz w:val="24"/>
              <w:szCs w:val="24"/>
            </w:rPr>
          </w:pPr>
          <w:hyperlink w:anchor="_Toc28353264" w:history="1">
            <w:r w:rsidR="001C420B" w:rsidRPr="001C420B">
              <w:rPr>
                <w:rStyle w:val="Hyperlink"/>
                <w:rFonts w:asciiTheme="minorHAnsi" w:hAnsiTheme="minorHAnsi" w:cstheme="minorHAnsi"/>
                <w:b/>
                <w:caps w:val="0"/>
                <w:noProof/>
                <w:sz w:val="24"/>
                <w:szCs w:val="24"/>
              </w:rPr>
              <w:t>Table S10. Sediment Delivery Ratio (SDR) by Iowa Landform Region and Drainage Area, from Iowa NRCS Erosion and Sediment Delivery</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_Toc28353264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28</w:t>
            </w:r>
            <w:r w:rsidR="001C420B" w:rsidRPr="001C420B">
              <w:rPr>
                <w:rFonts w:asciiTheme="minorHAnsi" w:hAnsiTheme="minorHAnsi" w:cstheme="minorHAnsi"/>
                <w:caps w:val="0"/>
                <w:noProof/>
                <w:webHidden/>
                <w:sz w:val="24"/>
                <w:szCs w:val="24"/>
              </w:rPr>
              <w:fldChar w:fldCharType="end"/>
            </w:r>
          </w:hyperlink>
        </w:p>
        <w:p w14:paraId="2EE9D9C4" w14:textId="5275C42C" w:rsidR="001C420B" w:rsidRPr="001C420B" w:rsidRDefault="00F57DD5">
          <w:pPr>
            <w:pStyle w:val="TOC1"/>
            <w:rPr>
              <w:rFonts w:asciiTheme="minorHAnsi" w:hAnsiTheme="minorHAnsi" w:cstheme="minorHAnsi"/>
              <w:caps w:val="0"/>
              <w:noProof/>
              <w:sz w:val="24"/>
              <w:szCs w:val="24"/>
            </w:rPr>
          </w:pPr>
          <w:hyperlink w:anchor="_Toc28353265" w:history="1">
            <w:r w:rsidR="001C420B" w:rsidRPr="001C420B">
              <w:rPr>
                <w:rStyle w:val="Hyperlink"/>
                <w:rFonts w:asciiTheme="minorHAnsi" w:hAnsiTheme="minorHAnsi" w:cstheme="minorHAnsi"/>
                <w:b/>
                <w:caps w:val="0"/>
                <w:noProof/>
                <w:sz w:val="24"/>
                <w:szCs w:val="24"/>
              </w:rPr>
              <w:t>Table S11.</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Runoff Curve Numbers</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_Toc28353265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29</w:t>
            </w:r>
            <w:r w:rsidR="001C420B" w:rsidRPr="001C420B">
              <w:rPr>
                <w:rFonts w:asciiTheme="minorHAnsi" w:hAnsiTheme="minorHAnsi" w:cstheme="minorHAnsi"/>
                <w:caps w:val="0"/>
                <w:noProof/>
                <w:webHidden/>
                <w:sz w:val="24"/>
                <w:szCs w:val="24"/>
              </w:rPr>
              <w:fldChar w:fldCharType="end"/>
            </w:r>
          </w:hyperlink>
        </w:p>
        <w:p w14:paraId="5C53F6F6" w14:textId="2F8D3BF8" w:rsidR="001C420B" w:rsidRPr="001C420B" w:rsidRDefault="00F57DD5">
          <w:pPr>
            <w:pStyle w:val="TOC1"/>
            <w:rPr>
              <w:rFonts w:asciiTheme="minorHAnsi" w:hAnsiTheme="minorHAnsi" w:cstheme="minorHAnsi"/>
              <w:caps w:val="0"/>
              <w:noProof/>
              <w:sz w:val="24"/>
              <w:szCs w:val="24"/>
            </w:rPr>
          </w:pPr>
          <w:hyperlink w:anchor="_Toc28353266" w:history="1">
            <w:r w:rsidR="001C420B" w:rsidRPr="001C420B">
              <w:rPr>
                <w:rStyle w:val="Hyperlink"/>
                <w:rFonts w:asciiTheme="minorHAnsi" w:hAnsiTheme="minorHAnsi" w:cstheme="minorHAnsi"/>
                <w:b/>
                <w:caps w:val="0"/>
                <w:noProof/>
                <w:sz w:val="24"/>
                <w:szCs w:val="24"/>
              </w:rPr>
              <w:t>Table S12. Sediment Delivery to Stream</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_Toc28353266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31</w:t>
            </w:r>
            <w:r w:rsidR="001C420B" w:rsidRPr="001C420B">
              <w:rPr>
                <w:rFonts w:asciiTheme="minorHAnsi" w:hAnsiTheme="minorHAnsi" w:cstheme="minorHAnsi"/>
                <w:caps w:val="0"/>
                <w:noProof/>
                <w:webHidden/>
                <w:sz w:val="24"/>
                <w:szCs w:val="24"/>
              </w:rPr>
              <w:fldChar w:fldCharType="end"/>
            </w:r>
          </w:hyperlink>
        </w:p>
        <w:p w14:paraId="1C363581" w14:textId="184BD9AC" w:rsidR="001C420B" w:rsidRPr="001C420B" w:rsidRDefault="00F57DD5">
          <w:pPr>
            <w:pStyle w:val="TOC1"/>
            <w:rPr>
              <w:rFonts w:asciiTheme="minorHAnsi" w:hAnsiTheme="minorHAnsi" w:cstheme="minorHAnsi"/>
              <w:caps w:val="0"/>
              <w:noProof/>
              <w:sz w:val="24"/>
              <w:szCs w:val="24"/>
            </w:rPr>
          </w:pPr>
          <w:hyperlink w:anchor="_Toc28353267" w:history="1">
            <w:r w:rsidR="001C420B" w:rsidRPr="001C420B">
              <w:rPr>
                <w:rStyle w:val="Hyperlink"/>
                <w:rFonts w:asciiTheme="minorHAnsi" w:hAnsiTheme="minorHAnsi" w:cstheme="minorHAnsi"/>
                <w:b/>
                <w:caps w:val="0"/>
                <w:noProof/>
                <w:sz w:val="24"/>
                <w:szCs w:val="24"/>
              </w:rPr>
              <w:t>Table S13.</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Crop and Livestock Production</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_Toc28353267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32</w:t>
            </w:r>
            <w:r w:rsidR="001C420B" w:rsidRPr="001C420B">
              <w:rPr>
                <w:rFonts w:asciiTheme="minorHAnsi" w:hAnsiTheme="minorHAnsi" w:cstheme="minorHAnsi"/>
                <w:caps w:val="0"/>
                <w:noProof/>
                <w:webHidden/>
                <w:sz w:val="24"/>
                <w:szCs w:val="24"/>
              </w:rPr>
              <w:fldChar w:fldCharType="end"/>
            </w:r>
          </w:hyperlink>
        </w:p>
        <w:p w14:paraId="66AF4C2F" w14:textId="0ED1CCFC" w:rsidR="001C420B" w:rsidRPr="001C420B" w:rsidRDefault="00F57DD5">
          <w:pPr>
            <w:pStyle w:val="TOC1"/>
            <w:rPr>
              <w:rFonts w:asciiTheme="minorHAnsi" w:hAnsiTheme="minorHAnsi" w:cstheme="minorHAnsi"/>
              <w:caps w:val="0"/>
              <w:noProof/>
              <w:sz w:val="24"/>
              <w:szCs w:val="24"/>
            </w:rPr>
          </w:pPr>
          <w:hyperlink w:anchor="_Toc28353268" w:history="1">
            <w:r w:rsidR="001C420B" w:rsidRPr="001C420B">
              <w:rPr>
                <w:rStyle w:val="Hyperlink"/>
                <w:rFonts w:asciiTheme="minorHAnsi" w:hAnsiTheme="minorHAnsi" w:cstheme="minorHAnsi"/>
                <w:b/>
                <w:caps w:val="0"/>
                <w:noProof/>
                <w:sz w:val="24"/>
                <w:szCs w:val="24"/>
              </w:rPr>
              <w:t>Table S14.</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Yield</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_Toc28353268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33</w:t>
            </w:r>
            <w:r w:rsidR="001C420B" w:rsidRPr="001C420B">
              <w:rPr>
                <w:rFonts w:asciiTheme="minorHAnsi" w:hAnsiTheme="minorHAnsi" w:cstheme="minorHAnsi"/>
                <w:caps w:val="0"/>
                <w:noProof/>
                <w:webHidden/>
                <w:sz w:val="24"/>
                <w:szCs w:val="24"/>
              </w:rPr>
              <w:fldChar w:fldCharType="end"/>
            </w:r>
          </w:hyperlink>
        </w:p>
        <w:p w14:paraId="6E0A9B5C" w14:textId="09165767" w:rsidR="001C420B" w:rsidRPr="001C420B" w:rsidRDefault="00F57DD5">
          <w:pPr>
            <w:pStyle w:val="TOC1"/>
            <w:rPr>
              <w:rFonts w:asciiTheme="minorHAnsi" w:hAnsiTheme="minorHAnsi" w:cstheme="minorHAnsi"/>
              <w:caps w:val="0"/>
              <w:noProof/>
              <w:sz w:val="24"/>
              <w:szCs w:val="24"/>
            </w:rPr>
          </w:pPr>
          <w:hyperlink w:anchor="_Toc28353269" w:history="1">
            <w:r w:rsidR="001C420B" w:rsidRPr="001C420B">
              <w:rPr>
                <w:rStyle w:val="Hyperlink"/>
                <w:rFonts w:asciiTheme="minorHAnsi" w:hAnsiTheme="minorHAnsi" w:cstheme="minorHAnsi"/>
                <w:b/>
                <w:caps w:val="0"/>
                <w:noProof/>
                <w:sz w:val="24"/>
                <w:szCs w:val="24"/>
              </w:rPr>
              <w:t>Table S15. Yield Type Precipitation Factor at Different Precipitation Levels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_Toc28353269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34</w:t>
            </w:r>
            <w:r w:rsidR="001C420B" w:rsidRPr="001C420B">
              <w:rPr>
                <w:rFonts w:asciiTheme="minorHAnsi" w:hAnsiTheme="minorHAnsi" w:cstheme="minorHAnsi"/>
                <w:caps w:val="0"/>
                <w:noProof/>
                <w:webHidden/>
                <w:sz w:val="24"/>
                <w:szCs w:val="24"/>
              </w:rPr>
              <w:fldChar w:fldCharType="end"/>
            </w:r>
          </w:hyperlink>
        </w:p>
        <w:p w14:paraId="27F71508" w14:textId="3C7955C1" w:rsidR="001C420B" w:rsidRPr="001C420B" w:rsidRDefault="00F57DD5">
          <w:pPr>
            <w:pStyle w:val="TOC1"/>
            <w:rPr>
              <w:rFonts w:asciiTheme="minorHAnsi" w:hAnsiTheme="minorHAnsi" w:cstheme="minorHAnsi"/>
              <w:caps w:val="0"/>
              <w:noProof/>
              <w:sz w:val="24"/>
              <w:szCs w:val="24"/>
            </w:rPr>
          </w:pPr>
          <w:hyperlink w:anchor="_Toc28353270" w:history="1">
            <w:r w:rsidR="001C420B" w:rsidRPr="001C420B">
              <w:rPr>
                <w:rStyle w:val="Hyperlink"/>
                <w:rFonts w:asciiTheme="minorHAnsi" w:hAnsiTheme="minorHAnsi" w:cstheme="minorHAnsi"/>
                <w:b/>
                <w:caps w:val="0"/>
                <w:noProof/>
                <w:sz w:val="24"/>
                <w:szCs w:val="24"/>
              </w:rPr>
              <w:t>Table S16.</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Yield Base Rate: Corn and Soybean</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_Toc28353270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35</w:t>
            </w:r>
            <w:r w:rsidR="001C420B" w:rsidRPr="001C420B">
              <w:rPr>
                <w:rFonts w:asciiTheme="minorHAnsi" w:hAnsiTheme="minorHAnsi" w:cstheme="minorHAnsi"/>
                <w:caps w:val="0"/>
                <w:noProof/>
                <w:webHidden/>
                <w:sz w:val="24"/>
                <w:szCs w:val="24"/>
              </w:rPr>
              <w:fldChar w:fldCharType="end"/>
            </w:r>
          </w:hyperlink>
        </w:p>
        <w:p w14:paraId="4CEE8A14" w14:textId="52BA9AC9" w:rsidR="001C420B" w:rsidRPr="001C420B" w:rsidRDefault="00F57DD5">
          <w:pPr>
            <w:pStyle w:val="TOC1"/>
            <w:rPr>
              <w:rFonts w:asciiTheme="minorHAnsi" w:hAnsiTheme="minorHAnsi" w:cstheme="minorHAnsi"/>
              <w:caps w:val="0"/>
              <w:noProof/>
              <w:sz w:val="24"/>
              <w:szCs w:val="24"/>
            </w:rPr>
          </w:pPr>
          <w:hyperlink w:anchor="_Toc28353271" w:history="1">
            <w:r w:rsidR="001C420B" w:rsidRPr="001C420B">
              <w:rPr>
                <w:rStyle w:val="Hyperlink"/>
                <w:rFonts w:asciiTheme="minorHAnsi" w:hAnsiTheme="minorHAnsi" w:cstheme="minorHAnsi"/>
                <w:b/>
                <w:caps w:val="0"/>
                <w:noProof/>
                <w:sz w:val="24"/>
                <w:szCs w:val="24"/>
              </w:rPr>
              <w:t>Table S17. Yield Base Rate: Alfalfa and Grass Hay</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_Toc28353271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36</w:t>
            </w:r>
            <w:r w:rsidR="001C420B" w:rsidRPr="001C420B">
              <w:rPr>
                <w:rFonts w:asciiTheme="minorHAnsi" w:hAnsiTheme="minorHAnsi" w:cstheme="minorHAnsi"/>
                <w:caps w:val="0"/>
                <w:noProof/>
                <w:webHidden/>
                <w:sz w:val="24"/>
                <w:szCs w:val="24"/>
              </w:rPr>
              <w:fldChar w:fldCharType="end"/>
            </w:r>
          </w:hyperlink>
        </w:p>
        <w:p w14:paraId="7634079D" w14:textId="23FECF2B" w:rsidR="001C420B" w:rsidRPr="001C420B" w:rsidRDefault="00F57DD5">
          <w:pPr>
            <w:pStyle w:val="TOC1"/>
            <w:rPr>
              <w:rFonts w:asciiTheme="minorHAnsi" w:hAnsiTheme="minorHAnsi" w:cstheme="minorHAnsi"/>
              <w:caps w:val="0"/>
              <w:noProof/>
              <w:sz w:val="24"/>
              <w:szCs w:val="24"/>
            </w:rPr>
          </w:pPr>
          <w:hyperlink w:anchor="_Toc28353272" w:history="1">
            <w:r w:rsidR="001C420B" w:rsidRPr="001C420B">
              <w:rPr>
                <w:rStyle w:val="Hyperlink"/>
                <w:rFonts w:asciiTheme="minorHAnsi" w:hAnsiTheme="minorHAnsi" w:cstheme="minorHAnsi"/>
                <w:b/>
                <w:caps w:val="0"/>
                <w:noProof/>
                <w:sz w:val="24"/>
                <w:szCs w:val="24"/>
              </w:rPr>
              <w:t>Table S18.</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Yield Base Rate for Cattle</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_Toc28353272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37</w:t>
            </w:r>
            <w:r w:rsidR="001C420B" w:rsidRPr="001C420B">
              <w:rPr>
                <w:rFonts w:asciiTheme="minorHAnsi" w:hAnsiTheme="minorHAnsi" w:cstheme="minorHAnsi"/>
                <w:caps w:val="0"/>
                <w:noProof/>
                <w:webHidden/>
                <w:sz w:val="24"/>
                <w:szCs w:val="24"/>
              </w:rPr>
              <w:fldChar w:fldCharType="end"/>
            </w:r>
          </w:hyperlink>
        </w:p>
        <w:p w14:paraId="451516E2" w14:textId="3DFF9436" w:rsidR="001C420B" w:rsidRPr="001C420B" w:rsidRDefault="00F57DD5">
          <w:pPr>
            <w:pStyle w:val="TOC1"/>
            <w:rPr>
              <w:rFonts w:asciiTheme="minorHAnsi" w:hAnsiTheme="minorHAnsi" w:cstheme="minorHAnsi"/>
              <w:caps w:val="0"/>
              <w:noProof/>
              <w:sz w:val="24"/>
              <w:szCs w:val="24"/>
            </w:rPr>
          </w:pPr>
          <w:hyperlink w:anchor="_Toc28353273" w:history="1">
            <w:r w:rsidR="001C420B" w:rsidRPr="001C420B">
              <w:rPr>
                <w:rStyle w:val="Hyperlink"/>
                <w:rFonts w:asciiTheme="minorHAnsi" w:hAnsiTheme="minorHAnsi" w:cstheme="minorHAnsi"/>
                <w:b/>
                <w:caps w:val="0"/>
                <w:noProof/>
                <w:sz w:val="24"/>
                <w:szCs w:val="24"/>
              </w:rPr>
              <w:t>Table S19. Yield Base Rate: Mixed Fruits and Vegetables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_Toc28353273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38</w:t>
            </w:r>
            <w:r w:rsidR="001C420B" w:rsidRPr="001C420B">
              <w:rPr>
                <w:rFonts w:asciiTheme="minorHAnsi" w:hAnsiTheme="minorHAnsi" w:cstheme="minorHAnsi"/>
                <w:caps w:val="0"/>
                <w:noProof/>
                <w:webHidden/>
                <w:sz w:val="24"/>
                <w:szCs w:val="24"/>
              </w:rPr>
              <w:fldChar w:fldCharType="end"/>
            </w:r>
          </w:hyperlink>
        </w:p>
        <w:p w14:paraId="551BB7E3" w14:textId="6636FC9D" w:rsidR="001C420B" w:rsidRPr="001C420B" w:rsidRDefault="00F57DD5">
          <w:pPr>
            <w:pStyle w:val="TOC1"/>
            <w:rPr>
              <w:rFonts w:asciiTheme="minorHAnsi" w:hAnsiTheme="minorHAnsi" w:cstheme="minorHAnsi"/>
              <w:caps w:val="0"/>
              <w:noProof/>
              <w:sz w:val="24"/>
              <w:szCs w:val="24"/>
            </w:rPr>
          </w:pPr>
          <w:hyperlink w:anchor="_Toc28353274" w:history="1">
            <w:r w:rsidR="001C420B" w:rsidRPr="001C420B">
              <w:rPr>
                <w:rStyle w:val="Hyperlink"/>
                <w:rFonts w:asciiTheme="minorHAnsi" w:hAnsiTheme="minorHAnsi" w:cstheme="minorHAnsi"/>
                <w:b/>
                <w:caps w:val="0"/>
                <w:noProof/>
                <w:sz w:val="24"/>
                <w:szCs w:val="24"/>
              </w:rPr>
              <w:t>Table S20.</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Yield Base Rate: Wood</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_Toc28353274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39</w:t>
            </w:r>
            <w:r w:rsidR="001C420B" w:rsidRPr="001C420B">
              <w:rPr>
                <w:rFonts w:asciiTheme="minorHAnsi" w:hAnsiTheme="minorHAnsi" w:cstheme="minorHAnsi"/>
                <w:caps w:val="0"/>
                <w:noProof/>
                <w:webHidden/>
                <w:sz w:val="24"/>
                <w:szCs w:val="24"/>
              </w:rPr>
              <w:fldChar w:fldCharType="end"/>
            </w:r>
          </w:hyperlink>
        </w:p>
        <w:p w14:paraId="236A6CDD" w14:textId="1FF3F93F" w:rsidR="001C420B" w:rsidRPr="001C420B" w:rsidRDefault="00F57DD5">
          <w:pPr>
            <w:pStyle w:val="TOC1"/>
            <w:rPr>
              <w:rFonts w:asciiTheme="minorHAnsi" w:hAnsiTheme="minorHAnsi" w:cstheme="minorHAnsi"/>
              <w:caps w:val="0"/>
              <w:noProof/>
              <w:sz w:val="24"/>
              <w:szCs w:val="24"/>
            </w:rPr>
          </w:pPr>
          <w:hyperlink w:anchor="_Toc28353275" w:history="1">
            <w:r w:rsidR="001C420B" w:rsidRPr="001C420B">
              <w:rPr>
                <w:rStyle w:val="Hyperlink"/>
                <w:rFonts w:asciiTheme="minorHAnsi" w:hAnsiTheme="minorHAnsi" w:cstheme="minorHAnsi"/>
                <w:b/>
                <w:caps w:val="0"/>
                <w:noProof/>
                <w:sz w:val="24"/>
                <w:szCs w:val="24"/>
              </w:rPr>
              <w:t>Table S21.</w:t>
            </w:r>
            <w:r w:rsidR="001C420B" w:rsidRPr="001C420B">
              <w:rPr>
                <w:rStyle w:val="Hyperlink"/>
                <w:rFonts w:asciiTheme="minorHAnsi" w:hAnsiTheme="minorHAnsi" w:cstheme="minorHAnsi"/>
                <w:caps w:val="0"/>
                <w:noProof/>
                <w:sz w:val="24"/>
                <w:szCs w:val="24"/>
              </w:rPr>
              <w:t xml:space="preserve"> </w:t>
            </w:r>
            <w:r w:rsidR="001C420B" w:rsidRPr="001C420B">
              <w:rPr>
                <w:rStyle w:val="Hyperlink"/>
                <w:rFonts w:asciiTheme="minorHAnsi" w:hAnsiTheme="minorHAnsi" w:cstheme="minorHAnsi"/>
                <w:b/>
                <w:caps w:val="0"/>
                <w:noProof/>
                <w:sz w:val="24"/>
                <w:szCs w:val="24"/>
              </w:rPr>
              <w:t>Yield Base Rate: Switchgrass</w:t>
            </w:r>
            <w:r w:rsidR="001C420B" w:rsidRPr="001C420B">
              <w:rPr>
                <w:rStyle w:val="Hyperlink"/>
                <w:rFonts w:asciiTheme="minorHAnsi" w:hAnsiTheme="minorHAnsi" w:cstheme="minorHAnsi"/>
                <w:b/>
                <w:caps w:val="0"/>
                <w:noProof/>
                <w:sz w:val="24"/>
                <w:szCs w:val="24"/>
                <w:vertAlign w:val="superscript"/>
              </w:rPr>
              <w:t>a</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_Toc28353275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40</w:t>
            </w:r>
            <w:r w:rsidR="001C420B" w:rsidRPr="001C420B">
              <w:rPr>
                <w:rFonts w:asciiTheme="minorHAnsi" w:hAnsiTheme="minorHAnsi" w:cstheme="minorHAnsi"/>
                <w:caps w:val="0"/>
                <w:noProof/>
                <w:webHidden/>
                <w:sz w:val="24"/>
                <w:szCs w:val="24"/>
              </w:rPr>
              <w:fldChar w:fldCharType="end"/>
            </w:r>
          </w:hyperlink>
        </w:p>
        <w:p w14:paraId="44DF1541" w14:textId="134720DF" w:rsidR="001C420B" w:rsidRPr="001C420B" w:rsidRDefault="00F57DD5">
          <w:pPr>
            <w:pStyle w:val="TOC1"/>
            <w:rPr>
              <w:rFonts w:asciiTheme="minorHAnsi" w:hAnsiTheme="minorHAnsi"/>
              <w:caps w:val="0"/>
              <w:noProof/>
              <w:sz w:val="22"/>
              <w:szCs w:val="22"/>
            </w:rPr>
          </w:pPr>
          <w:hyperlink w:anchor="_Toc28353276" w:history="1">
            <w:r w:rsidR="001C420B" w:rsidRPr="001C420B">
              <w:rPr>
                <w:rStyle w:val="Hyperlink"/>
                <w:rFonts w:asciiTheme="minorHAnsi" w:hAnsiTheme="minorHAnsi" w:cstheme="minorHAnsi"/>
                <w:b/>
                <w:caps w:val="0"/>
                <w:noProof/>
                <w:sz w:val="24"/>
                <w:szCs w:val="24"/>
              </w:rPr>
              <w:t>References</w:t>
            </w:r>
            <w:r w:rsidR="001C420B" w:rsidRPr="001C420B">
              <w:rPr>
                <w:rFonts w:asciiTheme="minorHAnsi" w:hAnsiTheme="minorHAnsi" w:cstheme="minorHAnsi"/>
                <w:caps w:val="0"/>
                <w:noProof/>
                <w:webHidden/>
                <w:sz w:val="24"/>
                <w:szCs w:val="24"/>
              </w:rPr>
              <w:tab/>
            </w:r>
            <w:r w:rsidR="001C420B" w:rsidRPr="001C420B">
              <w:rPr>
                <w:rFonts w:asciiTheme="minorHAnsi" w:hAnsiTheme="minorHAnsi" w:cstheme="minorHAnsi"/>
                <w:caps w:val="0"/>
                <w:noProof/>
                <w:webHidden/>
                <w:sz w:val="24"/>
                <w:szCs w:val="24"/>
              </w:rPr>
              <w:fldChar w:fldCharType="begin"/>
            </w:r>
            <w:r w:rsidR="001C420B" w:rsidRPr="001C420B">
              <w:rPr>
                <w:rFonts w:asciiTheme="minorHAnsi" w:hAnsiTheme="minorHAnsi" w:cstheme="minorHAnsi"/>
                <w:caps w:val="0"/>
                <w:noProof/>
                <w:webHidden/>
                <w:sz w:val="24"/>
                <w:szCs w:val="24"/>
              </w:rPr>
              <w:instrText xml:space="preserve"> PAGEREF _Toc28353276 \h </w:instrText>
            </w:r>
            <w:r w:rsidR="001C420B" w:rsidRPr="001C420B">
              <w:rPr>
                <w:rFonts w:asciiTheme="minorHAnsi" w:hAnsiTheme="minorHAnsi" w:cstheme="minorHAnsi"/>
                <w:caps w:val="0"/>
                <w:noProof/>
                <w:webHidden/>
                <w:sz w:val="24"/>
                <w:szCs w:val="24"/>
              </w:rPr>
            </w:r>
            <w:r w:rsidR="001C420B" w:rsidRPr="001C420B">
              <w:rPr>
                <w:rFonts w:asciiTheme="minorHAnsi" w:hAnsiTheme="minorHAnsi" w:cstheme="minorHAnsi"/>
                <w:caps w:val="0"/>
                <w:noProof/>
                <w:webHidden/>
                <w:sz w:val="24"/>
                <w:szCs w:val="24"/>
              </w:rPr>
              <w:fldChar w:fldCharType="separate"/>
            </w:r>
            <w:r w:rsidR="001C420B" w:rsidRPr="001C420B">
              <w:rPr>
                <w:rFonts w:asciiTheme="minorHAnsi" w:hAnsiTheme="minorHAnsi" w:cstheme="minorHAnsi"/>
                <w:caps w:val="0"/>
                <w:noProof/>
                <w:webHidden/>
                <w:sz w:val="24"/>
                <w:szCs w:val="24"/>
              </w:rPr>
              <w:t>41</w:t>
            </w:r>
            <w:r w:rsidR="001C420B" w:rsidRPr="001C420B">
              <w:rPr>
                <w:rFonts w:asciiTheme="minorHAnsi" w:hAnsiTheme="minorHAnsi" w:cstheme="minorHAnsi"/>
                <w:caps w:val="0"/>
                <w:noProof/>
                <w:webHidden/>
                <w:sz w:val="24"/>
                <w:szCs w:val="24"/>
              </w:rPr>
              <w:fldChar w:fldCharType="end"/>
            </w:r>
          </w:hyperlink>
        </w:p>
        <w:p w14:paraId="08549F9B" w14:textId="2DF238C3" w:rsidR="00C71AF9" w:rsidRDefault="00C71AF9" w:rsidP="00D36820">
          <w:pPr>
            <w:spacing w:after="120" w:line="240" w:lineRule="auto"/>
          </w:pPr>
          <w:r w:rsidRPr="001C420B">
            <w:rPr>
              <w:b/>
              <w:bCs/>
              <w:noProof/>
              <w:sz w:val="24"/>
              <w:szCs w:val="24"/>
            </w:rPr>
            <w:fldChar w:fldCharType="end"/>
          </w:r>
        </w:p>
      </w:sdtContent>
    </w:sdt>
    <w:p w14:paraId="353A3C75" w14:textId="77777777" w:rsidR="00C71AF9" w:rsidRPr="006213F9" w:rsidRDefault="00C71AF9" w:rsidP="007D247E"/>
    <w:p w14:paraId="46ADE2E1" w14:textId="4AA59432" w:rsidR="00550F6F" w:rsidRPr="00805F87" w:rsidRDefault="00550F6F" w:rsidP="007D247E">
      <w:pPr>
        <w:pStyle w:val="Heading1"/>
        <w:rPr>
          <w:rFonts w:asciiTheme="minorHAnsi" w:hAnsiTheme="minorHAnsi"/>
          <w:b/>
          <w:sz w:val="24"/>
        </w:rPr>
      </w:pPr>
      <w:bookmarkStart w:id="1" w:name="_Toc28353250"/>
      <w:r w:rsidRPr="00805F87">
        <w:rPr>
          <w:rFonts w:asciiTheme="minorHAnsi" w:hAnsiTheme="minorHAnsi"/>
          <w:b/>
          <w:sz w:val="24"/>
        </w:rPr>
        <w:lastRenderedPageBreak/>
        <w:t xml:space="preserve">Table </w:t>
      </w:r>
      <w:r w:rsidR="004E60AD"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w:t>
      </w:r>
      <w:r w:rsidR="003B7AC5" w:rsidRPr="00805F87">
        <w:rPr>
          <w:rFonts w:asciiTheme="minorHAnsi" w:hAnsiTheme="minorHAnsi"/>
          <w:b/>
          <w:noProof/>
          <w:sz w:val="24"/>
        </w:rPr>
        <w:fldChar w:fldCharType="end"/>
      </w:r>
      <w:r w:rsidRPr="00805F87">
        <w:rPr>
          <w:rFonts w:asciiTheme="minorHAnsi" w:hAnsiTheme="minorHAnsi"/>
          <w:b/>
          <w:sz w:val="24"/>
        </w:rPr>
        <w:t>. Watershed Area</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01"/>
        <w:gridCol w:w="971"/>
        <w:gridCol w:w="4233"/>
        <w:gridCol w:w="1487"/>
      </w:tblGrid>
      <w:tr w:rsidR="00E756D9" w:rsidRPr="00305B1C" w14:paraId="1089CDA1" w14:textId="77777777" w:rsidTr="00550F6F">
        <w:trPr>
          <w:cantSplit/>
          <w:trHeight w:val="350"/>
        </w:trPr>
        <w:tc>
          <w:tcPr>
            <w:tcW w:w="0" w:type="auto"/>
            <w:shd w:val="clear" w:color="auto" w:fill="auto"/>
          </w:tcPr>
          <w:p w14:paraId="17E5A416" w14:textId="77777777" w:rsidR="00550F6F" w:rsidRPr="00305B1C" w:rsidRDefault="00550F6F" w:rsidP="00550F6F">
            <w:pPr>
              <w:pStyle w:val="NoSpacing"/>
              <w:keepNext/>
              <w:keepLines/>
              <w:rPr>
                <w:b/>
                <w:sz w:val="20"/>
                <w:szCs w:val="20"/>
              </w:rPr>
            </w:pPr>
            <w:r w:rsidRPr="00305B1C">
              <w:rPr>
                <w:b/>
                <w:sz w:val="20"/>
                <w:szCs w:val="20"/>
              </w:rPr>
              <w:t>Description</w:t>
            </w:r>
          </w:p>
        </w:tc>
        <w:tc>
          <w:tcPr>
            <w:tcW w:w="0" w:type="auto"/>
          </w:tcPr>
          <w:p w14:paraId="5FD4AB5E" w14:textId="77777777" w:rsidR="00550F6F" w:rsidRPr="00305B1C" w:rsidRDefault="00550F6F" w:rsidP="00550F6F">
            <w:pPr>
              <w:pStyle w:val="NoSpacing"/>
              <w:keepNext/>
              <w:keepLines/>
              <w:rPr>
                <w:b/>
                <w:sz w:val="20"/>
                <w:szCs w:val="20"/>
              </w:rPr>
            </w:pPr>
            <w:r w:rsidRPr="00305B1C">
              <w:rPr>
                <w:b/>
                <w:sz w:val="20"/>
                <w:szCs w:val="20"/>
              </w:rPr>
              <w:t>Notation</w:t>
            </w:r>
          </w:p>
        </w:tc>
        <w:tc>
          <w:tcPr>
            <w:tcW w:w="0" w:type="auto"/>
            <w:tcBorders>
              <w:bottom w:val="single" w:sz="4" w:space="0" w:color="auto"/>
            </w:tcBorders>
            <w:shd w:val="clear" w:color="auto" w:fill="auto"/>
          </w:tcPr>
          <w:p w14:paraId="7CBF2B02" w14:textId="77777777" w:rsidR="00550F6F" w:rsidRPr="00305B1C" w:rsidRDefault="00550F6F" w:rsidP="00550F6F">
            <w:pPr>
              <w:pStyle w:val="NoSpacing"/>
              <w:keepNext/>
              <w:keepLines/>
              <w:rPr>
                <w:b/>
                <w:sz w:val="20"/>
                <w:szCs w:val="20"/>
              </w:rPr>
            </w:pPr>
            <w:r w:rsidRPr="00305B1C">
              <w:rPr>
                <w:b/>
                <w:sz w:val="20"/>
                <w:szCs w:val="20"/>
              </w:rPr>
              <w:t>Rule</w:t>
            </w:r>
          </w:p>
        </w:tc>
        <w:tc>
          <w:tcPr>
            <w:tcW w:w="0" w:type="auto"/>
            <w:tcBorders>
              <w:bottom w:val="single" w:sz="4" w:space="0" w:color="auto"/>
            </w:tcBorders>
            <w:shd w:val="clear" w:color="auto" w:fill="auto"/>
          </w:tcPr>
          <w:p w14:paraId="4CE1E137" w14:textId="77777777" w:rsidR="00550F6F" w:rsidRPr="00305B1C" w:rsidRDefault="00550F6F" w:rsidP="00550F6F">
            <w:pPr>
              <w:pStyle w:val="NoSpacing"/>
              <w:keepNext/>
              <w:keepLines/>
              <w:rPr>
                <w:b/>
                <w:sz w:val="20"/>
                <w:szCs w:val="20"/>
              </w:rPr>
            </w:pPr>
            <w:r w:rsidRPr="00305B1C">
              <w:rPr>
                <w:b/>
                <w:sz w:val="20"/>
                <w:szCs w:val="20"/>
              </w:rPr>
              <w:t>Value</w:t>
            </w:r>
          </w:p>
        </w:tc>
      </w:tr>
      <w:tr w:rsidR="00E756D9" w:rsidRPr="002E3AA7" w14:paraId="37A31C67" w14:textId="77777777" w:rsidTr="00550F6F">
        <w:trPr>
          <w:cantSplit/>
          <w:trHeight w:val="350"/>
        </w:trPr>
        <w:tc>
          <w:tcPr>
            <w:tcW w:w="0" w:type="auto"/>
            <w:shd w:val="clear" w:color="auto" w:fill="auto"/>
          </w:tcPr>
          <w:p w14:paraId="11A25A61" w14:textId="77777777" w:rsidR="00550F6F" w:rsidRPr="00305B1C" w:rsidRDefault="00550F6F" w:rsidP="00550F6F">
            <w:pPr>
              <w:pStyle w:val="NoSpacing"/>
              <w:keepNext/>
              <w:keepLines/>
              <w:rPr>
                <w:sz w:val="20"/>
                <w:szCs w:val="20"/>
              </w:rPr>
            </w:pPr>
            <w:r w:rsidRPr="00305B1C">
              <w:rPr>
                <w:sz w:val="20"/>
                <w:szCs w:val="20"/>
              </w:rPr>
              <w:t>Grid cell area</w:t>
            </w:r>
          </w:p>
        </w:tc>
        <w:tc>
          <w:tcPr>
            <w:tcW w:w="0" w:type="auto"/>
          </w:tcPr>
          <w:p w14:paraId="1C71FA41" w14:textId="77777777" w:rsidR="00550F6F" w:rsidRPr="002E3AA7" w:rsidRDefault="00F57DD5" w:rsidP="00550F6F">
            <w:pPr>
              <w:pStyle w:val="NoSpacing"/>
              <w:keepNext/>
              <w:keepLines/>
              <w:rPr>
                <w:rFonts w:asciiTheme="majorHAnsi" w:hAnsiTheme="majorHAnsi"/>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oMath>
            </m:oMathPara>
          </w:p>
        </w:tc>
        <w:tc>
          <w:tcPr>
            <w:tcW w:w="0" w:type="auto"/>
            <w:tcBorders>
              <w:bottom w:val="single" w:sz="4" w:space="0" w:color="auto"/>
            </w:tcBorders>
            <w:shd w:val="clear" w:color="auto" w:fill="auto"/>
          </w:tcPr>
          <w:p w14:paraId="5B9A603C" w14:textId="77777777" w:rsidR="00550F6F" w:rsidRPr="00305B1C" w:rsidRDefault="00550F6F" w:rsidP="00550F6F">
            <w:pPr>
              <w:pStyle w:val="NoSpacing"/>
              <w:keepNext/>
              <w:keepLines/>
              <w:rPr>
                <w:i/>
                <w:sz w:val="20"/>
                <w:szCs w:val="20"/>
              </w:rPr>
            </w:pPr>
            <w:r w:rsidRPr="00305B1C">
              <w:rPr>
                <w:sz w:val="20"/>
                <w:szCs w:val="20"/>
              </w:rPr>
              <w:t xml:space="preserve">Area of individual grid cell, </w:t>
            </w:r>
            <w:r w:rsidRPr="00305B1C">
              <w:rPr>
                <w:i/>
                <w:sz w:val="20"/>
                <w:szCs w:val="20"/>
              </w:rPr>
              <w:t>j</w:t>
            </w:r>
            <w:r w:rsidRPr="00305B1C">
              <w:rPr>
                <w:sz w:val="20"/>
                <w:szCs w:val="20"/>
              </w:rPr>
              <w:t xml:space="preserve">, in </w:t>
            </w:r>
            <w:proofErr w:type="spellStart"/>
            <w:r w:rsidRPr="00305B1C">
              <w:rPr>
                <w:sz w:val="20"/>
                <w:szCs w:val="20"/>
              </w:rPr>
              <w:t>subwatershed</w:t>
            </w:r>
            <w:proofErr w:type="spellEnd"/>
            <w:r w:rsidRPr="00305B1C">
              <w:rPr>
                <w:sz w:val="20"/>
                <w:szCs w:val="20"/>
              </w:rPr>
              <w:t xml:space="preserve"> </w:t>
            </w:r>
            <w:proofErr w:type="spellStart"/>
            <w:r w:rsidRPr="00305B1C">
              <w:rPr>
                <w:i/>
                <w:sz w:val="20"/>
                <w:szCs w:val="20"/>
              </w:rPr>
              <w:t>i</w:t>
            </w:r>
            <w:proofErr w:type="spellEnd"/>
          </w:p>
        </w:tc>
        <w:tc>
          <w:tcPr>
            <w:tcW w:w="0" w:type="auto"/>
            <w:tcBorders>
              <w:bottom w:val="single" w:sz="4" w:space="0" w:color="auto"/>
            </w:tcBorders>
            <w:shd w:val="clear" w:color="auto" w:fill="auto"/>
          </w:tcPr>
          <w:p w14:paraId="4C6AC8B8" w14:textId="4E4F68BA" w:rsidR="00550F6F" w:rsidRPr="002E3AA7" w:rsidRDefault="00E756D9" w:rsidP="00E756D9">
            <w:pPr>
              <w:pStyle w:val="NoSpacing"/>
              <w:keepNext/>
              <w:keepLines/>
              <w:rPr>
                <w:rFonts w:asciiTheme="majorHAnsi" w:hAnsiTheme="majorHAnsi"/>
                <w:sz w:val="20"/>
                <w:szCs w:val="20"/>
              </w:rPr>
            </w:pPr>
            <m:oMathPara>
              <m:oMathParaPr>
                <m:jc m:val="left"/>
              </m:oMathParaPr>
              <m:oMath>
                <m:r>
                  <w:rPr>
                    <w:rFonts w:ascii="Cambria Math" w:hAnsi="Cambria Math"/>
                    <w:sz w:val="20"/>
                    <w:szCs w:val="20"/>
                  </w:rPr>
                  <m:t xml:space="preserve">3.04-4.05 </m:t>
                </m:r>
                <m:r>
                  <w:rPr>
                    <w:rFonts w:ascii="Cambria Math" w:hAnsi="Cambria Math"/>
                    <w:sz w:val="20"/>
                    <w:szCs w:val="20"/>
                  </w:rPr>
                  <m:t>ha</m:t>
                </m:r>
              </m:oMath>
            </m:oMathPara>
          </w:p>
        </w:tc>
      </w:tr>
      <w:tr w:rsidR="00E756D9" w:rsidRPr="002E3AA7" w14:paraId="53D28D3E" w14:textId="77777777" w:rsidTr="00550F6F">
        <w:trPr>
          <w:cantSplit/>
          <w:trHeight w:val="602"/>
        </w:trPr>
        <w:tc>
          <w:tcPr>
            <w:tcW w:w="0" w:type="auto"/>
            <w:shd w:val="clear" w:color="auto" w:fill="auto"/>
          </w:tcPr>
          <w:p w14:paraId="078561EE" w14:textId="77777777" w:rsidR="00550F6F" w:rsidRPr="00F04974" w:rsidRDefault="00550F6F" w:rsidP="00550F6F">
            <w:pPr>
              <w:pStyle w:val="NoSpacing"/>
              <w:keepNext/>
              <w:keepLines/>
              <w:rPr>
                <w:sz w:val="20"/>
                <w:szCs w:val="20"/>
                <w:highlight w:val="yellow"/>
              </w:rPr>
            </w:pPr>
            <w:proofErr w:type="spellStart"/>
            <w:r w:rsidRPr="00E756D9">
              <w:rPr>
                <w:sz w:val="20"/>
                <w:szCs w:val="20"/>
              </w:rPr>
              <w:t>Subwatershed</w:t>
            </w:r>
            <w:proofErr w:type="spellEnd"/>
            <w:r w:rsidRPr="00E756D9">
              <w:rPr>
                <w:i/>
                <w:sz w:val="20"/>
                <w:szCs w:val="20"/>
              </w:rPr>
              <w:t xml:space="preserve"> </w:t>
            </w:r>
            <w:r w:rsidRPr="00E756D9">
              <w:rPr>
                <w:sz w:val="20"/>
                <w:szCs w:val="20"/>
              </w:rPr>
              <w:t>area</w:t>
            </w:r>
          </w:p>
        </w:tc>
        <w:tc>
          <w:tcPr>
            <w:tcW w:w="0" w:type="auto"/>
          </w:tcPr>
          <w:p w14:paraId="230A9804" w14:textId="77777777" w:rsidR="00550F6F" w:rsidRPr="002E3AA7" w:rsidRDefault="00F57DD5" w:rsidP="00550F6F">
            <w:pPr>
              <w:pStyle w:val="NoSpacing"/>
              <w:keepNext/>
              <w:keepLines/>
              <w:rPr>
                <w:rFonts w:asciiTheme="majorHAnsi" w:hAnsiTheme="majorHAnsi"/>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m:oMathPara>
          </w:p>
        </w:tc>
        <w:tc>
          <w:tcPr>
            <w:tcW w:w="0" w:type="auto"/>
            <w:tcBorders>
              <w:bottom w:val="single" w:sz="4" w:space="0" w:color="auto"/>
            </w:tcBorders>
            <w:shd w:val="clear" w:color="auto" w:fill="auto"/>
          </w:tcPr>
          <w:p w14:paraId="68769FE7" w14:textId="77777777" w:rsidR="00550F6F" w:rsidRPr="00305B1C" w:rsidRDefault="00550F6F" w:rsidP="00550F6F">
            <w:pPr>
              <w:pStyle w:val="NoSpacing"/>
              <w:rPr>
                <w:sz w:val="20"/>
                <w:szCs w:val="20"/>
              </w:rPr>
            </w:pPr>
            <w:r w:rsidRPr="00305B1C">
              <w:rPr>
                <w:sz w:val="20"/>
                <w:szCs w:val="20"/>
              </w:rPr>
              <w:t xml:space="preserve">Sum of </w:t>
            </w:r>
            <w:r w:rsidRPr="00305B1C">
              <w:rPr>
                <w:i/>
                <w:sz w:val="20"/>
                <w:szCs w:val="20"/>
              </w:rPr>
              <w:t>m</w:t>
            </w:r>
            <w:r w:rsidRPr="00305B1C">
              <w:rPr>
                <w:i/>
                <w:sz w:val="20"/>
                <w:szCs w:val="20"/>
                <w:vertAlign w:val="subscript"/>
              </w:rPr>
              <w:t>i</w:t>
            </w:r>
            <w:r w:rsidRPr="00305B1C">
              <w:rPr>
                <w:sz w:val="20"/>
                <w:szCs w:val="20"/>
              </w:rPr>
              <w:t xml:space="preserve"> grid cell areas, </w:t>
            </w:r>
            <w:proofErr w:type="spellStart"/>
            <w:r w:rsidRPr="00305B1C">
              <w:rPr>
                <w:i/>
                <w:sz w:val="20"/>
                <w:szCs w:val="20"/>
              </w:rPr>
              <w:t>A</w:t>
            </w:r>
            <w:r w:rsidRPr="00305B1C">
              <w:rPr>
                <w:i/>
                <w:sz w:val="20"/>
                <w:szCs w:val="20"/>
                <w:vertAlign w:val="subscript"/>
              </w:rPr>
              <w:t>ij</w:t>
            </w:r>
            <w:proofErr w:type="spellEnd"/>
            <w:r w:rsidRPr="00305B1C">
              <w:rPr>
                <w:sz w:val="20"/>
                <w:szCs w:val="20"/>
              </w:rPr>
              <w:t xml:space="preserve">, in </w:t>
            </w:r>
            <w:proofErr w:type="spellStart"/>
            <w:r w:rsidRPr="00305B1C">
              <w:rPr>
                <w:sz w:val="20"/>
                <w:szCs w:val="20"/>
              </w:rPr>
              <w:t>subwatershed</w:t>
            </w:r>
            <w:proofErr w:type="spellEnd"/>
            <w:r w:rsidRPr="00305B1C">
              <w:rPr>
                <w:sz w:val="20"/>
                <w:szCs w:val="20"/>
              </w:rPr>
              <w:t xml:space="preserve"> </w:t>
            </w:r>
            <w:proofErr w:type="spellStart"/>
            <w:r w:rsidRPr="00305B1C">
              <w:rPr>
                <w:i/>
                <w:sz w:val="20"/>
                <w:szCs w:val="20"/>
              </w:rPr>
              <w:t>i</w:t>
            </w:r>
            <w:proofErr w:type="spellEnd"/>
          </w:p>
          <w:p w14:paraId="29E14194" w14:textId="77777777" w:rsidR="00550F6F" w:rsidRPr="002E3AA7" w:rsidRDefault="00F57DD5" w:rsidP="00550F6F">
            <w:pPr>
              <w:pStyle w:val="NoSpacing"/>
              <w:keepNext/>
              <w:keepLines/>
              <w:rPr>
                <w:rFonts w:asciiTheme="majorHAnsi" w:hAnsiTheme="majorHAnsi"/>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j=1</m:t>
                    </m:r>
                  </m:sub>
                  <m: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e>
                </m:nary>
              </m:oMath>
            </m:oMathPara>
          </w:p>
        </w:tc>
        <w:tc>
          <w:tcPr>
            <w:tcW w:w="0" w:type="auto"/>
            <w:tcBorders>
              <w:bottom w:val="single" w:sz="4" w:space="0" w:color="auto"/>
            </w:tcBorders>
            <w:shd w:val="clear" w:color="auto" w:fill="auto"/>
          </w:tcPr>
          <w:p w14:paraId="419D8A61" w14:textId="6F0800D6" w:rsidR="00550F6F" w:rsidRPr="002E3AA7" w:rsidRDefault="007D474B" w:rsidP="007D474B">
            <w:pPr>
              <w:pStyle w:val="NoSpacing"/>
              <w:keepNext/>
              <w:keepLines/>
              <w:rPr>
                <w:rFonts w:asciiTheme="majorHAnsi" w:hAnsiTheme="majorHAnsi"/>
                <w:sz w:val="20"/>
                <w:szCs w:val="20"/>
              </w:rPr>
            </w:pPr>
            <m:oMathPara>
              <m:oMathParaPr>
                <m:jc m:val="left"/>
              </m:oMathParaPr>
              <m:oMath>
                <m:r>
                  <w:rPr>
                    <w:rFonts w:ascii="Cambria Math" w:hAnsi="Cambria Math"/>
                    <w:sz w:val="20"/>
                    <w:szCs w:val="20"/>
                  </w:rPr>
                  <m:t xml:space="preserve">11.7-311 </m:t>
                </m:r>
                <m:r>
                  <w:rPr>
                    <w:rFonts w:ascii="Cambria Math" w:hAnsi="Cambria Math"/>
                    <w:sz w:val="20"/>
                    <w:szCs w:val="20"/>
                  </w:rPr>
                  <m:t>ha</m:t>
                </m:r>
              </m:oMath>
            </m:oMathPara>
          </w:p>
        </w:tc>
      </w:tr>
      <w:tr w:rsidR="00E756D9" w:rsidRPr="002E3AA7" w14:paraId="62BC1808" w14:textId="77777777" w:rsidTr="00550F6F">
        <w:trPr>
          <w:cantSplit/>
          <w:trHeight w:val="350"/>
        </w:trPr>
        <w:tc>
          <w:tcPr>
            <w:tcW w:w="0" w:type="auto"/>
            <w:shd w:val="clear" w:color="auto" w:fill="auto"/>
          </w:tcPr>
          <w:p w14:paraId="4F8173D7" w14:textId="77777777" w:rsidR="00550F6F" w:rsidRPr="00305B1C" w:rsidRDefault="00550F6F" w:rsidP="00550F6F">
            <w:pPr>
              <w:pStyle w:val="NoSpacing"/>
              <w:keepNext/>
              <w:keepLines/>
              <w:rPr>
                <w:sz w:val="20"/>
                <w:szCs w:val="20"/>
              </w:rPr>
            </w:pPr>
            <w:r w:rsidRPr="00305B1C">
              <w:rPr>
                <w:sz w:val="20"/>
                <w:szCs w:val="20"/>
              </w:rPr>
              <w:t>Watershed area</w:t>
            </w:r>
          </w:p>
        </w:tc>
        <w:tc>
          <w:tcPr>
            <w:tcW w:w="0" w:type="auto"/>
          </w:tcPr>
          <w:p w14:paraId="3445E3A9" w14:textId="77777777" w:rsidR="00550F6F" w:rsidRPr="002E3AA7" w:rsidRDefault="00F57DD5" w:rsidP="00550F6F">
            <w:pPr>
              <w:pStyle w:val="NoSpacing"/>
              <w:keepNext/>
              <w:keepLines/>
              <w:rPr>
                <w:rFonts w:asciiTheme="majorHAnsi" w:hAnsiTheme="majorHAnsi"/>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t>
                    </m:r>
                  </m:sub>
                </m:sSub>
              </m:oMath>
            </m:oMathPara>
          </w:p>
        </w:tc>
        <w:tc>
          <w:tcPr>
            <w:tcW w:w="0" w:type="auto"/>
            <w:tcBorders>
              <w:bottom w:val="single" w:sz="4" w:space="0" w:color="auto"/>
            </w:tcBorders>
          </w:tcPr>
          <w:p w14:paraId="783B9B17" w14:textId="77777777" w:rsidR="00550F6F" w:rsidRPr="00305B1C" w:rsidRDefault="00550F6F" w:rsidP="00550F6F">
            <w:pPr>
              <w:pStyle w:val="NoSpacing"/>
              <w:keepNext/>
              <w:keepLines/>
              <w:rPr>
                <w:sz w:val="20"/>
                <w:szCs w:val="20"/>
              </w:rPr>
            </w:pPr>
            <w:r w:rsidRPr="00305B1C">
              <w:rPr>
                <w:sz w:val="20"/>
                <w:szCs w:val="20"/>
              </w:rPr>
              <w:t xml:space="preserve">Sum of </w:t>
            </w:r>
            <w:r w:rsidRPr="00305B1C">
              <w:rPr>
                <w:i/>
                <w:sz w:val="20"/>
                <w:szCs w:val="20"/>
              </w:rPr>
              <w:t>n</w:t>
            </w:r>
            <w:r w:rsidRPr="00305B1C">
              <w:rPr>
                <w:sz w:val="20"/>
                <w:szCs w:val="20"/>
              </w:rPr>
              <w:t xml:space="preserve"> * </w:t>
            </w:r>
            <w:r w:rsidRPr="00305B1C">
              <w:rPr>
                <w:i/>
                <w:sz w:val="20"/>
                <w:szCs w:val="20"/>
              </w:rPr>
              <w:t>m</w:t>
            </w:r>
            <w:r w:rsidRPr="00305B1C">
              <w:rPr>
                <w:i/>
                <w:sz w:val="20"/>
                <w:szCs w:val="20"/>
                <w:vertAlign w:val="subscript"/>
              </w:rPr>
              <w:t>i</w:t>
            </w:r>
            <w:r w:rsidRPr="00305B1C">
              <w:rPr>
                <w:sz w:val="20"/>
                <w:szCs w:val="20"/>
              </w:rPr>
              <w:t xml:space="preserve"> grid cell areas, </w:t>
            </w:r>
            <w:proofErr w:type="spellStart"/>
            <w:r w:rsidRPr="00305B1C">
              <w:rPr>
                <w:i/>
                <w:sz w:val="20"/>
                <w:szCs w:val="20"/>
              </w:rPr>
              <w:t>A</w:t>
            </w:r>
            <w:r w:rsidRPr="00305B1C">
              <w:rPr>
                <w:i/>
                <w:sz w:val="20"/>
                <w:szCs w:val="20"/>
                <w:vertAlign w:val="subscript"/>
              </w:rPr>
              <w:t>ij</w:t>
            </w:r>
            <w:proofErr w:type="spellEnd"/>
            <w:r w:rsidRPr="00305B1C">
              <w:rPr>
                <w:sz w:val="20"/>
                <w:szCs w:val="20"/>
              </w:rPr>
              <w:t>, in the watershed</w:t>
            </w:r>
          </w:p>
          <w:p w14:paraId="21B9B340" w14:textId="77777777" w:rsidR="00550F6F" w:rsidRPr="002E3AA7" w:rsidRDefault="00F57DD5" w:rsidP="00550F6F">
            <w:pPr>
              <w:pStyle w:val="NoSpacing"/>
              <w:keepNext/>
              <w:keepLines/>
              <w:rPr>
                <w:rFonts w:asciiTheme="majorHAnsi" w:hAnsiTheme="majorHAnsi"/>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e>
                    </m:nary>
                  </m:e>
                </m:nary>
              </m:oMath>
            </m:oMathPara>
          </w:p>
        </w:tc>
        <w:tc>
          <w:tcPr>
            <w:tcW w:w="0" w:type="auto"/>
            <w:tcBorders>
              <w:bottom w:val="single" w:sz="4" w:space="0" w:color="auto"/>
            </w:tcBorders>
          </w:tcPr>
          <w:p w14:paraId="6C1E5552" w14:textId="00130C8F" w:rsidR="00550F6F" w:rsidRPr="002E3AA7" w:rsidRDefault="007D474B" w:rsidP="007D474B">
            <w:pPr>
              <w:pStyle w:val="NoSpacing"/>
              <w:keepNext/>
              <w:keepLines/>
              <w:rPr>
                <w:rFonts w:asciiTheme="majorHAnsi" w:hAnsiTheme="majorHAnsi"/>
                <w:sz w:val="20"/>
                <w:szCs w:val="20"/>
              </w:rPr>
            </w:pPr>
            <m:oMathPara>
              <m:oMathParaPr>
                <m:jc m:val="left"/>
              </m:oMathParaPr>
              <m:oMath>
                <m:r>
                  <w:rPr>
                    <w:rFonts w:ascii="Cambria Math" w:hAnsi="Cambria Math"/>
                    <w:sz w:val="20"/>
                    <w:szCs w:val="20"/>
                  </w:rPr>
                  <m:t xml:space="preserve">2380 </m:t>
                </m:r>
                <m:r>
                  <w:rPr>
                    <w:rFonts w:ascii="Cambria Math" w:hAnsi="Cambria Math"/>
                    <w:sz w:val="20"/>
                    <w:szCs w:val="20"/>
                  </w:rPr>
                  <m:t>ha</m:t>
                </m:r>
              </m:oMath>
            </m:oMathPara>
          </w:p>
        </w:tc>
      </w:tr>
    </w:tbl>
    <w:p w14:paraId="64F2E4D0" w14:textId="77777777" w:rsidR="00550F6F" w:rsidRDefault="00550F6F" w:rsidP="00550F6F">
      <w:pPr>
        <w:pStyle w:val="Caption"/>
      </w:pPr>
    </w:p>
    <w:p w14:paraId="5540EDB5" w14:textId="77777777" w:rsidR="004E60AD" w:rsidRDefault="004E60AD">
      <w:pPr>
        <w:spacing w:line="276" w:lineRule="auto"/>
        <w:rPr>
          <w:bCs/>
          <w:szCs w:val="18"/>
        </w:rPr>
      </w:pPr>
      <w:r>
        <w:br w:type="page"/>
      </w:r>
    </w:p>
    <w:p w14:paraId="36EC130B" w14:textId="3A97B318" w:rsidR="00550F6F" w:rsidRPr="00805F87" w:rsidRDefault="00550F6F" w:rsidP="007D247E">
      <w:pPr>
        <w:pStyle w:val="Heading1"/>
        <w:rPr>
          <w:rFonts w:asciiTheme="minorHAnsi" w:hAnsiTheme="minorHAnsi"/>
          <w:b/>
          <w:sz w:val="24"/>
        </w:rPr>
      </w:pPr>
      <w:bookmarkStart w:id="2" w:name="_Toc28353251"/>
      <w:r w:rsidRPr="00805F87">
        <w:rPr>
          <w:rFonts w:asciiTheme="minorHAnsi" w:hAnsiTheme="minorHAnsi"/>
          <w:b/>
          <w:sz w:val="24"/>
        </w:rPr>
        <w:lastRenderedPageBreak/>
        <w:t xml:space="preserve">Table </w:t>
      </w:r>
      <w:r w:rsidR="004E60AD"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2</w:t>
      </w:r>
      <w:r w:rsidR="003B7AC5" w:rsidRPr="00805F87">
        <w:rPr>
          <w:rFonts w:asciiTheme="minorHAnsi" w:hAnsiTheme="minorHAnsi"/>
          <w:b/>
          <w:noProof/>
          <w:sz w:val="24"/>
        </w:rPr>
        <w:fldChar w:fldCharType="end"/>
      </w:r>
      <w:r w:rsidRPr="00805F87">
        <w:rPr>
          <w:rFonts w:asciiTheme="minorHAnsi" w:hAnsiTheme="minorHAnsi"/>
          <w:b/>
          <w:sz w:val="24"/>
        </w:rPr>
        <w:t>. Weather Type and Percent Frequency Distribution of Annual Precipitation Values</w:t>
      </w:r>
      <w:bookmarkEnd w:id="2"/>
    </w:p>
    <w:tbl>
      <w:tblPr>
        <w:tblStyle w:val="TableGrid"/>
        <w:tblW w:w="0" w:type="auto"/>
        <w:tblLook w:val="04A0" w:firstRow="1" w:lastRow="0" w:firstColumn="1" w:lastColumn="0" w:noHBand="0" w:noVBand="1"/>
      </w:tblPr>
      <w:tblGrid>
        <w:gridCol w:w="1631"/>
        <w:gridCol w:w="1393"/>
        <w:gridCol w:w="1081"/>
      </w:tblGrid>
      <w:tr w:rsidR="00550F6F" w:rsidRPr="002E3AA7" w14:paraId="01465D2B" w14:textId="77777777" w:rsidTr="00550F6F">
        <w:trPr>
          <w:tblHeader/>
        </w:trPr>
        <w:tc>
          <w:tcPr>
            <w:tcW w:w="0" w:type="auto"/>
          </w:tcPr>
          <w:p w14:paraId="19A3621E" w14:textId="77777777" w:rsidR="00550F6F" w:rsidRPr="00305B1C" w:rsidRDefault="00550F6F" w:rsidP="00550F6F">
            <w:pPr>
              <w:rPr>
                <w:b/>
                <w:sz w:val="20"/>
              </w:rPr>
            </w:pPr>
            <w:r w:rsidRPr="00305B1C">
              <w:rPr>
                <w:b/>
                <w:sz w:val="20"/>
              </w:rPr>
              <w:t>Precipitation (</w:t>
            </w:r>
            <w:r w:rsidRPr="00305B1C">
              <w:rPr>
                <w:b/>
                <w:i/>
                <w:sz w:val="20"/>
              </w:rPr>
              <w:t>pr</w:t>
            </w:r>
            <w:r w:rsidRPr="00305B1C">
              <w:rPr>
                <w:b/>
                <w:sz w:val="20"/>
              </w:rPr>
              <w:t>)</w:t>
            </w:r>
          </w:p>
          <w:p w14:paraId="2BF7D990" w14:textId="77777777" w:rsidR="00550F6F" w:rsidRPr="00305B1C" w:rsidRDefault="00550F6F" w:rsidP="00550F6F">
            <w:pPr>
              <w:rPr>
                <w:b/>
                <w:sz w:val="20"/>
              </w:rPr>
            </w:pPr>
            <w:r w:rsidRPr="00305B1C">
              <w:rPr>
                <w:b/>
                <w:sz w:val="20"/>
              </w:rPr>
              <w:t>(cm yr</w:t>
            </w:r>
            <w:r w:rsidRPr="00305B1C">
              <w:rPr>
                <w:b/>
                <w:sz w:val="20"/>
                <w:vertAlign w:val="superscript"/>
              </w:rPr>
              <w:t>-1</w:t>
            </w:r>
            <w:r w:rsidRPr="00305B1C">
              <w:rPr>
                <w:b/>
                <w:sz w:val="20"/>
              </w:rPr>
              <w:t>)</w:t>
            </w:r>
          </w:p>
        </w:tc>
        <w:tc>
          <w:tcPr>
            <w:tcW w:w="0" w:type="auto"/>
          </w:tcPr>
          <w:p w14:paraId="5E6239C9" w14:textId="77777777" w:rsidR="00550F6F" w:rsidRPr="00305B1C" w:rsidRDefault="00550F6F" w:rsidP="00550F6F">
            <w:pPr>
              <w:rPr>
                <w:b/>
                <w:sz w:val="20"/>
              </w:rPr>
            </w:pPr>
            <w:r w:rsidRPr="00305B1C">
              <w:rPr>
                <w:b/>
                <w:sz w:val="20"/>
              </w:rPr>
              <w:t>Weather Type</w:t>
            </w:r>
          </w:p>
        </w:tc>
        <w:tc>
          <w:tcPr>
            <w:tcW w:w="0" w:type="auto"/>
          </w:tcPr>
          <w:p w14:paraId="794FB101" w14:textId="77777777" w:rsidR="00550F6F" w:rsidRPr="00305B1C" w:rsidRDefault="00550F6F" w:rsidP="00550F6F">
            <w:pPr>
              <w:rPr>
                <w:b/>
                <w:sz w:val="20"/>
              </w:rPr>
            </w:pPr>
            <w:r w:rsidRPr="00305B1C">
              <w:rPr>
                <w:b/>
                <w:sz w:val="20"/>
              </w:rPr>
              <w:t>Frequency</w:t>
            </w:r>
          </w:p>
        </w:tc>
      </w:tr>
      <w:tr w:rsidR="00550F6F" w:rsidRPr="002E3AA7" w14:paraId="19D581E4" w14:textId="77777777" w:rsidTr="00550F6F">
        <w:tc>
          <w:tcPr>
            <w:tcW w:w="0" w:type="auto"/>
          </w:tcPr>
          <w:p w14:paraId="0370DA05" w14:textId="77777777" w:rsidR="00550F6F" w:rsidRPr="00305B1C" w:rsidRDefault="00550F6F" w:rsidP="00550F6F">
            <w:pPr>
              <w:jc w:val="right"/>
              <w:rPr>
                <w:sz w:val="20"/>
              </w:rPr>
            </w:pPr>
            <w:r w:rsidRPr="00305B1C">
              <w:rPr>
                <w:sz w:val="20"/>
              </w:rPr>
              <w:t>62.4</w:t>
            </w:r>
          </w:p>
        </w:tc>
        <w:tc>
          <w:tcPr>
            <w:tcW w:w="0" w:type="auto"/>
          </w:tcPr>
          <w:p w14:paraId="1B68A96B" w14:textId="77777777" w:rsidR="00550F6F" w:rsidRPr="00305B1C" w:rsidRDefault="00550F6F" w:rsidP="00550F6F">
            <w:pPr>
              <w:rPr>
                <w:sz w:val="20"/>
              </w:rPr>
            </w:pPr>
            <w:r w:rsidRPr="00305B1C">
              <w:rPr>
                <w:sz w:val="20"/>
              </w:rPr>
              <w:t>Dry</w:t>
            </w:r>
          </w:p>
        </w:tc>
        <w:tc>
          <w:tcPr>
            <w:tcW w:w="0" w:type="auto"/>
          </w:tcPr>
          <w:p w14:paraId="1938244E" w14:textId="77777777" w:rsidR="00550F6F" w:rsidRPr="00305B1C" w:rsidRDefault="00550F6F" w:rsidP="00550F6F">
            <w:pPr>
              <w:jc w:val="right"/>
              <w:rPr>
                <w:sz w:val="20"/>
              </w:rPr>
            </w:pPr>
            <w:r w:rsidRPr="00305B1C">
              <w:rPr>
                <w:sz w:val="20"/>
              </w:rPr>
              <w:t>5%</w:t>
            </w:r>
          </w:p>
        </w:tc>
      </w:tr>
      <w:tr w:rsidR="00550F6F" w:rsidRPr="002E3AA7" w14:paraId="7850F6A3" w14:textId="77777777" w:rsidTr="00550F6F">
        <w:tc>
          <w:tcPr>
            <w:tcW w:w="0" w:type="auto"/>
          </w:tcPr>
          <w:p w14:paraId="2EE4D6D7" w14:textId="77777777" w:rsidR="00550F6F" w:rsidRPr="00305B1C" w:rsidRDefault="00550F6F" w:rsidP="00550F6F">
            <w:pPr>
              <w:jc w:val="right"/>
              <w:rPr>
                <w:sz w:val="20"/>
              </w:rPr>
            </w:pPr>
            <w:r w:rsidRPr="00305B1C">
              <w:rPr>
                <w:sz w:val="20"/>
              </w:rPr>
              <w:t>71.6</w:t>
            </w:r>
          </w:p>
        </w:tc>
        <w:tc>
          <w:tcPr>
            <w:tcW w:w="0" w:type="auto"/>
          </w:tcPr>
          <w:p w14:paraId="1C12D17C" w14:textId="77777777" w:rsidR="00550F6F" w:rsidRPr="00305B1C" w:rsidRDefault="00550F6F" w:rsidP="00550F6F">
            <w:pPr>
              <w:rPr>
                <w:sz w:val="20"/>
              </w:rPr>
            </w:pPr>
            <w:r w:rsidRPr="00305B1C">
              <w:rPr>
                <w:sz w:val="20"/>
              </w:rPr>
              <w:t>Dry</w:t>
            </w:r>
          </w:p>
        </w:tc>
        <w:tc>
          <w:tcPr>
            <w:tcW w:w="0" w:type="auto"/>
          </w:tcPr>
          <w:p w14:paraId="18FB35F0" w14:textId="77777777" w:rsidR="00550F6F" w:rsidRPr="00305B1C" w:rsidRDefault="00550F6F" w:rsidP="00550F6F">
            <w:pPr>
              <w:jc w:val="right"/>
              <w:rPr>
                <w:sz w:val="20"/>
              </w:rPr>
            </w:pPr>
            <w:r w:rsidRPr="00305B1C">
              <w:rPr>
                <w:sz w:val="20"/>
              </w:rPr>
              <w:t>15%</w:t>
            </w:r>
          </w:p>
        </w:tc>
      </w:tr>
      <w:tr w:rsidR="00550F6F" w:rsidRPr="002E3AA7" w14:paraId="13EAF8E2" w14:textId="77777777" w:rsidTr="00550F6F">
        <w:tc>
          <w:tcPr>
            <w:tcW w:w="0" w:type="auto"/>
          </w:tcPr>
          <w:p w14:paraId="5512C77C" w14:textId="77777777" w:rsidR="00550F6F" w:rsidRPr="00305B1C" w:rsidRDefault="00550F6F" w:rsidP="00550F6F">
            <w:pPr>
              <w:jc w:val="right"/>
              <w:rPr>
                <w:sz w:val="20"/>
              </w:rPr>
            </w:pPr>
            <w:r w:rsidRPr="00305B1C">
              <w:rPr>
                <w:sz w:val="20"/>
              </w:rPr>
              <w:t>77.2</w:t>
            </w:r>
          </w:p>
        </w:tc>
        <w:tc>
          <w:tcPr>
            <w:tcW w:w="0" w:type="auto"/>
          </w:tcPr>
          <w:p w14:paraId="4C7BB072" w14:textId="77777777" w:rsidR="00550F6F" w:rsidRPr="00305B1C" w:rsidRDefault="00550F6F" w:rsidP="00550F6F">
            <w:pPr>
              <w:rPr>
                <w:sz w:val="20"/>
              </w:rPr>
            </w:pPr>
            <w:r w:rsidRPr="00305B1C">
              <w:rPr>
                <w:sz w:val="20"/>
              </w:rPr>
              <w:t>Normal</w:t>
            </w:r>
          </w:p>
        </w:tc>
        <w:tc>
          <w:tcPr>
            <w:tcW w:w="0" w:type="auto"/>
          </w:tcPr>
          <w:p w14:paraId="402CDB6F" w14:textId="77777777" w:rsidR="00550F6F" w:rsidRPr="00305B1C" w:rsidRDefault="00550F6F" w:rsidP="00550F6F">
            <w:pPr>
              <w:jc w:val="right"/>
              <w:rPr>
                <w:sz w:val="20"/>
              </w:rPr>
            </w:pPr>
            <w:r w:rsidRPr="00305B1C">
              <w:rPr>
                <w:sz w:val="20"/>
              </w:rPr>
              <w:t>15%</w:t>
            </w:r>
          </w:p>
        </w:tc>
      </w:tr>
      <w:tr w:rsidR="00550F6F" w:rsidRPr="002E3AA7" w14:paraId="0DA90BF5" w14:textId="77777777" w:rsidTr="00550F6F">
        <w:tc>
          <w:tcPr>
            <w:tcW w:w="0" w:type="auto"/>
          </w:tcPr>
          <w:p w14:paraId="385ABB7C" w14:textId="77777777" w:rsidR="00550F6F" w:rsidRPr="00305B1C" w:rsidRDefault="00550F6F" w:rsidP="00550F6F">
            <w:pPr>
              <w:jc w:val="right"/>
              <w:rPr>
                <w:sz w:val="20"/>
              </w:rPr>
            </w:pPr>
            <w:r w:rsidRPr="00305B1C">
              <w:rPr>
                <w:sz w:val="20"/>
              </w:rPr>
              <w:t>81.7</w:t>
            </w:r>
          </w:p>
        </w:tc>
        <w:tc>
          <w:tcPr>
            <w:tcW w:w="0" w:type="auto"/>
          </w:tcPr>
          <w:p w14:paraId="0BD76588" w14:textId="77777777" w:rsidR="00550F6F" w:rsidRPr="00305B1C" w:rsidRDefault="00550F6F" w:rsidP="00550F6F">
            <w:pPr>
              <w:rPr>
                <w:sz w:val="20"/>
              </w:rPr>
            </w:pPr>
            <w:r w:rsidRPr="00305B1C">
              <w:rPr>
                <w:sz w:val="20"/>
              </w:rPr>
              <w:t>Normal</w:t>
            </w:r>
          </w:p>
        </w:tc>
        <w:tc>
          <w:tcPr>
            <w:tcW w:w="0" w:type="auto"/>
          </w:tcPr>
          <w:p w14:paraId="615ED1F2" w14:textId="77777777" w:rsidR="00550F6F" w:rsidRPr="00305B1C" w:rsidRDefault="00550F6F" w:rsidP="00550F6F">
            <w:pPr>
              <w:jc w:val="right"/>
              <w:rPr>
                <w:sz w:val="20"/>
              </w:rPr>
            </w:pPr>
            <w:r w:rsidRPr="00305B1C">
              <w:rPr>
                <w:sz w:val="20"/>
              </w:rPr>
              <w:t>15%</w:t>
            </w:r>
          </w:p>
        </w:tc>
      </w:tr>
      <w:tr w:rsidR="00550F6F" w:rsidRPr="002E3AA7" w14:paraId="0557332C" w14:textId="77777777" w:rsidTr="00550F6F">
        <w:tc>
          <w:tcPr>
            <w:tcW w:w="0" w:type="auto"/>
          </w:tcPr>
          <w:p w14:paraId="293C5DB8" w14:textId="77777777" w:rsidR="00550F6F" w:rsidRPr="00305B1C" w:rsidRDefault="00550F6F" w:rsidP="00550F6F">
            <w:pPr>
              <w:jc w:val="right"/>
              <w:rPr>
                <w:sz w:val="20"/>
              </w:rPr>
            </w:pPr>
            <w:r w:rsidRPr="00305B1C">
              <w:rPr>
                <w:sz w:val="20"/>
              </w:rPr>
              <w:t>87.2</w:t>
            </w:r>
          </w:p>
        </w:tc>
        <w:tc>
          <w:tcPr>
            <w:tcW w:w="0" w:type="auto"/>
          </w:tcPr>
          <w:p w14:paraId="0BE419AA" w14:textId="77777777" w:rsidR="00550F6F" w:rsidRPr="00305B1C" w:rsidRDefault="00550F6F" w:rsidP="00550F6F">
            <w:pPr>
              <w:rPr>
                <w:sz w:val="20"/>
              </w:rPr>
            </w:pPr>
            <w:r w:rsidRPr="00305B1C">
              <w:rPr>
                <w:sz w:val="20"/>
              </w:rPr>
              <w:t>Normal</w:t>
            </w:r>
          </w:p>
        </w:tc>
        <w:tc>
          <w:tcPr>
            <w:tcW w:w="0" w:type="auto"/>
          </w:tcPr>
          <w:p w14:paraId="48B93C9D" w14:textId="77777777" w:rsidR="00550F6F" w:rsidRPr="00305B1C" w:rsidRDefault="00550F6F" w:rsidP="00550F6F">
            <w:pPr>
              <w:jc w:val="right"/>
              <w:rPr>
                <w:sz w:val="20"/>
              </w:rPr>
            </w:pPr>
            <w:r w:rsidRPr="00305B1C">
              <w:rPr>
                <w:sz w:val="20"/>
              </w:rPr>
              <w:t>15%</w:t>
            </w:r>
          </w:p>
        </w:tc>
      </w:tr>
      <w:tr w:rsidR="00550F6F" w:rsidRPr="002E3AA7" w14:paraId="48579C84" w14:textId="77777777" w:rsidTr="00550F6F">
        <w:tc>
          <w:tcPr>
            <w:tcW w:w="0" w:type="auto"/>
          </w:tcPr>
          <w:p w14:paraId="7D52D42E" w14:textId="77777777" w:rsidR="00550F6F" w:rsidRPr="00305B1C" w:rsidRDefault="00550F6F" w:rsidP="00550F6F">
            <w:pPr>
              <w:jc w:val="right"/>
              <w:rPr>
                <w:sz w:val="20"/>
              </w:rPr>
            </w:pPr>
            <w:r w:rsidRPr="00305B1C">
              <w:rPr>
                <w:sz w:val="20"/>
              </w:rPr>
              <w:t>92.6</w:t>
            </w:r>
          </w:p>
        </w:tc>
        <w:tc>
          <w:tcPr>
            <w:tcW w:w="0" w:type="auto"/>
          </w:tcPr>
          <w:p w14:paraId="6DA2E790" w14:textId="77777777" w:rsidR="00550F6F" w:rsidRPr="00305B1C" w:rsidRDefault="00550F6F" w:rsidP="00550F6F">
            <w:pPr>
              <w:rPr>
                <w:sz w:val="20"/>
              </w:rPr>
            </w:pPr>
            <w:r w:rsidRPr="00305B1C">
              <w:rPr>
                <w:sz w:val="20"/>
              </w:rPr>
              <w:t>Wet</w:t>
            </w:r>
          </w:p>
        </w:tc>
        <w:tc>
          <w:tcPr>
            <w:tcW w:w="0" w:type="auto"/>
          </w:tcPr>
          <w:p w14:paraId="1D9A6D16" w14:textId="77777777" w:rsidR="00550F6F" w:rsidRPr="00305B1C" w:rsidRDefault="00550F6F" w:rsidP="00550F6F">
            <w:pPr>
              <w:jc w:val="right"/>
              <w:rPr>
                <w:sz w:val="20"/>
              </w:rPr>
            </w:pPr>
            <w:r w:rsidRPr="00305B1C">
              <w:rPr>
                <w:sz w:val="20"/>
              </w:rPr>
              <w:t>15%</w:t>
            </w:r>
          </w:p>
        </w:tc>
      </w:tr>
      <w:tr w:rsidR="00550F6F" w:rsidRPr="002E3AA7" w14:paraId="5F1D7E97" w14:textId="77777777" w:rsidTr="00550F6F">
        <w:tc>
          <w:tcPr>
            <w:tcW w:w="0" w:type="auto"/>
          </w:tcPr>
          <w:p w14:paraId="641C3E48" w14:textId="77777777" w:rsidR="00550F6F" w:rsidRPr="00305B1C" w:rsidRDefault="00550F6F" w:rsidP="00550F6F">
            <w:pPr>
              <w:jc w:val="right"/>
              <w:rPr>
                <w:sz w:val="20"/>
              </w:rPr>
            </w:pPr>
            <w:r w:rsidRPr="00305B1C">
              <w:rPr>
                <w:sz w:val="20"/>
              </w:rPr>
              <w:t>114.6</w:t>
            </w:r>
          </w:p>
        </w:tc>
        <w:tc>
          <w:tcPr>
            <w:tcW w:w="0" w:type="auto"/>
          </w:tcPr>
          <w:p w14:paraId="2A8E3131" w14:textId="77777777" w:rsidR="00550F6F" w:rsidRPr="00305B1C" w:rsidRDefault="00550F6F" w:rsidP="00550F6F">
            <w:pPr>
              <w:rPr>
                <w:sz w:val="20"/>
              </w:rPr>
            </w:pPr>
            <w:r w:rsidRPr="00305B1C">
              <w:rPr>
                <w:sz w:val="20"/>
              </w:rPr>
              <w:t>Wet</w:t>
            </w:r>
          </w:p>
        </w:tc>
        <w:tc>
          <w:tcPr>
            <w:tcW w:w="0" w:type="auto"/>
          </w:tcPr>
          <w:p w14:paraId="2C01E0E5" w14:textId="77777777" w:rsidR="00550F6F" w:rsidRPr="00305B1C" w:rsidRDefault="00550F6F" w:rsidP="00550F6F">
            <w:pPr>
              <w:jc w:val="right"/>
              <w:rPr>
                <w:sz w:val="20"/>
              </w:rPr>
            </w:pPr>
            <w:r w:rsidRPr="00305B1C">
              <w:rPr>
                <w:sz w:val="20"/>
              </w:rPr>
              <w:t>5%</w:t>
            </w:r>
          </w:p>
        </w:tc>
      </w:tr>
    </w:tbl>
    <w:p w14:paraId="098E590D" w14:textId="77777777" w:rsidR="00550F6F" w:rsidRDefault="00550F6F" w:rsidP="00550F6F">
      <w:pPr>
        <w:pStyle w:val="Caption"/>
      </w:pPr>
    </w:p>
    <w:p w14:paraId="34FAF44E" w14:textId="77777777" w:rsidR="004E60AD" w:rsidRDefault="004E60AD">
      <w:pPr>
        <w:spacing w:line="276" w:lineRule="auto"/>
        <w:rPr>
          <w:bCs/>
          <w:szCs w:val="18"/>
        </w:rPr>
      </w:pPr>
      <w:r>
        <w:br w:type="page"/>
      </w:r>
    </w:p>
    <w:p w14:paraId="1A7B311A" w14:textId="6659BEA9" w:rsidR="00550F6F" w:rsidRPr="00805F87" w:rsidRDefault="00550F6F" w:rsidP="007D247E">
      <w:pPr>
        <w:pStyle w:val="Heading1"/>
        <w:rPr>
          <w:rFonts w:asciiTheme="minorHAnsi" w:hAnsiTheme="minorHAnsi"/>
          <w:b/>
          <w:sz w:val="24"/>
          <w:szCs w:val="24"/>
        </w:rPr>
      </w:pPr>
      <w:bookmarkStart w:id="3" w:name="_Toc28353252"/>
      <w:r w:rsidRPr="00805F87">
        <w:rPr>
          <w:rFonts w:asciiTheme="minorHAnsi" w:hAnsiTheme="minorHAnsi"/>
          <w:b/>
          <w:sz w:val="24"/>
          <w:szCs w:val="24"/>
        </w:rPr>
        <w:lastRenderedPageBreak/>
        <w:t xml:space="preserve">Table </w:t>
      </w:r>
      <w:r w:rsidR="004E60AD" w:rsidRPr="00805F87">
        <w:rPr>
          <w:rFonts w:asciiTheme="minorHAnsi" w:hAnsiTheme="minorHAnsi"/>
          <w:b/>
          <w:sz w:val="24"/>
          <w:szCs w:val="24"/>
        </w:rPr>
        <w:t>S</w:t>
      </w:r>
      <w:r w:rsidR="003B7AC5" w:rsidRPr="00805F87">
        <w:rPr>
          <w:rFonts w:asciiTheme="minorHAnsi" w:hAnsiTheme="minorHAnsi"/>
          <w:b/>
          <w:sz w:val="24"/>
          <w:szCs w:val="24"/>
        </w:rPr>
        <w:fldChar w:fldCharType="begin"/>
      </w:r>
      <w:r w:rsidR="003B7AC5" w:rsidRPr="00805F87">
        <w:rPr>
          <w:rFonts w:asciiTheme="minorHAnsi" w:hAnsiTheme="minorHAnsi"/>
          <w:b/>
          <w:sz w:val="24"/>
          <w:szCs w:val="24"/>
        </w:rPr>
        <w:instrText xml:space="preserve"> SEQ Supplemental_Table \* ARABIC </w:instrText>
      </w:r>
      <w:r w:rsidR="003B7AC5" w:rsidRPr="00805F87">
        <w:rPr>
          <w:rFonts w:asciiTheme="minorHAnsi" w:hAnsiTheme="minorHAnsi"/>
          <w:b/>
          <w:sz w:val="24"/>
          <w:szCs w:val="24"/>
        </w:rPr>
        <w:fldChar w:fldCharType="separate"/>
      </w:r>
      <w:r w:rsidR="009E1757" w:rsidRPr="00805F87">
        <w:rPr>
          <w:rFonts w:asciiTheme="minorHAnsi" w:hAnsiTheme="minorHAnsi"/>
          <w:b/>
          <w:noProof/>
          <w:sz w:val="24"/>
          <w:szCs w:val="24"/>
        </w:rPr>
        <w:t>3</w:t>
      </w:r>
      <w:r w:rsidR="003B7AC5" w:rsidRPr="00805F87">
        <w:rPr>
          <w:rFonts w:asciiTheme="minorHAnsi" w:hAnsiTheme="minorHAnsi"/>
          <w:b/>
          <w:sz w:val="24"/>
          <w:szCs w:val="24"/>
        </w:rPr>
        <w:fldChar w:fldCharType="end"/>
      </w:r>
      <w:r w:rsidRPr="00805F87">
        <w:rPr>
          <w:rFonts w:asciiTheme="minorHAnsi" w:hAnsiTheme="minorHAnsi"/>
          <w:b/>
          <w:sz w:val="24"/>
          <w:szCs w:val="24"/>
        </w:rPr>
        <w:t xml:space="preserve">. Topographic Relief </w:t>
      </w:r>
      <w:proofErr w:type="spellStart"/>
      <w:r w:rsidRPr="00805F87">
        <w:rPr>
          <w:rFonts w:asciiTheme="minorHAnsi" w:hAnsiTheme="minorHAnsi"/>
          <w:b/>
          <w:sz w:val="24"/>
          <w:szCs w:val="24"/>
        </w:rPr>
        <w:t>Ranges</w:t>
      </w:r>
      <w:r w:rsidR="00E756D9" w:rsidRPr="00805F87">
        <w:rPr>
          <w:rFonts w:asciiTheme="minorHAnsi" w:hAnsiTheme="minorHAnsi"/>
          <w:b/>
          <w:sz w:val="24"/>
          <w:szCs w:val="24"/>
          <w:vertAlign w:val="superscript"/>
        </w:rPr>
        <w:t>a</w:t>
      </w:r>
      <w:bookmarkEnd w:id="3"/>
      <w:proofErr w:type="spellEnd"/>
    </w:p>
    <w:tbl>
      <w:tblPr>
        <w:tblStyle w:val="TableGrid"/>
        <w:tblW w:w="0" w:type="auto"/>
        <w:tblLook w:val="04A0" w:firstRow="1" w:lastRow="0" w:firstColumn="1" w:lastColumn="0" w:noHBand="0" w:noVBand="1"/>
      </w:tblPr>
      <w:tblGrid>
        <w:gridCol w:w="2515"/>
      </w:tblGrid>
      <w:tr w:rsidR="00550F6F" w:rsidRPr="002E3AA7" w14:paraId="425F8264" w14:textId="77777777" w:rsidTr="007D247E">
        <w:trPr>
          <w:tblHeader/>
        </w:trPr>
        <w:tc>
          <w:tcPr>
            <w:tcW w:w="2515" w:type="dxa"/>
          </w:tcPr>
          <w:p w14:paraId="32F028F1" w14:textId="2ACDED24" w:rsidR="00550F6F" w:rsidRPr="002E3AA7" w:rsidRDefault="00550F6F" w:rsidP="007D247E">
            <w:pPr>
              <w:rPr>
                <w:b/>
                <w:sz w:val="20"/>
              </w:rPr>
            </w:pPr>
            <w:r w:rsidRPr="00305B1C">
              <w:rPr>
                <w:b/>
                <w:sz w:val="20"/>
              </w:rPr>
              <w:t>Topographic relief (tr)</w:t>
            </w:r>
          </w:p>
        </w:tc>
      </w:tr>
      <w:tr w:rsidR="00550F6F" w:rsidRPr="002E3AA7" w14:paraId="31EB6A50" w14:textId="77777777" w:rsidTr="007D247E">
        <w:tc>
          <w:tcPr>
            <w:tcW w:w="2515" w:type="dxa"/>
          </w:tcPr>
          <w:p w14:paraId="651A02D4" w14:textId="31E3A41C" w:rsidR="00550F6F" w:rsidRPr="00305B1C" w:rsidRDefault="00550F6F" w:rsidP="007D247E">
            <w:pPr>
              <w:jc w:val="center"/>
              <w:rPr>
                <w:sz w:val="20"/>
              </w:rPr>
            </w:pPr>
            <w:r w:rsidRPr="00305B1C">
              <w:rPr>
                <w:sz w:val="20"/>
              </w:rPr>
              <w:t>0</w:t>
            </w:r>
            <m:oMath>
              <m:r>
                <w:rPr>
                  <w:rFonts w:ascii="Cambria Math" w:hAnsi="Cambria Math"/>
                  <w:sz w:val="20"/>
                </w:rPr>
                <m:t xml:space="preserve"> </m:t>
              </m:r>
              <m:r>
                <w:rPr>
                  <w:rFonts w:ascii="Cambria Math" w:hAnsi="Cambria Math"/>
                  <w:sz w:val="20"/>
                  <w:szCs w:val="20"/>
                </w:rPr>
                <m:t xml:space="preserve">- </m:t>
              </m:r>
            </m:oMath>
            <w:r w:rsidRPr="00305B1C">
              <w:rPr>
                <w:sz w:val="20"/>
              </w:rPr>
              <w:t>1%</w:t>
            </w:r>
          </w:p>
        </w:tc>
      </w:tr>
      <w:tr w:rsidR="00550F6F" w:rsidRPr="002E3AA7" w14:paraId="38B26059" w14:textId="77777777" w:rsidTr="007D247E">
        <w:tc>
          <w:tcPr>
            <w:tcW w:w="2515" w:type="dxa"/>
          </w:tcPr>
          <w:p w14:paraId="2F5A5D19" w14:textId="488097EA" w:rsidR="00550F6F" w:rsidRPr="00305B1C" w:rsidRDefault="00550F6F" w:rsidP="007D247E">
            <w:pPr>
              <w:jc w:val="center"/>
              <w:rPr>
                <w:sz w:val="20"/>
              </w:rPr>
            </w:pPr>
            <w:r w:rsidRPr="00305B1C">
              <w:rPr>
                <w:sz w:val="20"/>
              </w:rPr>
              <w:t>1</w:t>
            </w:r>
            <w:r w:rsidR="00375072">
              <w:rPr>
                <w:sz w:val="20"/>
              </w:rPr>
              <w:t xml:space="preserve"> </w:t>
            </w:r>
            <m:oMath>
              <m:r>
                <w:rPr>
                  <w:rFonts w:ascii="Cambria Math" w:hAnsi="Cambria Math"/>
                  <w:sz w:val="20"/>
                  <w:szCs w:val="20"/>
                </w:rPr>
                <m:t>-</m:t>
              </m:r>
            </m:oMath>
            <w:r w:rsidR="00375072">
              <w:rPr>
                <w:sz w:val="20"/>
                <w:szCs w:val="20"/>
              </w:rPr>
              <w:t xml:space="preserve"> </w:t>
            </w:r>
            <w:r w:rsidRPr="00305B1C">
              <w:rPr>
                <w:sz w:val="20"/>
              </w:rPr>
              <w:t>2%</w:t>
            </w:r>
          </w:p>
        </w:tc>
      </w:tr>
      <w:tr w:rsidR="00550F6F" w:rsidRPr="002E3AA7" w14:paraId="2B7BFB78" w14:textId="77777777" w:rsidTr="007D247E">
        <w:tc>
          <w:tcPr>
            <w:tcW w:w="2515" w:type="dxa"/>
          </w:tcPr>
          <w:p w14:paraId="2E270F20" w14:textId="418B9CBD" w:rsidR="00550F6F" w:rsidRPr="00305B1C" w:rsidRDefault="00550F6F" w:rsidP="007D247E">
            <w:pPr>
              <w:jc w:val="center"/>
              <w:rPr>
                <w:sz w:val="20"/>
              </w:rPr>
            </w:pPr>
            <w:r w:rsidRPr="00305B1C">
              <w:rPr>
                <w:sz w:val="20"/>
              </w:rPr>
              <w:t>2</w:t>
            </w:r>
            <w:r w:rsidR="00375072">
              <w:rPr>
                <w:sz w:val="20"/>
              </w:rPr>
              <w:t xml:space="preserve"> </w:t>
            </w:r>
            <m:oMath>
              <m:r>
                <w:rPr>
                  <w:rFonts w:ascii="Cambria Math" w:hAnsi="Cambria Math"/>
                  <w:sz w:val="20"/>
                  <w:szCs w:val="20"/>
                </w:rPr>
                <m:t xml:space="preserve">- </m:t>
              </m:r>
            </m:oMath>
            <w:r w:rsidRPr="00305B1C">
              <w:rPr>
                <w:sz w:val="20"/>
              </w:rPr>
              <w:t>5%</w:t>
            </w:r>
          </w:p>
        </w:tc>
      </w:tr>
      <w:tr w:rsidR="00550F6F" w:rsidRPr="002E3AA7" w14:paraId="77AA899E" w14:textId="77777777" w:rsidTr="007D247E">
        <w:tc>
          <w:tcPr>
            <w:tcW w:w="2515" w:type="dxa"/>
          </w:tcPr>
          <w:p w14:paraId="4E6AF0F3" w14:textId="6110EDFD" w:rsidR="00550F6F" w:rsidRPr="00305B1C" w:rsidRDefault="00550F6F" w:rsidP="007D247E">
            <w:pPr>
              <w:jc w:val="center"/>
              <w:rPr>
                <w:sz w:val="20"/>
              </w:rPr>
            </w:pPr>
            <w:r w:rsidRPr="00305B1C">
              <w:rPr>
                <w:sz w:val="20"/>
              </w:rPr>
              <w:t>5</w:t>
            </w:r>
            <m:oMath>
              <m:r>
                <w:rPr>
                  <w:rFonts w:ascii="Cambria Math" w:hAnsi="Cambria Math"/>
                  <w:sz w:val="20"/>
                  <w:szCs w:val="20"/>
                </w:rPr>
                <m:t xml:space="preserve">- </m:t>
              </m:r>
            </m:oMath>
            <w:r w:rsidR="00375072">
              <w:rPr>
                <w:sz w:val="20"/>
                <w:szCs w:val="20"/>
              </w:rPr>
              <w:t xml:space="preserve"> </w:t>
            </w:r>
            <w:r w:rsidRPr="00305B1C">
              <w:rPr>
                <w:sz w:val="20"/>
              </w:rPr>
              <w:t>9%</w:t>
            </w:r>
          </w:p>
        </w:tc>
      </w:tr>
      <w:tr w:rsidR="00550F6F" w:rsidRPr="002E3AA7" w14:paraId="7BB6951F" w14:textId="77777777" w:rsidTr="007D247E">
        <w:tc>
          <w:tcPr>
            <w:tcW w:w="2515" w:type="dxa"/>
          </w:tcPr>
          <w:p w14:paraId="646E6F74" w14:textId="109182CD" w:rsidR="00550F6F" w:rsidRPr="00305B1C" w:rsidRDefault="00550F6F" w:rsidP="007D247E">
            <w:pPr>
              <w:jc w:val="center"/>
              <w:rPr>
                <w:sz w:val="20"/>
              </w:rPr>
            </w:pPr>
            <w:r w:rsidRPr="00305B1C">
              <w:rPr>
                <w:sz w:val="20"/>
              </w:rPr>
              <w:t>9</w:t>
            </w:r>
            <m:oMath>
              <m:r>
                <w:rPr>
                  <w:rFonts w:ascii="Cambria Math" w:hAnsi="Cambria Math"/>
                  <w:sz w:val="20"/>
                </w:rPr>
                <m:t xml:space="preserve"> </m:t>
              </m:r>
              <m:r>
                <w:rPr>
                  <w:rFonts w:ascii="Cambria Math" w:hAnsi="Cambria Math"/>
                  <w:sz w:val="20"/>
                  <w:szCs w:val="20"/>
                </w:rPr>
                <m:t>-</m:t>
              </m:r>
            </m:oMath>
            <w:r w:rsidR="00375072">
              <w:rPr>
                <w:sz w:val="20"/>
                <w:szCs w:val="20"/>
              </w:rPr>
              <w:t xml:space="preserve"> </w:t>
            </w:r>
            <w:r w:rsidRPr="00305B1C">
              <w:rPr>
                <w:sz w:val="20"/>
              </w:rPr>
              <w:t>14%</w:t>
            </w:r>
          </w:p>
        </w:tc>
      </w:tr>
      <w:tr w:rsidR="00550F6F" w:rsidRPr="002E3AA7" w14:paraId="268D09FC" w14:textId="77777777" w:rsidTr="007D247E">
        <w:tc>
          <w:tcPr>
            <w:tcW w:w="2515" w:type="dxa"/>
          </w:tcPr>
          <w:p w14:paraId="2683BA41" w14:textId="5C3148FF" w:rsidR="00550F6F" w:rsidRPr="00305B1C" w:rsidRDefault="00550F6F" w:rsidP="007D247E">
            <w:pPr>
              <w:jc w:val="center"/>
              <w:rPr>
                <w:sz w:val="20"/>
              </w:rPr>
            </w:pPr>
            <w:r w:rsidRPr="00305B1C">
              <w:rPr>
                <w:sz w:val="20"/>
              </w:rPr>
              <w:t>14</w:t>
            </w:r>
            <w:r w:rsidR="00375072">
              <w:rPr>
                <w:sz w:val="20"/>
              </w:rPr>
              <w:t xml:space="preserve"> </w:t>
            </w:r>
            <m:oMath>
              <m:r>
                <w:rPr>
                  <w:rFonts w:ascii="Cambria Math" w:hAnsi="Cambria Math"/>
                  <w:sz w:val="20"/>
                  <w:szCs w:val="20"/>
                </w:rPr>
                <m:t xml:space="preserve">- </m:t>
              </m:r>
            </m:oMath>
            <w:r w:rsidRPr="00305B1C">
              <w:rPr>
                <w:sz w:val="20"/>
              </w:rPr>
              <w:t>18%</w:t>
            </w:r>
          </w:p>
        </w:tc>
      </w:tr>
    </w:tbl>
    <w:p w14:paraId="574BCB29" w14:textId="60E35399" w:rsidR="00550F6F" w:rsidRDefault="00E756D9" w:rsidP="00550F6F">
      <w:pPr>
        <w:spacing w:line="276" w:lineRule="auto"/>
      </w:pPr>
      <w:r w:rsidRPr="00305B1C">
        <w:rPr>
          <w:sz w:val="20"/>
          <w:vertAlign w:val="superscript"/>
        </w:rPr>
        <w:t>a</w:t>
      </w:r>
      <w:r w:rsidR="00F72A46">
        <w:rPr>
          <w:sz w:val="20"/>
          <w:vertAlign w:val="superscript"/>
        </w:rPr>
        <w:t xml:space="preserve"> </w:t>
      </w:r>
      <w:r w:rsidR="006128D2">
        <w:rPr>
          <w:sz w:val="20"/>
        </w:rPr>
        <w:fldChar w:fldCharType="begin" w:fldLock="1"/>
      </w:r>
      <w:r w:rsidR="00E269F2">
        <w:rPr>
          <w:sz w:val="20"/>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6128D2">
        <w:rPr>
          <w:sz w:val="20"/>
        </w:rPr>
        <w:fldChar w:fldCharType="separate"/>
      </w:r>
      <w:r w:rsidR="00E269F2" w:rsidRPr="00E269F2">
        <w:rPr>
          <w:noProof/>
          <w:sz w:val="20"/>
        </w:rPr>
        <w:t>(Miller et al., 2010)</w:t>
      </w:r>
      <w:r w:rsidR="006128D2">
        <w:rPr>
          <w:sz w:val="20"/>
        </w:rPr>
        <w:fldChar w:fldCharType="end"/>
      </w:r>
      <w:r w:rsidR="00550F6F">
        <w:br w:type="page"/>
      </w:r>
    </w:p>
    <w:p w14:paraId="5895B9E3" w14:textId="77777777" w:rsidR="00297EF7" w:rsidRPr="00297EF7" w:rsidRDefault="00297EF7" w:rsidP="00297EF7">
      <w:pPr>
        <w:pStyle w:val="Heading1"/>
        <w:rPr>
          <w:rFonts w:asciiTheme="minorHAnsi" w:hAnsiTheme="minorHAnsi" w:cstheme="minorHAnsi"/>
          <w:b/>
          <w:sz w:val="24"/>
          <w:szCs w:val="24"/>
        </w:rPr>
      </w:pPr>
      <w:bookmarkStart w:id="4" w:name="_Toc28353253"/>
      <w:r w:rsidRPr="00297EF7">
        <w:rPr>
          <w:rFonts w:asciiTheme="minorHAnsi" w:hAnsiTheme="minorHAnsi" w:cstheme="minorHAnsi"/>
          <w:b/>
          <w:sz w:val="24"/>
          <w:szCs w:val="24"/>
        </w:rPr>
        <w:lastRenderedPageBreak/>
        <w:t>Biodiversity Module Details</w:t>
      </w:r>
      <w:bookmarkEnd w:id="4"/>
    </w:p>
    <w:p w14:paraId="03091901" w14:textId="7751A281" w:rsidR="00297EF7" w:rsidRPr="00297EF7" w:rsidRDefault="00297EF7" w:rsidP="006128D2">
      <w:pPr>
        <w:rPr>
          <w:sz w:val="24"/>
          <w:szCs w:val="24"/>
        </w:rPr>
      </w:pPr>
      <w:r w:rsidRPr="00297EF7">
        <w:rPr>
          <w:sz w:val="24"/>
          <w:szCs w:val="24"/>
        </w:rPr>
        <w:t xml:space="preserve">The biodiversity model in PEWI presents a relative measure indicating how well a landscape pattern maintains habitat suitability at the watershed scale for native species </w:t>
      </w:r>
      <w:r w:rsidR="006128D2">
        <w:rPr>
          <w:sz w:val="24"/>
          <w:szCs w:val="24"/>
        </w:rPr>
        <w:fldChar w:fldCharType="begin" w:fldLock="1"/>
      </w:r>
      <w:r w:rsidR="006128D2">
        <w:rPr>
          <w:sz w:val="24"/>
          <w:szCs w:val="24"/>
        </w:rPr>
        <w:instrText>ADDIN CSL_CITATION {"citationItems":[{"id":"ITEM-1","itemData":{"DOI":"10.1890/1540-9295(2006)004[0080:BEFART]2.0.CO;2","ISBN":"1540-9295","ISSN":"15409295","PMID":"13110579","abstract":"Biodiversity conservation in forestry and agricultural landscapes is important because (1) reserves alone will not protect biodiversity; (2) commodity production relies on vital services provided by biodiversity; and (3) biodiversity enhances resilience, or a system’s capacity to recover from external pressures such as droughts or management mistakes. We suggest ten guiding principles to help maintain biodiversity, ecosystem function, and resilience in production landscapes. Landscapes should include structurally characteristic patches of native vegetation, corridors and stepping stones between them, a structurally complex matrix, and buffers around sensitive areas. Management should maintain a diversity of species within and across functional groups. Highly focused management actions may be required to maintain keystone species and threatened species, and to control invasive species. These guiding principles provide a scientifically defensible starting point for the integration of conservation and production, which is urgently required from both an ecological and a long-term economic perspective.","author":[{"dropping-particle":"","family":"Fischer","given":"Joern","non-dropping-particle":"","parse-names":false,"suffix":""},{"dropping-particle":"","family":"Lindenmayer","given":"David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landscapes","type":"article","volume":"4"},"uris":["http://www.mendeley.com/documents/?uuid=873839b4-746d-3f30-bf93-7167cb10309c"]}],"mendeley":{"formattedCitation":"(Fischer et al., 2006)","plainTextFormattedCitation":"(Fischer et al., 2006)","previouslyFormattedCitation":"(Fischer et al., 2006)"},"properties":{"noteIndex":0},"schema":"https://github.com/citation-style-language/schema/raw/master/csl-citation.json"}</w:instrText>
      </w:r>
      <w:r w:rsidR="006128D2">
        <w:rPr>
          <w:sz w:val="24"/>
          <w:szCs w:val="24"/>
        </w:rPr>
        <w:fldChar w:fldCharType="separate"/>
      </w:r>
      <w:r w:rsidR="006128D2" w:rsidRPr="006128D2">
        <w:rPr>
          <w:noProof/>
          <w:sz w:val="24"/>
          <w:szCs w:val="24"/>
        </w:rPr>
        <w:t>(Fischer et al., 2006)</w:t>
      </w:r>
      <w:r w:rsidR="006128D2">
        <w:rPr>
          <w:sz w:val="24"/>
          <w:szCs w:val="24"/>
        </w:rPr>
        <w:fldChar w:fldCharType="end"/>
      </w:r>
      <w:r w:rsidRPr="00297EF7">
        <w:rPr>
          <w:sz w:val="24"/>
          <w:szCs w:val="24"/>
        </w:rPr>
        <w:t xml:space="preserve">, based upon landscape configuration and composition </w:t>
      </w:r>
      <w:r w:rsidR="006128D2">
        <w:rPr>
          <w:sz w:val="24"/>
          <w:szCs w:val="24"/>
        </w:rPr>
        <w:fldChar w:fldCharType="begin" w:fldLock="1"/>
      </w:r>
      <w:r w:rsidR="006128D2">
        <w:rPr>
          <w:sz w:val="24"/>
          <w:szCs w:val="24"/>
        </w:rPr>
        <w:instrText>ADDIN CSL_CITATION {"citationItems":[{"id":"ITEM-1","itemData":{"DOI":"10.1111/j.1461-0248.2010.01559.x","ISSN":"1461-023X","abstract":"P&gt;Biodiversity in agricultural landscapes can be increased with conversion of some production lands into 'more-natural'- unmanaged or extensively managed - lands. However, it remains unknown to what extent biodiversity can be enhanced by altering landscape pattern without reducing agricultural production. We propose a framework for this problem, considering separately compositional heterogeneity (the number and proportions of different cover types) and configurational heterogeneity (the spatial arrangement of cover types). Cover type classification and mapping is based on species requirements, such as feeding and nesting, resulting in measures of 'functional landscape heterogeneity'. We then identify three important questions: does biodiversity increase with (1) increasing heterogeneity of the more-natural areas, (2) increasing compositional heterogeneity of production cover types and (3) increasing configurational heterogeneity of production cover types? We discuss approaches for addressing these questions. Such studies should have high priority because biodiversity protection globally depends increasingly on maintaining biodiversity in human-dominated landscapes.","author":[{"dropping-particle":"","family":"Fahrig","given":"L","non-dropping-particle":"","parse-names":false,"suffix":""},{"dropping-particle":"","family":"Baudry","given":"J","non-dropping-particle":"","parse-names":false,"suffix":""},{"dropping-particle":"","family":"Brotons","given":"L","non-dropping-particle":"","parse-names":false,"suffix":""},{"dropping-particle":"","family":"Burel","given":"F G","non-dropping-particle":"","parse-names":false,"suffix":""},{"dropping-particle":"","family":"Crist","given":"T O","non-dropping-particle":"","parse-names":false,"suffix":""},{"dropping-particle":"","family":"Fuller","given":"R J","non-dropping-particle":"","parse-names":false,"suffix":""},{"dropping-particle":"","family":"Sirami","given":"C","non-dropping-particle":"","parse-names":false,"suffix":""},{"dropping-particle":"","family":"Siriwardena","given":"G M","non-dropping-particle":"","parse-names":false,"suffix":""},{"dropping-particle":"","family":"Martin","given":"J.-L.","non-dropping-particle":"","parse-names":false,"suffix":""}],"container-title":"Ecology Letters","id":"ITEM-1","issue":"2","issued":{"date-parts":[["2011"]]},"note":"Times Cited: 76\nMartin, Jean-Louis/E-5059-2010; Brotons, Lluis/B-5875-2013; Sirami, Clelia/J-9371-2013\nBrotons, Lluis/0000-0002-4826-4457; Sirami, Clelia/0000-0003-1741-3082\n83","page":"101-112","title":"Functional landscape heterogeneity and animal biodiversity in agricultural landscapes","type":"article-journal","volume":"14"},"uris":["http://www.mendeley.com/documents/?uuid=5299aab7-4bd7-4394-98a5-ebdd76abc26e"]}],"mendeley":{"formattedCitation":"(Fahrig et al., 2011)","plainTextFormattedCitation":"(Fahrig et al., 2011)","previouslyFormattedCitation":"(Fahrig et al., 2011)"},"properties":{"noteIndex":0},"schema":"https://github.com/citation-style-language/schema/raw/master/csl-citation.json"}</w:instrText>
      </w:r>
      <w:r w:rsidR="006128D2">
        <w:rPr>
          <w:sz w:val="24"/>
          <w:szCs w:val="24"/>
        </w:rPr>
        <w:fldChar w:fldCharType="separate"/>
      </w:r>
      <w:r w:rsidR="006128D2" w:rsidRPr="006128D2">
        <w:rPr>
          <w:noProof/>
          <w:sz w:val="24"/>
          <w:szCs w:val="24"/>
        </w:rPr>
        <w:t>(Fahrig et al., 2011)</w:t>
      </w:r>
      <w:r w:rsidR="006128D2">
        <w:rPr>
          <w:sz w:val="24"/>
          <w:szCs w:val="24"/>
        </w:rPr>
        <w:fldChar w:fldCharType="end"/>
      </w:r>
      <w:r w:rsidRPr="00297EF7">
        <w:rPr>
          <w:sz w:val="24"/>
          <w:szCs w:val="24"/>
        </w:rPr>
        <w:t>. We developed the biodiversity model to reflect habitat suitability for a suite of native species, with emphasis on native bird species due to the relatively greater scientific understanding of this taxon compared to others.</w:t>
      </w:r>
    </w:p>
    <w:p w14:paraId="0F10DF2F" w14:textId="39EAB7CB" w:rsidR="00297EF7" w:rsidRPr="00297EF7" w:rsidRDefault="00297EF7" w:rsidP="00297EF7">
      <w:pPr>
        <w:ind w:firstLine="720"/>
        <w:rPr>
          <w:sz w:val="24"/>
          <w:szCs w:val="24"/>
        </w:rPr>
      </w:pPr>
      <w:r w:rsidRPr="00297EF7">
        <w:rPr>
          <w:sz w:val="24"/>
          <w:szCs w:val="24"/>
        </w:rPr>
        <w:t xml:space="preserve">The importance of biodiversity on the landscape scale is important to humans because, according to </w:t>
      </w:r>
      <w:r w:rsidR="006128D2">
        <w:rPr>
          <w:sz w:val="24"/>
          <w:szCs w:val="24"/>
        </w:rPr>
        <w:fldChar w:fldCharType="begin" w:fldLock="1"/>
      </w:r>
      <w:r w:rsidR="00E269F2">
        <w:rPr>
          <w:sz w:val="24"/>
          <w:szCs w:val="24"/>
        </w:rPr>
        <w:instrText>ADDIN CSL_CITATION {"citationItems":[{"id":"ITEM-1","itemData":{"DOI":"10.1093/biosci/biu037","ISBN":"0006-3568","ISSN":"15253244","PMID":"18267903","abstract":"A balanced assessment of ecosystem services provided by agriculture requires a systems-level socioecological understanding of related management practices at local to landscape scales. The results from 25 years of observation and experimentation at the Kellogg Biological Station long-term ecological research site reveal services that could be provided by intensive row-crop ecosystems. In addition to high yields, farms could be readily managed to contribute clean water, biocontrol and other biodiversity benefits, climate stabilization, and long-term soil fertility, thereby helping meet society’s need for agriculture that is economically and environmentally sustainable. Midwest farmers—especially those with large farms—appear willing to adopt practices that deliver these services in exchange for payments scaled to management complexity and farmstead benefit. Surveyed citizens appear willing to pay farmers for the delivery of specific services, such as cleaner lakes. A new farming for services paradigm in US agriculture seems feasible and could be environmentally significant","author":[{"dropping-particle":"","family":"Robertson","given":"G. Philip","non-dropping-particle":"","parse-names":false,"suffix":""},{"dropping-particle":"","family":"Gross","given":"Katherine L.","non-dropping-particle":"","parse-names":false,"suffix":""},{"dropping-particle":"","family":"Hamilton","given":"Stephen K.","non-dropping-particle":"","parse-names":false,"suffix":""},{"dropping-particle":"","family":"Landis","given":"Douglas A.","non-dropping-particle":"","parse-names":false,"suffix":""},{"dropping-particle":"","family":"Schmidt","given":"Thomas M.","non-dropping-particle":"","parse-names":false,"suffix":""},{"dropping-particle":"","family":"Snapp","given":"Sieglinde S.","non-dropping-particle":"","parse-names":false,"suffix":""},{"dropping-particle":"","family":"Swinton","given":"Scott M.","non-dropping-particle":"","parse-names":false,"suffix":""}],"container-title":"BioScience","id":"ITEM-1","issue":"5","issued":{"date-parts":[["2014"]]},"page":"404-415","title":"Farming for ecosystem services: an ecological approach to production agriculture","type":"article","volume":"64"},"uris":["http://www.mendeley.com/documents/?uuid=3d304bcd-d4d4-3b2f-9304-a0b72552c371"]}],"mendeley":{"formattedCitation":"(Robertson et al., 2014)","manualFormatting":"Robertson et al. (2014)","plainTextFormattedCitation":"(Robertson et al., 2014)","previouslyFormattedCitation":"(Robertson et al., 2014)"},"properties":{"noteIndex":0},"schema":"https://github.com/citation-style-language/schema/raw/master/csl-citation.json"}</w:instrText>
      </w:r>
      <w:r w:rsidR="006128D2">
        <w:rPr>
          <w:sz w:val="24"/>
          <w:szCs w:val="24"/>
        </w:rPr>
        <w:fldChar w:fldCharType="separate"/>
      </w:r>
      <w:r w:rsidR="006128D2" w:rsidRPr="006128D2">
        <w:rPr>
          <w:noProof/>
          <w:sz w:val="24"/>
          <w:szCs w:val="24"/>
        </w:rPr>
        <w:t xml:space="preserve">Robertson et al. </w:t>
      </w:r>
      <w:r w:rsidR="006128D2">
        <w:rPr>
          <w:noProof/>
          <w:sz w:val="24"/>
          <w:szCs w:val="24"/>
        </w:rPr>
        <w:t>(</w:t>
      </w:r>
      <w:r w:rsidR="006128D2" w:rsidRPr="006128D2">
        <w:rPr>
          <w:noProof/>
          <w:sz w:val="24"/>
          <w:szCs w:val="24"/>
        </w:rPr>
        <w:t>2014)</w:t>
      </w:r>
      <w:r w:rsidR="006128D2">
        <w:rPr>
          <w:sz w:val="24"/>
          <w:szCs w:val="24"/>
        </w:rPr>
        <w:fldChar w:fldCharType="end"/>
      </w:r>
      <w:r w:rsidRPr="00297EF7">
        <w:rPr>
          <w:sz w:val="24"/>
          <w:szCs w:val="24"/>
        </w:rPr>
        <w:t xml:space="preserve">, it “affects the capacity of agriculture to deliver ecosystem services, especially those related to biocontrol and water quality” (p. 4). To provide one example of how biodiversity supports ecosystem services, research and experimentation conducted by </w:t>
      </w:r>
      <w:r w:rsidR="006128D2">
        <w:rPr>
          <w:sz w:val="24"/>
          <w:szCs w:val="24"/>
        </w:rPr>
        <w:fldChar w:fldCharType="begin" w:fldLock="1"/>
      </w:r>
      <w:r w:rsidR="006128D2">
        <w:rPr>
          <w:sz w:val="24"/>
          <w:szCs w:val="24"/>
        </w:rPr>
        <w:instrText>ADDIN CSL_CITATION {"citationItems":[{"id":"ITEM-1","itemData":{"author":[{"dropping-particle":"","family":"Costamagna","given":"AC","non-dropping-particle":"","parse-names":false,"suffix":""},{"dropping-particle":"","family":"Landis","given":"DA","non-dropping-particle":"","parse-names":false,"suffix":""}],"container-title":"Ecological Applications","id":"ITEM-1","issued":{"date-parts":[["2006"]]},"page":"1619-1928","title":"Predators exert top-down control of soyben aphid across a gradient of agricultural management systems","type":"article-journal","volume":"16"},"uris":["http://www.mendeley.com/documents/?uuid=e7f1bada-48c4-432c-b8e6-520c576cc775"]}],"mendeley":{"formattedCitation":"(Costamagna and Landis, 2006)","manualFormatting":"Costamagna and Landis (2006)","plainTextFormattedCitation":"(Costamagna and Landis, 2006)","previouslyFormattedCitation":"(Costamagna and Landis, 2006)"},"properties":{"noteIndex":0},"schema":"https://github.com/citation-style-language/schema/raw/master/csl-citation.json"}</w:instrText>
      </w:r>
      <w:r w:rsidR="006128D2">
        <w:rPr>
          <w:sz w:val="24"/>
          <w:szCs w:val="24"/>
        </w:rPr>
        <w:fldChar w:fldCharType="separate"/>
      </w:r>
      <w:r w:rsidR="006128D2" w:rsidRPr="006128D2">
        <w:rPr>
          <w:noProof/>
          <w:sz w:val="24"/>
          <w:szCs w:val="24"/>
        </w:rPr>
        <w:t xml:space="preserve">Costamagna and Landis </w:t>
      </w:r>
      <w:r w:rsidR="006128D2">
        <w:rPr>
          <w:noProof/>
          <w:sz w:val="24"/>
          <w:szCs w:val="24"/>
        </w:rPr>
        <w:t>(</w:t>
      </w:r>
      <w:r w:rsidR="006128D2" w:rsidRPr="006128D2">
        <w:rPr>
          <w:noProof/>
          <w:sz w:val="24"/>
          <w:szCs w:val="24"/>
        </w:rPr>
        <w:t>2006)</w:t>
      </w:r>
      <w:r w:rsidR="006128D2">
        <w:rPr>
          <w:sz w:val="24"/>
          <w:szCs w:val="24"/>
        </w:rPr>
        <w:fldChar w:fldCharType="end"/>
      </w:r>
      <w:r w:rsidRPr="00297EF7">
        <w:rPr>
          <w:sz w:val="24"/>
          <w:szCs w:val="24"/>
        </w:rPr>
        <w:t xml:space="preserve"> at the Kellogg Biological Station Long Term Ecological Research site shows the importance of ladybird beetles in controlling soybean aphids, which in turn reduces the risk of decreased crop production. Details for each component of the biodiversity calculation follow.</w:t>
      </w:r>
    </w:p>
    <w:p w14:paraId="154EBAD0" w14:textId="0F6A1084" w:rsidR="00297EF7" w:rsidRPr="00297EF7" w:rsidRDefault="00297EF7" w:rsidP="00297EF7">
      <w:pPr>
        <w:ind w:firstLine="720"/>
        <w:rPr>
          <w:sz w:val="24"/>
          <w:szCs w:val="24"/>
        </w:rPr>
      </w:pPr>
      <w:r w:rsidRPr="00297EF7">
        <w:rPr>
          <w:sz w:val="24"/>
          <w:szCs w:val="24"/>
        </w:rPr>
        <w:t xml:space="preserve">PEWI users receive between 0 and 10 biodiversity points annually, with 10 indicating a PEWI landscape that best maintains habitat quality. The biodiversity score breaks down into five calculations with associated rules to form a point system (Table S4). The landscape composition component calculates the percent area of natural vegetation land-use types and land-use types with high diversity and low input relative to conventionally row-cropped systems. Calculations of landscape composition and configuration include stream buffering and wetland percent area and strategic location. Together, the biodiversity score calculations account for the effects of land-use type, land management, and landscape pattern on native species habitat </w:t>
      </w:r>
      <w:r w:rsidR="006128D2">
        <w:rPr>
          <w:sz w:val="24"/>
          <w:szCs w:val="24"/>
        </w:rPr>
        <w:fldChar w:fldCharType="begin" w:fldLock="1"/>
      </w:r>
      <w:r w:rsidR="006128D2">
        <w:rPr>
          <w:sz w:val="24"/>
          <w:szCs w:val="24"/>
        </w:rPr>
        <w:instrText>ADDIN CSL_CITATION {"citationItems":[{"id":"ITEM-1","itemData":{"DOI":"10.1890/1540-9295(2006)004[0080:BEFART]2.0.CO;2","ISBN":"1540-9295","ISSN":"15409295","PMID":"13110579","abstract":"Biodiversity conservation in forestry and agricultural landscapes is important because (1) reserves alone will not protect biodiversity; (2) commodity production relies on vital services provided by biodiversity; and (3) biodiversity enhances resilience, or a system’s capacity to recover from external pressures such as droughts or management mistakes. We suggest ten guiding principles to help maintain biodiversity, ecosystem function, and resilience in production landscapes. Landscapes should include structurally characteristic patches of native vegetation, corridors and stepping stones between them, a structurally complex matrix, and buffers around sensitive areas. Management should maintain a diversity of species within and across functional groups. Highly focused management actions may be required to maintain keystone species and threatened species, and to control invasive species. These guiding principles provide a scientifically defensible starting point for the integration of conservation and production, which is urgently required from both an ecological and a long-term economic perspective.","author":[{"dropping-particle":"","family":"Fischer","given":"Joern","non-dropping-particle":"","parse-names":false,"suffix":""},{"dropping-particle":"","family":"Lindenmayer","given":"David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landscapes","type":"article","volume":"4"},"uris":["http://www.mendeley.com/documents/?uuid=873839b4-746d-3f30-bf93-7167cb10309c"]}],"mendeley":{"formattedCitation":"(Fischer et al., 2006)","plainTextFormattedCitation":"(Fischer et al., 2006)","previouslyFormattedCitation":"(Fischer et al., 2006)"},"properties":{"noteIndex":0},"schema":"https://github.com/citation-style-language/schema/raw/master/csl-citation.json"}</w:instrText>
      </w:r>
      <w:r w:rsidR="006128D2">
        <w:rPr>
          <w:sz w:val="24"/>
          <w:szCs w:val="24"/>
        </w:rPr>
        <w:fldChar w:fldCharType="separate"/>
      </w:r>
      <w:r w:rsidR="006128D2" w:rsidRPr="006128D2">
        <w:rPr>
          <w:noProof/>
          <w:sz w:val="24"/>
          <w:szCs w:val="24"/>
        </w:rPr>
        <w:t>(Fischer et al., 2006)</w:t>
      </w:r>
      <w:r w:rsidR="006128D2">
        <w:rPr>
          <w:sz w:val="24"/>
          <w:szCs w:val="24"/>
        </w:rPr>
        <w:fldChar w:fldCharType="end"/>
      </w:r>
      <w:r w:rsidRPr="00297EF7">
        <w:rPr>
          <w:sz w:val="24"/>
          <w:szCs w:val="24"/>
        </w:rPr>
        <w:t>.</w:t>
      </w:r>
    </w:p>
    <w:p w14:paraId="0861728A" w14:textId="77777777" w:rsidR="00297EF7" w:rsidRPr="00297EF7" w:rsidRDefault="00297EF7" w:rsidP="00297EF7">
      <w:pPr>
        <w:ind w:firstLine="720"/>
        <w:rPr>
          <w:sz w:val="24"/>
          <w:szCs w:val="24"/>
        </w:rPr>
      </w:pPr>
      <w:r w:rsidRPr="00297EF7">
        <w:rPr>
          <w:sz w:val="24"/>
          <w:szCs w:val="24"/>
        </w:rPr>
        <w:t xml:space="preserve">PEWI also provides users with an index to evaluate all indicators on a relative basis. To assign an index score for biodiversity, PEWI converts biodiversity points to the index score on a straight-line basis with scores ranging between 0, the lowest score attainable in PEWI, and 100, highest score attainable in PEWI. For example, 5.5 biodiversity points in PEWI equals an index score of 55 out of 100. </w:t>
      </w:r>
    </w:p>
    <w:p w14:paraId="3296836D" w14:textId="5B2601D9" w:rsidR="00AB5B64" w:rsidRPr="00AB5B64" w:rsidRDefault="00297EF7" w:rsidP="00297EF7">
      <w:pPr>
        <w:ind w:firstLine="720"/>
        <w:rPr>
          <w:sz w:val="24"/>
          <w:szCs w:val="24"/>
        </w:rPr>
      </w:pPr>
      <w:r w:rsidRPr="00297EF7">
        <w:rPr>
          <w:sz w:val="24"/>
          <w:szCs w:val="24"/>
        </w:rPr>
        <w:t>The first biodiversity calculation in PEWI considers landscape composition of more natural (non-crop, less managed) vegetation. Fisher et al</w:t>
      </w:r>
      <w:del w:id="5" w:author="Schulte Moore, Lisa A [NREM]" w:date="2020-05-18T09:09:00Z">
        <w:r w:rsidRPr="00297EF7" w:rsidDel="00AC7816">
          <w:rPr>
            <w:sz w:val="24"/>
            <w:szCs w:val="24"/>
          </w:rPr>
          <w:delText>.</w:delText>
        </w:r>
      </w:del>
      <w:r w:rsidRPr="00297EF7">
        <w:rPr>
          <w:sz w:val="24"/>
          <w:szCs w:val="24"/>
        </w:rPr>
        <w:t>. 2006 presented 10 guiding principles for biodiversity in agricultural landscapes. They concluded that placing large areas into native vegetation “tends to support higher biodiversity than structurally simple or degraded</w:t>
      </w:r>
      <w:r>
        <w:rPr>
          <w:sz w:val="24"/>
          <w:szCs w:val="24"/>
        </w:rPr>
        <w:t xml:space="preserve"> </w:t>
      </w:r>
      <w:r w:rsidR="00AB5B64" w:rsidRPr="00AB5B64">
        <w:rPr>
          <w:sz w:val="24"/>
          <w:szCs w:val="24"/>
        </w:rPr>
        <w:lastRenderedPageBreak/>
        <w:t>vegetation” (p. 81). More recently, ecologists studying biodiversity in suburban and rural landscapes have developed and tested countryside biogeography frameworks that predict the ability of agricultural landscapes to support biodiversity, if managed appropriately for habitat and if species have access to proximate reserve areas of native vegetation such as forests</w:t>
      </w:r>
      <w:r w:rsidR="00223BC5">
        <w:rPr>
          <w:sz w:val="24"/>
          <w:szCs w:val="24"/>
        </w:rPr>
        <w:t xml:space="preserve"> </w:t>
      </w:r>
      <w:r w:rsidR="006128D2">
        <w:rPr>
          <w:sz w:val="24"/>
          <w:szCs w:val="24"/>
        </w:rPr>
        <w:fldChar w:fldCharType="begin" w:fldLock="1"/>
      </w:r>
      <w:r w:rsidR="00E808AD">
        <w:rPr>
          <w:sz w:val="24"/>
          <w:szCs w:val="24"/>
        </w:rPr>
        <w:instrText>ADDIN CSL_CITATION {"citationItems":[{"id":"ITEM-1","itemData":{"author":[{"dropping-particle":"","family":"Mendenhall","given":"Chase D","non-dropping-particle":"","parse-names":false,"suffix":""},{"dropping-particle":"","family":"Karp","given":"Daniel S","non-dropping-particle":"","parse-names":false,"suffix":""},{"dropping-particle":"","family":"Meyer","given":"Christoph F J","non-dropping-particle":"","parse-names":false,"suffix":""},{"dropping-particle":"","family":"Hadly","given":"Elizabeth A","non-dropping-particle":"","parse-names":false,"suffix":""},{"dropping-particle":"","family":"Daily","given":"Gretchen C","non-dropping-particle":"","parse-names":false,"suffix":""}],"container-title":"Nature","id":"ITEM-1","issue":"7499","issued":{"date-parts":[["2014"]]},"page":"213-217","publisher":"Nature Publishing Group","title":"Predicting biodiversity change and averting collapse in agricultural landscapes","type":"article-journal","volume":"509"},"uris":["http://www.mendeley.com/documents/?uuid=4ca76f53-968a-4c6f-800e-e6aed5008984"]}],"mendeley":{"formattedCitation":"(Mendenhall et al., 2014)","plainTextFormattedCitation":"(Mendenhall et al., 2014)","previouslyFormattedCitation":"(Mendenhall et al., 2014)"},"properties":{"noteIndex":0},"schema":"https://github.com/citation-style-language/schema/raw/master/csl-citation.json"}</w:instrText>
      </w:r>
      <w:r w:rsidR="006128D2">
        <w:rPr>
          <w:sz w:val="24"/>
          <w:szCs w:val="24"/>
        </w:rPr>
        <w:fldChar w:fldCharType="separate"/>
      </w:r>
      <w:r w:rsidR="006128D2" w:rsidRPr="006128D2">
        <w:rPr>
          <w:noProof/>
          <w:sz w:val="24"/>
          <w:szCs w:val="24"/>
        </w:rPr>
        <w:t>(Mendenhall et al., 2014)</w:t>
      </w:r>
      <w:r w:rsidR="006128D2">
        <w:rPr>
          <w:sz w:val="24"/>
          <w:szCs w:val="24"/>
        </w:rPr>
        <w:fldChar w:fldCharType="end"/>
      </w:r>
      <w:r w:rsidR="00223BC5" w:rsidRPr="00AB5B64">
        <w:rPr>
          <w:sz w:val="24"/>
          <w:szCs w:val="24"/>
        </w:rPr>
        <w:t>.</w:t>
      </w:r>
      <w:r w:rsidR="00AB5B64" w:rsidRPr="00AB5B64">
        <w:rPr>
          <w:sz w:val="24"/>
          <w:szCs w:val="24"/>
        </w:rPr>
        <w:t xml:space="preserve"> We classified three land-use types offered in the </w:t>
      </w:r>
      <w:r w:rsidR="00AB5B64">
        <w:rPr>
          <w:sz w:val="24"/>
          <w:szCs w:val="24"/>
        </w:rPr>
        <w:t>PEWI</w:t>
      </w:r>
      <w:r w:rsidR="00AB5B64" w:rsidRPr="00AB5B64">
        <w:rPr>
          <w:sz w:val="24"/>
          <w:szCs w:val="24"/>
        </w:rPr>
        <w:t xml:space="preserve"> model as structurally complex, </w:t>
      </w:r>
      <w:r w:rsidR="00AB5B64">
        <w:rPr>
          <w:sz w:val="24"/>
          <w:szCs w:val="24"/>
        </w:rPr>
        <w:t>more natural</w:t>
      </w:r>
      <w:r w:rsidR="00AB5B64" w:rsidRPr="00AB5B64">
        <w:rPr>
          <w:sz w:val="24"/>
          <w:szCs w:val="24"/>
        </w:rPr>
        <w:t xml:space="preserve"> vegetation: conservation forest, prairie, and wetland. Users receive between 0 and 4 biodiversity points based on the amount of the watershed in </w:t>
      </w:r>
      <w:r w:rsidR="00AB5B64">
        <w:rPr>
          <w:sz w:val="24"/>
          <w:szCs w:val="24"/>
        </w:rPr>
        <w:t>natural</w:t>
      </w:r>
      <w:r w:rsidR="00AB5B64" w:rsidRPr="00AB5B64">
        <w:rPr>
          <w:sz w:val="24"/>
          <w:szCs w:val="24"/>
        </w:rPr>
        <w:t xml:space="preserve"> vegetation </w:t>
      </w:r>
      <w:r w:rsidR="00716D4B">
        <w:rPr>
          <w:sz w:val="24"/>
          <w:szCs w:val="24"/>
        </w:rPr>
        <w:t>(Table S4</w:t>
      </w:r>
      <w:r w:rsidR="00AB5B64" w:rsidRPr="00AB5B64">
        <w:rPr>
          <w:sz w:val="24"/>
          <w:szCs w:val="24"/>
        </w:rPr>
        <w:t xml:space="preserve">). </w:t>
      </w:r>
    </w:p>
    <w:p w14:paraId="533CB1FB" w14:textId="178617BB" w:rsidR="00AB5B64" w:rsidRPr="00AB5B64" w:rsidRDefault="00E808AD" w:rsidP="00AB5B64">
      <w:pPr>
        <w:ind w:firstLine="720"/>
        <w:rPr>
          <w:sz w:val="24"/>
          <w:szCs w:val="24"/>
        </w:rPr>
      </w:pPr>
      <w:r>
        <w:rPr>
          <w:sz w:val="24"/>
          <w:szCs w:val="24"/>
        </w:rPr>
        <w:fldChar w:fldCharType="begin" w:fldLock="1"/>
      </w:r>
      <w:r w:rsidR="004B3299">
        <w:rPr>
          <w:sz w:val="24"/>
          <w:szCs w:val="24"/>
        </w:rPr>
        <w:instrText>ADDIN CSL_CITATION {"citationItems":[{"id":"ITEM-1","itemData":{"DOI":"10.1890/1540-9295(2006)004[0080:BEFART]2.0.CO;2","ISBN":"1540-9295","ISSN":"15409295","PMID":"13110579","abstract":"Biodiversity conservation in forestry and agricultural landscapes is important because (1) reserves alone will not protect biodiversity; (2) commodity production relies on vital services provided by biodiversity; and (3) biodiversity enhances resilience, or a system’s capacity to recover from external pressures such as droughts or management mistakes. We suggest ten guiding principles to help maintain biodiversity, ecosystem function, and resilience in production landscapes. Landscapes should include structurally characteristic patches of native vegetation, corridors and stepping stones between them, a structurally complex matrix, and buffers around sensitive areas. Management should maintain a diversity of species within and across functional groups. Highly focused management actions may be required to maintain keystone species and threatened species, and to control invasive species. These guiding principles provide a scientifically defensible starting point for the integration of conservation and production, which is urgently required from both an ecological and a long-term economic perspective.","author":[{"dropping-particle":"","family":"Fischer","given":"Joern","non-dropping-particle":"","parse-names":false,"suffix":""},{"dropping-particle":"","family":"Lindenmayer","given":"David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landscapes","type":"article","volume":"4"},"uris":["http://www.mendeley.com/documents/?uuid=873839b4-746d-3f30-bf93-7167cb10309c"]}],"mendeley":{"formattedCitation":"(Fischer et al., 2006)","manualFormatting":"Fischer et al. (2006)","plainTextFormattedCitation":"(Fischer et al., 2006)","previouslyFormattedCitation":"(Fischer et al., 2006)"},"properties":{"noteIndex":0},"schema":"https://github.com/citation-style-language/schema/raw/master/csl-citation.json"}</w:instrText>
      </w:r>
      <w:r>
        <w:rPr>
          <w:sz w:val="24"/>
          <w:szCs w:val="24"/>
        </w:rPr>
        <w:fldChar w:fldCharType="separate"/>
      </w:r>
      <w:r w:rsidRPr="00E808AD">
        <w:rPr>
          <w:noProof/>
          <w:sz w:val="24"/>
          <w:szCs w:val="24"/>
        </w:rPr>
        <w:t xml:space="preserve">Fischer et al. </w:t>
      </w:r>
      <w:r>
        <w:rPr>
          <w:noProof/>
          <w:sz w:val="24"/>
          <w:szCs w:val="24"/>
        </w:rPr>
        <w:t>(</w:t>
      </w:r>
      <w:r w:rsidRPr="00E808AD">
        <w:rPr>
          <w:noProof/>
          <w:sz w:val="24"/>
          <w:szCs w:val="24"/>
        </w:rPr>
        <w:t>2006)</w:t>
      </w:r>
      <w:r>
        <w:rPr>
          <w:sz w:val="24"/>
          <w:szCs w:val="24"/>
        </w:rPr>
        <w:fldChar w:fldCharType="end"/>
      </w:r>
      <w:r w:rsidR="00AB5B64" w:rsidRPr="00AB5B64">
        <w:rPr>
          <w:sz w:val="24"/>
          <w:szCs w:val="24"/>
        </w:rPr>
        <w:t xml:space="preserve"> noted that “a matrix that has a similar vegetation structure to patches of native vegetation (i.e. that has a low contrast) will supply numerous benefits to ecosystem functioning”</w:t>
      </w:r>
      <w:r w:rsidR="00677D9C">
        <w:rPr>
          <w:sz w:val="24"/>
          <w:szCs w:val="24"/>
        </w:rPr>
        <w:t xml:space="preserve"> </w:t>
      </w:r>
      <w:r w:rsidR="00AB5B64" w:rsidRPr="00AB5B64">
        <w:rPr>
          <w:sz w:val="24"/>
          <w:szCs w:val="24"/>
        </w:rPr>
        <w:t xml:space="preserve">(p. 81). Additionally, </w:t>
      </w:r>
      <w:r w:rsidR="00AB5B64">
        <w:rPr>
          <w:sz w:val="24"/>
          <w:szCs w:val="24"/>
        </w:rPr>
        <w:t>less natural</w:t>
      </w:r>
      <w:r w:rsidR="00AB5B64" w:rsidRPr="00AB5B64">
        <w:rPr>
          <w:sz w:val="24"/>
          <w:szCs w:val="24"/>
        </w:rPr>
        <w:t xml:space="preserve"> perennial land uses may provide habitat for different species, particularly when, as</w:t>
      </w:r>
      <w:r w:rsidR="00223BC5">
        <w:rPr>
          <w:sz w:val="24"/>
          <w:szCs w:val="24"/>
        </w:rPr>
        <w:t xml:space="preserve"> </w:t>
      </w:r>
      <w:r w:rsidR="004B3299">
        <w:rPr>
          <w:sz w:val="24"/>
          <w:szCs w:val="24"/>
        </w:rPr>
        <w:fldChar w:fldCharType="begin" w:fldLock="1"/>
      </w:r>
      <w:r w:rsidR="004B3299">
        <w:rPr>
          <w:sz w:val="24"/>
          <w:szCs w:val="24"/>
        </w:rPr>
        <w:instrText>ADDIN CSL_CITATION {"citationItems":[{"id":"ITEM-1","itemData":{"DOI":"10.1111/j.1461-0248.2010.01559.x","ISSN":"1461-023X","abstract":"P&gt;Biodiversity in agricultural landscapes can be increased with conversion of some production lands into 'more-natural'- unmanaged or extensively managed - lands. However, it remains unknown to what extent biodiversity can be enhanced by altering landscape pattern without reducing agricultural production. We propose a framework for this problem, considering separately compositional heterogeneity (the number and proportions of different cover types) and configurational heterogeneity (the spatial arrangement of cover types). Cover type classification and mapping is based on species requirements, such as feeding and nesting, resulting in measures of 'functional landscape heterogeneity'. We then identify three important questions: does biodiversity increase with (1) increasing heterogeneity of the more-natural areas, (2) increasing compositional heterogeneity of production cover types and (3) increasing configurational heterogeneity of production cover types? We discuss approaches for addressing these questions. Such studies should have high priority because biodiversity protection globally depends increasingly on maintaining biodiversity in human-dominated landscapes.","author":[{"dropping-particle":"","family":"Fahrig","given":"L","non-dropping-particle":"","parse-names":false,"suffix":""},{"dropping-particle":"","family":"Baudry","given":"J","non-dropping-particle":"","parse-names":false,"suffix":""},{"dropping-particle":"","family":"Brotons","given":"L","non-dropping-particle":"","parse-names":false,"suffix":""},{"dropping-particle":"","family":"Burel","given":"F G","non-dropping-particle":"","parse-names":false,"suffix":""},{"dropping-particle":"","family":"Crist","given":"T O","non-dropping-particle":"","parse-names":false,"suffix":""},{"dropping-particle":"","family":"Fuller","given":"R J","non-dropping-particle":"","parse-names":false,"suffix":""},{"dropping-particle":"","family":"Sirami","given":"C","non-dropping-particle":"","parse-names":false,"suffix":""},{"dropping-particle":"","family":"Siriwardena","given":"G M","non-dropping-particle":"","parse-names":false,"suffix":""},{"dropping-particle":"","family":"Martin","given":"J.-L.","non-dropping-particle":"","parse-names":false,"suffix":""}],"container-title":"Ecology Letters","id":"ITEM-1","issue":"2","issued":{"date-parts":[["2011"]]},"note":"Times Cited: 76\nMartin, Jean-Louis/E-5059-2010; Brotons, Lluis/B-5875-2013; Sirami, Clelia/J-9371-2013\nBrotons, Lluis/0000-0002-4826-4457; Sirami, Clelia/0000-0003-1741-3082\n83","page":"101-112","title":"Functional landscape heterogeneity and animal biodiversity in agricultural landscapes","type":"article-journal","volume":"14"},"uris":["http://www.mendeley.com/documents/?uuid=5299aab7-4bd7-4394-98a5-ebdd76abc26e"]}],"mendeley":{"formattedCitation":"(Fahrig et al., 2011)","manualFormatting":"Fahrig et al. (2011)","plainTextFormattedCitation":"(Fahrig et al., 2011)","previouslyFormattedCitation":"(Fahrig et al., 2011)"},"properties":{"noteIndex":0},"schema":"https://github.com/citation-style-language/schema/raw/master/csl-citation.json"}</w:instrText>
      </w:r>
      <w:r w:rsidR="004B3299">
        <w:rPr>
          <w:sz w:val="24"/>
          <w:szCs w:val="24"/>
        </w:rPr>
        <w:fldChar w:fldCharType="separate"/>
      </w:r>
      <w:r w:rsidR="004B3299" w:rsidRPr="004B3299">
        <w:rPr>
          <w:noProof/>
          <w:sz w:val="24"/>
          <w:szCs w:val="24"/>
        </w:rPr>
        <w:t xml:space="preserve">Fahrig et al. </w:t>
      </w:r>
      <w:r w:rsidR="004B3299">
        <w:rPr>
          <w:noProof/>
          <w:sz w:val="24"/>
          <w:szCs w:val="24"/>
        </w:rPr>
        <w:t>(</w:t>
      </w:r>
      <w:r w:rsidR="004B3299" w:rsidRPr="004B3299">
        <w:rPr>
          <w:noProof/>
          <w:sz w:val="24"/>
          <w:szCs w:val="24"/>
        </w:rPr>
        <w:t>2011)</w:t>
      </w:r>
      <w:r w:rsidR="004B3299">
        <w:rPr>
          <w:sz w:val="24"/>
          <w:szCs w:val="24"/>
        </w:rPr>
        <w:fldChar w:fldCharType="end"/>
      </w:r>
      <w:r w:rsidR="00AB5B64" w:rsidRPr="00AB5B64">
        <w:rPr>
          <w:sz w:val="24"/>
          <w:szCs w:val="24"/>
        </w:rPr>
        <w:t xml:space="preserve"> described, “production areas have structural similarities to extant natural areas in the same landscape” (p. 107). Accordingly, in addition to </w:t>
      </w:r>
      <w:r w:rsidR="00AB5B64">
        <w:rPr>
          <w:sz w:val="24"/>
          <w:szCs w:val="24"/>
        </w:rPr>
        <w:t>natural</w:t>
      </w:r>
      <w:r w:rsidR="00AB5B64" w:rsidRPr="00AB5B64">
        <w:rPr>
          <w:sz w:val="24"/>
          <w:szCs w:val="24"/>
        </w:rPr>
        <w:t xml:space="preserve"> vegetation, we allocated biodiversity points to agricultural land-uses that better support wildlife richness and abundance compared to conventionally row-cropped systems. To conceptualize our model, we adapted to </w:t>
      </w:r>
      <w:r w:rsidR="00AB5B64">
        <w:rPr>
          <w:sz w:val="24"/>
          <w:szCs w:val="24"/>
        </w:rPr>
        <w:t>PEWI</w:t>
      </w:r>
      <w:r w:rsidR="00AB5B64" w:rsidRPr="00AB5B64">
        <w:rPr>
          <w:sz w:val="24"/>
          <w:szCs w:val="24"/>
        </w:rPr>
        <w:t xml:space="preserve"> a framework that categorizes suitability of agricultural bioenergy landscapes to support wildlife richness and abundance according to two gradients: levels of agricultural inputs and plant diversity</w:t>
      </w:r>
      <w:r w:rsidR="00223BC5">
        <w:rPr>
          <w:sz w:val="24"/>
          <w:szCs w:val="24"/>
        </w:rPr>
        <w:t xml:space="preserve"> </w:t>
      </w:r>
      <w:r w:rsidR="004B3299">
        <w:rPr>
          <w:sz w:val="24"/>
          <w:szCs w:val="24"/>
        </w:rPr>
        <w:fldChar w:fldCharType="begin" w:fldLock="1"/>
      </w:r>
      <w:r w:rsidR="004B3299">
        <w:rPr>
          <w:sz w:val="24"/>
          <w:szCs w:val="24"/>
        </w:rPr>
        <w:instrText>ADDIN CSL_CITATION {"citationItems":[{"id":"ITEM-1","itemData":{"author":[{"dropping-particle":"","family":"Schulte","given":"Lisa A.","non-dropping-particle":"","parse-names":false,"suffix":""},{"dropping-particle":"","family":"Ontl","given":"Todd A.","non-dropping-particle":"","parse-names":false,"suffix":""},{"dropping-particle":"","family":"Larsen","given":"G L Drake","non-dropping-particle":"","parse-names":false,"suffix":""}],"container-title":"Encyclopedia of Biodiversity, Volume 1","edition":"2nd","editor":[{"dropping-particle":"","family":"Levin","given":"Simon A","non-dropping-particle":"","parse-names":false,"suffix":""}],"id":"ITEM-1","issued":{"date-parts":[["2013"]]},"page":"540-551","publisher":"Academic Press","publisher-place":"Waltham, MA","title":"Biofuels and biodiversity, wildlife habitat restoration","type":"chapter"},"uris":["http://www.mendeley.com/documents/?uuid=1f156488-22c3-4577-bd0d-a55c0c62824b"]}],"mendeley":{"formattedCitation":"(Schulte et al., 2013)","plainTextFormattedCitation":"(Schulte et al., 2013)","previouslyFormattedCitation":"(Schulte et al., 2013)"},"properties":{"noteIndex":0},"schema":"https://github.com/citation-style-language/schema/raw/master/csl-citation.json"}</w:instrText>
      </w:r>
      <w:r w:rsidR="004B3299">
        <w:rPr>
          <w:sz w:val="24"/>
          <w:szCs w:val="24"/>
        </w:rPr>
        <w:fldChar w:fldCharType="separate"/>
      </w:r>
      <w:r w:rsidR="004B3299" w:rsidRPr="004B3299">
        <w:rPr>
          <w:noProof/>
          <w:sz w:val="24"/>
          <w:szCs w:val="24"/>
        </w:rPr>
        <w:t>(Schulte et al., 2013)</w:t>
      </w:r>
      <w:r w:rsidR="004B3299">
        <w:rPr>
          <w:sz w:val="24"/>
          <w:szCs w:val="24"/>
        </w:rPr>
        <w:fldChar w:fldCharType="end"/>
      </w:r>
      <w:r w:rsidR="00AB5B64" w:rsidRPr="00AB5B64">
        <w:rPr>
          <w:sz w:val="24"/>
          <w:szCs w:val="24"/>
        </w:rPr>
        <w:t>. Like</w:t>
      </w:r>
      <w:r w:rsidR="00223BC5">
        <w:rPr>
          <w:sz w:val="24"/>
          <w:szCs w:val="24"/>
        </w:rPr>
        <w:t xml:space="preserve"> </w:t>
      </w:r>
      <w:r w:rsidR="004B3299">
        <w:rPr>
          <w:sz w:val="24"/>
          <w:szCs w:val="24"/>
        </w:rPr>
        <w:fldChar w:fldCharType="begin" w:fldLock="1"/>
      </w:r>
      <w:r w:rsidR="004B3299">
        <w:rPr>
          <w:sz w:val="24"/>
          <w:szCs w:val="24"/>
        </w:rPr>
        <w:instrText>ADDIN CSL_CITATION {"citationItems":[{"id":"ITEM-1","itemData":{"author":[{"dropping-particle":"","family":"Schulte","given":"Lisa A.","non-dropping-particle":"","parse-names":false,"suffix":""},{"dropping-particle":"","family":"Ontl","given":"Todd A.","non-dropping-particle":"","parse-names":false,"suffix":""},{"dropping-particle":"","family":"Larsen","given":"G L Drake","non-dropping-particle":"","parse-names":false,"suffix":""}],"container-title":"Encyclopedia of Biodiversity, Volume 1","edition":"2nd","editor":[{"dropping-particle":"","family":"Levin","given":"Simon A","non-dropping-particle":"","parse-names":false,"suffix":""}],"id":"ITEM-1","issued":{"date-parts":[["2013"]]},"page":"540-551","publisher":"Academic Press","publisher-place":"Waltham, MA","title":"Biofuels and biodiversity, wildlife habitat restoration","type":"chapter"},"uris":["http://www.mendeley.com/documents/?uuid=1f156488-22c3-4577-bd0d-a55c0c62824b"]}],"mendeley":{"formattedCitation":"(Schulte et al., 2013)","manualFormatting":"Schulte et al., (2013)","plainTextFormattedCitation":"(Schulte et al., 2013)","previouslyFormattedCitation":"(Schulte et al., 2013)"},"properties":{"noteIndex":0},"schema":"https://github.com/citation-style-language/schema/raw/master/csl-citation.json"}</w:instrText>
      </w:r>
      <w:r w:rsidR="004B3299">
        <w:rPr>
          <w:sz w:val="24"/>
          <w:szCs w:val="24"/>
        </w:rPr>
        <w:fldChar w:fldCharType="separate"/>
      </w:r>
      <w:r w:rsidR="004B3299" w:rsidRPr="004B3299">
        <w:rPr>
          <w:noProof/>
          <w:sz w:val="24"/>
          <w:szCs w:val="24"/>
        </w:rPr>
        <w:t xml:space="preserve">Schulte et al., </w:t>
      </w:r>
      <w:r w:rsidR="004B3299">
        <w:rPr>
          <w:noProof/>
          <w:sz w:val="24"/>
          <w:szCs w:val="24"/>
        </w:rPr>
        <w:t>(</w:t>
      </w:r>
      <w:r w:rsidR="004B3299" w:rsidRPr="004B3299">
        <w:rPr>
          <w:noProof/>
          <w:sz w:val="24"/>
          <w:szCs w:val="24"/>
        </w:rPr>
        <w:t>2013)</w:t>
      </w:r>
      <w:r w:rsidR="004B3299">
        <w:rPr>
          <w:sz w:val="24"/>
          <w:szCs w:val="24"/>
        </w:rPr>
        <w:fldChar w:fldCharType="end"/>
      </w:r>
      <w:r w:rsidR="00AB5B64" w:rsidRPr="00AB5B64">
        <w:rPr>
          <w:sz w:val="24"/>
          <w:szCs w:val="24"/>
        </w:rPr>
        <w:t xml:space="preserve">, we categorized land use as supporting low or high diversity and as using low or high inputs. Additionally, we designed the </w:t>
      </w:r>
      <w:r w:rsidR="00AB5B64">
        <w:rPr>
          <w:sz w:val="24"/>
          <w:szCs w:val="24"/>
        </w:rPr>
        <w:t>PEWI</w:t>
      </w:r>
      <w:r w:rsidR="00AB5B64" w:rsidRPr="00AB5B64">
        <w:rPr>
          <w:sz w:val="24"/>
          <w:szCs w:val="24"/>
        </w:rPr>
        <w:t xml:space="preserve"> biodiversity model to award points for each land use with high-diversity and/or low-input land uses relative to a conventional row-cropped system. The point system has a hierarchical structure that awards greater overall points to land-use types that incorporate relatively higher diversity and lower inputs.</w:t>
      </w:r>
    </w:p>
    <w:p w14:paraId="5A84CBAA" w14:textId="59F12CD3" w:rsidR="00AB5B64" w:rsidRPr="00AB5B64" w:rsidRDefault="00AB5B64" w:rsidP="00AB5B64">
      <w:pPr>
        <w:ind w:firstLine="720"/>
        <w:rPr>
          <w:sz w:val="24"/>
          <w:szCs w:val="24"/>
        </w:rPr>
      </w:pPr>
      <w:r w:rsidRPr="00AB5B64">
        <w:rPr>
          <w:sz w:val="24"/>
          <w:szCs w:val="24"/>
        </w:rPr>
        <w:t xml:space="preserve">The second biodiversity calculation considers the percent area in </w:t>
      </w:r>
      <w:r>
        <w:rPr>
          <w:sz w:val="24"/>
          <w:szCs w:val="24"/>
        </w:rPr>
        <w:t xml:space="preserve">the </w:t>
      </w:r>
      <w:r w:rsidRPr="00AB5B64">
        <w:rPr>
          <w:sz w:val="24"/>
          <w:szCs w:val="24"/>
        </w:rPr>
        <w:t xml:space="preserve">three </w:t>
      </w:r>
      <w:r>
        <w:rPr>
          <w:sz w:val="24"/>
          <w:szCs w:val="24"/>
        </w:rPr>
        <w:t>more natural</w:t>
      </w:r>
      <w:r w:rsidRPr="00AB5B64">
        <w:rPr>
          <w:sz w:val="24"/>
          <w:szCs w:val="24"/>
        </w:rPr>
        <w:t xml:space="preserve"> land uses and three high-diversity land uses. We included the three land-use types in the first biodiversity calculation as </w:t>
      </w:r>
      <w:r>
        <w:rPr>
          <w:sz w:val="24"/>
          <w:szCs w:val="24"/>
        </w:rPr>
        <w:t>natural</w:t>
      </w:r>
      <w:r w:rsidRPr="00AB5B64">
        <w:rPr>
          <w:sz w:val="24"/>
          <w:szCs w:val="24"/>
        </w:rPr>
        <w:t xml:space="preserve"> vegetation, and three additional land-use types offered in the </w:t>
      </w:r>
      <w:r>
        <w:rPr>
          <w:sz w:val="24"/>
          <w:szCs w:val="24"/>
        </w:rPr>
        <w:t>PEWI</w:t>
      </w:r>
      <w:r w:rsidRPr="00AB5B64">
        <w:rPr>
          <w:sz w:val="24"/>
          <w:szCs w:val="24"/>
        </w:rPr>
        <w:t xml:space="preserve"> model as high-diversity: conventional forest; mixed fruit and vegetables; and rotational grazing. Users receive between 0 and 1.5 biodiversity points for this calculation </w:t>
      </w:r>
      <w:r w:rsidR="00716D4B">
        <w:rPr>
          <w:sz w:val="24"/>
          <w:szCs w:val="24"/>
        </w:rPr>
        <w:t>(Table S4)</w:t>
      </w:r>
      <w:r w:rsidRPr="00716D4B">
        <w:rPr>
          <w:sz w:val="24"/>
          <w:szCs w:val="24"/>
        </w:rPr>
        <w:t>.</w:t>
      </w:r>
    </w:p>
    <w:p w14:paraId="33861EA9" w14:textId="2ECE97E1" w:rsidR="00AB5B64" w:rsidRPr="00AB5B64" w:rsidRDefault="00AB5B64" w:rsidP="00AB5B64">
      <w:pPr>
        <w:ind w:firstLine="720"/>
        <w:rPr>
          <w:sz w:val="24"/>
          <w:szCs w:val="24"/>
        </w:rPr>
      </w:pPr>
      <w:r w:rsidRPr="00AB5B64">
        <w:rPr>
          <w:sz w:val="24"/>
          <w:szCs w:val="24"/>
        </w:rPr>
        <w:t xml:space="preserve">The third biodiversity calculation considers the percent area in </w:t>
      </w:r>
      <w:r>
        <w:rPr>
          <w:sz w:val="24"/>
          <w:szCs w:val="24"/>
        </w:rPr>
        <w:t xml:space="preserve">the </w:t>
      </w:r>
      <w:r w:rsidRPr="00AB5B64">
        <w:rPr>
          <w:sz w:val="24"/>
          <w:szCs w:val="24"/>
        </w:rPr>
        <w:t xml:space="preserve">three </w:t>
      </w:r>
      <w:r>
        <w:rPr>
          <w:sz w:val="24"/>
          <w:szCs w:val="24"/>
        </w:rPr>
        <w:t>more natural</w:t>
      </w:r>
      <w:r w:rsidRPr="00AB5B64">
        <w:rPr>
          <w:sz w:val="24"/>
          <w:szCs w:val="24"/>
        </w:rPr>
        <w:t xml:space="preserve"> land uses; three high-diversity land uses; three low-diversity, high input land uses; and three low diversity, low-input land uses. </w:t>
      </w:r>
      <w:r>
        <w:rPr>
          <w:sz w:val="24"/>
          <w:szCs w:val="24"/>
        </w:rPr>
        <w:t>Natural</w:t>
      </w:r>
      <w:r w:rsidRPr="00AB5B64">
        <w:rPr>
          <w:sz w:val="24"/>
          <w:szCs w:val="24"/>
        </w:rPr>
        <w:t xml:space="preserve"> vegetation and high-diversity land uses are identical to land uses from the first and second biodiversity calculations. The addition of three low-diversity, high-input land uses and three low diversity, low-input land uses represent land-use </w:t>
      </w:r>
      <w:r w:rsidRPr="00AB5B64">
        <w:rPr>
          <w:sz w:val="24"/>
          <w:szCs w:val="24"/>
        </w:rPr>
        <w:lastRenderedPageBreak/>
        <w:t>types that are not as beneficial as any of the six land-use types in the second calculation. Nevertheless, these land-use types rank higher in the matrix than conventional row-cropped systems. The additional low-diversity, high-input land uses include: conservation corn, conservation soybean, and permanent pasture. We selected conservation corn and conservation soybean for inclusion in this category because we defined management practices for conservation row crops to include winter cover crops, no-till, and grassed waterways, and/or buffers. Low diversity, low-input land uses include: grass hay, herbaceous perennial bioenergy, and short-rotation woody bioenergy. Users receive between 0 and 1.5 biodiversity points for this calculation</w:t>
      </w:r>
      <w:r w:rsidR="00716D4B">
        <w:rPr>
          <w:sz w:val="24"/>
          <w:szCs w:val="24"/>
        </w:rPr>
        <w:t xml:space="preserve"> (Table S4)</w:t>
      </w:r>
      <w:r w:rsidRPr="00AB5B64">
        <w:rPr>
          <w:sz w:val="24"/>
          <w:szCs w:val="24"/>
        </w:rPr>
        <w:t>.</w:t>
      </w:r>
    </w:p>
    <w:p w14:paraId="3B53146F" w14:textId="781A3D8A" w:rsidR="00AB5B64" w:rsidRPr="00AB5B64" w:rsidRDefault="00AB5B64" w:rsidP="00AB5B64">
      <w:pPr>
        <w:ind w:firstLine="720"/>
        <w:rPr>
          <w:sz w:val="24"/>
          <w:szCs w:val="24"/>
        </w:rPr>
      </w:pPr>
      <w:r w:rsidRPr="00AB5B64">
        <w:rPr>
          <w:sz w:val="24"/>
          <w:szCs w:val="24"/>
        </w:rPr>
        <w:t xml:space="preserve">The fourth biodiversity calculation in </w:t>
      </w:r>
      <w:r>
        <w:rPr>
          <w:sz w:val="24"/>
          <w:szCs w:val="24"/>
        </w:rPr>
        <w:t>PEWI</w:t>
      </w:r>
      <w:r w:rsidRPr="00AB5B64">
        <w:rPr>
          <w:sz w:val="24"/>
          <w:szCs w:val="24"/>
        </w:rPr>
        <w:t xml:space="preserve"> subdivides into two calculations: percent area in wetland and strategic placement of wetlands. Wetlands provide invertebrate and amphibian habitat, with prairie pothole wetlands being especially important for birds </w:t>
      </w:r>
      <w:r w:rsidR="004B3299">
        <w:rPr>
          <w:sz w:val="24"/>
          <w:szCs w:val="24"/>
        </w:rPr>
        <w:fldChar w:fldCharType="begin" w:fldLock="1"/>
      </w:r>
      <w:r w:rsidR="004B3299">
        <w:rPr>
          <w:sz w:val="24"/>
          <w:szCs w:val="24"/>
        </w:rPr>
        <w:instrText>ADDIN CSL_CITATION {"citationItems":[{"id":"ITEM-1","itemData":{"DOI":"10.2307/2426479","ISSN":"0003-0031","author":[{"dropping-particle":"","family":"Best","given":"L B","non-dropping-particle":"","parse-names":false,"suffix":""},{"dropping-particle":"","family":"Freemark","given":"K E","non-dropping-particle":"","parse-names":false,"suffix":""},{"dropping-particle":"","family":"Dinsmore","given":"J J","non-dropping-particle":"","parse-names":false,"suffix":""},{"dropping-particle":"","family":"Camp","given":"M","non-dropping-particle":"","parse-names":false,"suffix":""}],"container-title":"American Midland Naturalist","id":"ITEM-1","issue":"1","issued":{"date-parts":[["1995"]]},"note":"Times Cited: 85\n89","page":"1-29","title":"A review and synthesis of habitat use by breeding birds in agricultural landscapes of Iowa","type":"article-journal","volume":"134"},"uris":["http://www.mendeley.com/documents/?uuid=805b692b-4c98-4fcc-85b9-c842ea10d251"]},{"id":"ITEM-2","itemData":{"DOI":"10.1111/j.1523-1739.2005.00172.x","ISSN":"0888-8892","author":[{"dropping-particle":"","family":"Hunter Jr.","given":"M. L.","non-dropping-particle":"","parse-names":false,"suffix":""}],"container-title":"Conservation Biology","id":"ITEM-2","issue":"4","issued":{"date-parts":[["2005"]]},"page":"1025-1029","title":"A mesofilter conservation strategy to complement fine and coarse filters","type":"article-journal","volume":"19"},"uris":["http://www.mendeley.com/documents/?uuid=5a0ecea2-9d48-466d-9ba1-67037ebac0cf"]}],"mendeley":{"formattedCitation":"(Best et al., 1995; Hunter Jr., 2005)","plainTextFormattedCitation":"(Best et al., 1995; Hunter Jr., 2005)","previouslyFormattedCitation":"(Best et al., 1995; Hunter Jr., 2005)"},"properties":{"noteIndex":0},"schema":"https://github.com/citation-style-language/schema/raw/master/csl-citation.json"}</w:instrText>
      </w:r>
      <w:r w:rsidR="004B3299">
        <w:rPr>
          <w:sz w:val="24"/>
          <w:szCs w:val="24"/>
        </w:rPr>
        <w:fldChar w:fldCharType="separate"/>
      </w:r>
      <w:r w:rsidR="004B3299" w:rsidRPr="004B3299">
        <w:rPr>
          <w:noProof/>
          <w:sz w:val="24"/>
          <w:szCs w:val="24"/>
        </w:rPr>
        <w:t>(Best et al., 1995; Hunter Jr., 2005)</w:t>
      </w:r>
      <w:r w:rsidR="004B3299">
        <w:rPr>
          <w:sz w:val="24"/>
          <w:szCs w:val="24"/>
        </w:rPr>
        <w:fldChar w:fldCharType="end"/>
      </w:r>
      <w:r w:rsidRPr="00AB5B64">
        <w:rPr>
          <w:sz w:val="24"/>
          <w:szCs w:val="24"/>
        </w:rPr>
        <w:t>. Users receive between 0 and 1.5 biodiversity points for wetlands</w:t>
      </w:r>
      <w:r w:rsidR="00716D4B">
        <w:rPr>
          <w:sz w:val="24"/>
          <w:szCs w:val="24"/>
        </w:rPr>
        <w:t xml:space="preserve"> (Table S4)</w:t>
      </w:r>
      <w:r w:rsidRPr="00AB5B64">
        <w:rPr>
          <w:sz w:val="24"/>
          <w:szCs w:val="24"/>
        </w:rPr>
        <w:t>.</w:t>
      </w:r>
    </w:p>
    <w:p w14:paraId="5CBCB636" w14:textId="3D699671" w:rsidR="00AB5B64" w:rsidRPr="00AB5B64" w:rsidRDefault="00AB5B64" w:rsidP="00AB5B64">
      <w:pPr>
        <w:ind w:firstLine="720"/>
        <w:rPr>
          <w:sz w:val="24"/>
          <w:szCs w:val="24"/>
        </w:rPr>
      </w:pPr>
      <w:r w:rsidRPr="00AB5B64">
        <w:rPr>
          <w:sz w:val="24"/>
          <w:szCs w:val="24"/>
        </w:rPr>
        <w:t xml:space="preserve">The fifth biodiversity calculation in </w:t>
      </w:r>
      <w:r>
        <w:rPr>
          <w:sz w:val="24"/>
          <w:szCs w:val="24"/>
        </w:rPr>
        <w:t>PEWI</w:t>
      </w:r>
      <w:r w:rsidRPr="00AB5B64">
        <w:rPr>
          <w:sz w:val="24"/>
          <w:szCs w:val="24"/>
        </w:rPr>
        <w:t xml:space="preserve"> is percent of buffered stream. Based on </w:t>
      </w:r>
      <w:r w:rsidR="004B3299">
        <w:rPr>
          <w:sz w:val="24"/>
          <w:szCs w:val="24"/>
        </w:rPr>
        <w:fldChar w:fldCharType="begin" w:fldLock="1"/>
      </w:r>
      <w:r w:rsidR="004B3299">
        <w:rPr>
          <w:sz w:val="24"/>
          <w:szCs w:val="24"/>
        </w:rPr>
        <w:instrText>ADDIN CSL_CITATION {"citationItems":[{"id":"ITEM-1","itemData":{"DOI":"10.1890/1540-9295(2006)004[0080:BEFART]2.0.CO;2","ISBN":"1540-9295","ISSN":"15409295","PMID":"13110579","abstract":"Biodiversity conservation in forestry and agricultural landscapes is important because (1) reserves alone will not protect biodiversity; (2) commodity production relies on vital services provided by biodiversity; and (3) biodiversity enhances resilience, or a system’s capacity to recover from external pressures such as droughts or management mistakes. We suggest ten guiding principles to help maintain biodiversity, ecosystem function, and resilience in production landscapes. Landscapes should include structurally characteristic patches of native vegetation, corridors and stepping stones between them, a structurally complex matrix, and buffers around sensitive areas. Management should maintain a diversity of species within and across functional groups. Highly focused management actions may be required to maintain keystone species and threatened species, and to control invasive species. These guiding principles provide a scientifically defensible starting point for the integration of conservation and production, which is urgently required from both an ecological and a long-term economic perspective.","author":[{"dropping-particle":"","family":"Fischer","given":"Joern","non-dropping-particle":"","parse-names":false,"suffix":""},{"dropping-particle":"","family":"Lindenmayer","given":"David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landscapes","type":"article","volume":"4"},"uris":["http://www.mendeley.com/documents/?uuid=873839b4-746d-3f30-bf93-7167cb10309c"]}],"mendeley":{"formattedCitation":"(Fischer et al., 2006)","manualFormatting":"Fischer et al.'s (2006)","plainTextFormattedCitation":"(Fischer et al., 2006)","previouslyFormattedCitation":"(Fischer et al., 2006)"},"properties":{"noteIndex":0},"schema":"https://github.com/citation-style-language/schema/raw/master/csl-citation.json"}</w:instrText>
      </w:r>
      <w:r w:rsidR="004B3299">
        <w:rPr>
          <w:sz w:val="24"/>
          <w:szCs w:val="24"/>
        </w:rPr>
        <w:fldChar w:fldCharType="separate"/>
      </w:r>
      <w:r w:rsidR="004B3299" w:rsidRPr="004B3299">
        <w:rPr>
          <w:noProof/>
          <w:sz w:val="24"/>
          <w:szCs w:val="24"/>
        </w:rPr>
        <w:t>Fischer et al.</w:t>
      </w:r>
      <w:r w:rsidR="004B3299">
        <w:rPr>
          <w:noProof/>
          <w:sz w:val="24"/>
          <w:szCs w:val="24"/>
        </w:rPr>
        <w:t>'s</w:t>
      </w:r>
      <w:r w:rsidR="004B3299" w:rsidRPr="004B3299">
        <w:rPr>
          <w:noProof/>
          <w:sz w:val="24"/>
          <w:szCs w:val="24"/>
        </w:rPr>
        <w:t xml:space="preserve"> </w:t>
      </w:r>
      <w:r w:rsidR="004B3299">
        <w:rPr>
          <w:noProof/>
          <w:sz w:val="24"/>
          <w:szCs w:val="24"/>
        </w:rPr>
        <w:t>(</w:t>
      </w:r>
      <w:r w:rsidR="004B3299" w:rsidRPr="004B3299">
        <w:rPr>
          <w:noProof/>
          <w:sz w:val="24"/>
          <w:szCs w:val="24"/>
        </w:rPr>
        <w:t>2006)</w:t>
      </w:r>
      <w:r w:rsidR="004B3299">
        <w:rPr>
          <w:sz w:val="24"/>
          <w:szCs w:val="24"/>
        </w:rPr>
        <w:fldChar w:fldCharType="end"/>
      </w:r>
      <w:r w:rsidRPr="00AB5B64">
        <w:rPr>
          <w:sz w:val="24"/>
          <w:szCs w:val="24"/>
        </w:rPr>
        <w:t xml:space="preserve"> principle that stream buffers protect sensitive aquatic ecosystems and that corridors connect patches of </w:t>
      </w:r>
      <w:r>
        <w:rPr>
          <w:sz w:val="24"/>
          <w:szCs w:val="24"/>
        </w:rPr>
        <w:t>natural</w:t>
      </w:r>
      <w:r w:rsidRPr="00AB5B64">
        <w:rPr>
          <w:sz w:val="24"/>
          <w:szCs w:val="24"/>
        </w:rPr>
        <w:t xml:space="preserve"> vegetation, users receive between 0 and 1.5 additional biodiversity points based upon the percent of stream-adjacent cells placed in one or more land uses that function as a stream buffer and corridor for native species</w:t>
      </w:r>
      <w:r w:rsidR="00716D4B">
        <w:rPr>
          <w:sz w:val="24"/>
          <w:szCs w:val="24"/>
        </w:rPr>
        <w:t xml:space="preserve"> (Table S4)</w:t>
      </w:r>
      <w:r w:rsidRPr="00AB5B64">
        <w:rPr>
          <w:sz w:val="24"/>
          <w:szCs w:val="24"/>
        </w:rPr>
        <w:t>. Streams and riparian areas provide habitat for diverse and abundant wildlife, and land managers can use strips of vegetation in these zones to protect against agricultural runoff and conserve these sensitive ecosystems</w:t>
      </w:r>
      <w:r w:rsidR="009932FD">
        <w:rPr>
          <w:sz w:val="24"/>
          <w:szCs w:val="24"/>
        </w:rPr>
        <w:t xml:space="preserve"> </w:t>
      </w:r>
      <w:r w:rsidR="004B3299">
        <w:rPr>
          <w:sz w:val="24"/>
          <w:szCs w:val="24"/>
        </w:rPr>
        <w:fldChar w:fldCharType="begin" w:fldLock="1"/>
      </w:r>
      <w:r w:rsidR="00F8482A">
        <w:rPr>
          <w:sz w:val="24"/>
          <w:szCs w:val="24"/>
        </w:rPr>
        <w:instrText>ADDIN CSL_CITATION {"citationItems":[{"id":"ITEM-1","itemData":{"DOI":"10.1111/j.1523-1739.2005.00172.x","ISSN":"0888-8892","author":[{"dropping-particle":"","family":"Hunter Jr.","given":"M. L.","non-dropping-particle":"","parse-names":false,"suffix":""}],"container-title":"Conservation Biology","id":"ITEM-1","issue":"4","issued":{"date-parts":[["2005"]]},"page":"1025-1029","title":"A mesofilter conservation strategy to complement fine and coarse filters","type":"article-journal","volume":"19"},"uris":["http://www.mendeley.com/documents/?uuid=5a0ecea2-9d48-466d-9ba1-67037ebac0cf"]}],"mendeley":{"formattedCitation":"(Hunter Jr., 2005)","plainTextFormattedCitation":"(Hunter Jr., 2005)","previouslyFormattedCitation":"(Hunter Jr., 2005)"},"properties":{"noteIndex":0},"schema":"https://github.com/citation-style-language/schema/raw/master/csl-citation.json"}</w:instrText>
      </w:r>
      <w:r w:rsidR="004B3299">
        <w:rPr>
          <w:sz w:val="24"/>
          <w:szCs w:val="24"/>
        </w:rPr>
        <w:fldChar w:fldCharType="separate"/>
      </w:r>
      <w:r w:rsidR="004B3299" w:rsidRPr="004B3299">
        <w:rPr>
          <w:noProof/>
          <w:sz w:val="24"/>
          <w:szCs w:val="24"/>
        </w:rPr>
        <w:t>(Hunter Jr., 2005)</w:t>
      </w:r>
      <w:r w:rsidR="004B3299">
        <w:rPr>
          <w:sz w:val="24"/>
          <w:szCs w:val="24"/>
        </w:rPr>
        <w:fldChar w:fldCharType="end"/>
      </w:r>
      <w:r w:rsidRPr="00AB5B64">
        <w:rPr>
          <w:sz w:val="24"/>
          <w:szCs w:val="24"/>
        </w:rPr>
        <w:t>. To receive points for buffering, users must create stream buffers using the following land-use types: conservation corn, conservation forest, conservation soybean, conventional forest, grass hay, herbaceous perennial bioenergy, mixed fruit and vegetables, prairie, rotational grazing, short-rotation woody bioenergy, and wetland. We assume conservation corn and conservation soybean best management practices include stream buffering.</w:t>
      </w:r>
    </w:p>
    <w:p w14:paraId="11BDDA36" w14:textId="00767D97" w:rsidR="00550F6F" w:rsidRPr="00805F87" w:rsidRDefault="00550F6F" w:rsidP="007D247E">
      <w:pPr>
        <w:pStyle w:val="Heading1"/>
        <w:rPr>
          <w:rFonts w:asciiTheme="minorHAnsi" w:hAnsiTheme="minorHAnsi"/>
          <w:b/>
          <w:sz w:val="24"/>
        </w:rPr>
      </w:pPr>
      <w:bookmarkStart w:id="6" w:name="_Toc28353254"/>
      <w:r w:rsidRPr="00805F87">
        <w:rPr>
          <w:rFonts w:asciiTheme="minorHAnsi" w:hAnsiTheme="minorHAnsi"/>
          <w:b/>
          <w:sz w:val="24"/>
        </w:rPr>
        <w:t xml:space="preserve">Table </w:t>
      </w:r>
      <w:r w:rsidR="004E60AD"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4</w:t>
      </w:r>
      <w:r w:rsidR="003B7AC5" w:rsidRPr="00805F87">
        <w:rPr>
          <w:rFonts w:asciiTheme="minorHAnsi" w:hAnsiTheme="minorHAnsi"/>
          <w:b/>
          <w:noProof/>
          <w:sz w:val="24"/>
        </w:rPr>
        <w:fldChar w:fldCharType="end"/>
      </w:r>
      <w:r w:rsidRPr="00805F87">
        <w:rPr>
          <w:rFonts w:asciiTheme="minorHAnsi" w:hAnsiTheme="minorHAnsi"/>
          <w:b/>
          <w:sz w:val="24"/>
        </w:rPr>
        <w:t>. Biodiversity Points</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1668"/>
        <w:gridCol w:w="1776"/>
        <w:gridCol w:w="762"/>
        <w:gridCol w:w="2560"/>
      </w:tblGrid>
      <w:tr w:rsidR="00D36820" w:rsidRPr="002E3AA7" w14:paraId="26FCA161" w14:textId="77777777" w:rsidTr="00EA6C07">
        <w:trPr>
          <w:cantSplit/>
          <w:tblHeader/>
          <w:jc w:val="center"/>
        </w:trPr>
        <w:tc>
          <w:tcPr>
            <w:tcW w:w="0" w:type="auto"/>
            <w:shd w:val="clear" w:color="auto" w:fill="auto"/>
          </w:tcPr>
          <w:p w14:paraId="3B68F5D3" w14:textId="77777777" w:rsidR="00550F6F" w:rsidRPr="00305B1C" w:rsidRDefault="00550F6F" w:rsidP="00305B1C">
            <w:pPr>
              <w:spacing w:line="240" w:lineRule="auto"/>
              <w:rPr>
                <w:b/>
                <w:sz w:val="20"/>
              </w:rPr>
            </w:pPr>
            <w:r w:rsidRPr="00305B1C">
              <w:rPr>
                <w:b/>
                <w:sz w:val="20"/>
              </w:rPr>
              <w:t>Calculation</w:t>
            </w:r>
          </w:p>
        </w:tc>
        <w:tc>
          <w:tcPr>
            <w:tcW w:w="0" w:type="auto"/>
          </w:tcPr>
          <w:p w14:paraId="44AB7FEF" w14:textId="77777777" w:rsidR="00550F6F" w:rsidRPr="00305B1C" w:rsidRDefault="00550F6F" w:rsidP="00305B1C">
            <w:pPr>
              <w:spacing w:line="240" w:lineRule="auto"/>
              <w:rPr>
                <w:b/>
                <w:sz w:val="20"/>
              </w:rPr>
            </w:pPr>
            <w:r w:rsidRPr="00305B1C">
              <w:rPr>
                <w:b/>
                <w:sz w:val="20"/>
              </w:rPr>
              <w:t>Land-use Type</w:t>
            </w:r>
          </w:p>
        </w:tc>
        <w:tc>
          <w:tcPr>
            <w:tcW w:w="0" w:type="auto"/>
            <w:shd w:val="clear" w:color="auto" w:fill="auto"/>
          </w:tcPr>
          <w:p w14:paraId="0257DD54" w14:textId="77777777" w:rsidR="00550F6F" w:rsidRPr="00305B1C" w:rsidRDefault="00550F6F" w:rsidP="00305B1C">
            <w:pPr>
              <w:spacing w:line="240" w:lineRule="auto"/>
              <w:rPr>
                <w:b/>
                <w:sz w:val="20"/>
              </w:rPr>
            </w:pPr>
            <w:r w:rsidRPr="00305B1C">
              <w:rPr>
                <w:b/>
                <w:sz w:val="20"/>
              </w:rPr>
              <w:t>Metric</w:t>
            </w:r>
          </w:p>
        </w:tc>
        <w:tc>
          <w:tcPr>
            <w:tcW w:w="0" w:type="auto"/>
          </w:tcPr>
          <w:p w14:paraId="7FD28966" w14:textId="77777777" w:rsidR="00550F6F" w:rsidRPr="00305B1C" w:rsidRDefault="00550F6F" w:rsidP="00305B1C">
            <w:pPr>
              <w:spacing w:line="240" w:lineRule="auto"/>
              <w:rPr>
                <w:b/>
                <w:sz w:val="20"/>
              </w:rPr>
            </w:pPr>
            <w:r w:rsidRPr="00305B1C">
              <w:rPr>
                <w:b/>
                <w:sz w:val="20"/>
              </w:rPr>
              <w:t>Points</w:t>
            </w:r>
          </w:p>
        </w:tc>
        <w:tc>
          <w:tcPr>
            <w:tcW w:w="0" w:type="auto"/>
          </w:tcPr>
          <w:p w14:paraId="4AEDFC80" w14:textId="77777777" w:rsidR="00550F6F" w:rsidRPr="00305B1C" w:rsidRDefault="00550F6F" w:rsidP="00305B1C">
            <w:pPr>
              <w:spacing w:line="240" w:lineRule="auto"/>
              <w:rPr>
                <w:b/>
                <w:sz w:val="20"/>
              </w:rPr>
            </w:pPr>
            <w:r w:rsidRPr="00305B1C">
              <w:rPr>
                <w:b/>
                <w:sz w:val="20"/>
              </w:rPr>
              <w:t>Thresholds</w:t>
            </w:r>
          </w:p>
        </w:tc>
      </w:tr>
      <w:tr w:rsidR="00D36820" w:rsidRPr="002E3AA7" w14:paraId="210C1255" w14:textId="77777777" w:rsidTr="00EA6C07">
        <w:trPr>
          <w:cantSplit/>
          <w:jc w:val="center"/>
        </w:trPr>
        <w:tc>
          <w:tcPr>
            <w:tcW w:w="0" w:type="auto"/>
            <w:vMerge w:val="restart"/>
            <w:shd w:val="clear" w:color="auto" w:fill="auto"/>
          </w:tcPr>
          <w:p w14:paraId="44C7C8C6" w14:textId="29D903BC" w:rsidR="00550F6F" w:rsidRPr="00305B1C" w:rsidRDefault="00AB5B64" w:rsidP="00305B1C">
            <w:pPr>
              <w:spacing w:line="240" w:lineRule="auto"/>
              <w:rPr>
                <w:sz w:val="20"/>
              </w:rPr>
            </w:pPr>
            <w:r>
              <w:rPr>
                <w:sz w:val="20"/>
              </w:rPr>
              <w:t>Natural</w:t>
            </w:r>
            <w:r w:rsidR="00550F6F" w:rsidRPr="00305B1C">
              <w:rPr>
                <w:sz w:val="20"/>
              </w:rPr>
              <w:t xml:space="preserve"> vegetation</w:t>
            </w:r>
          </w:p>
        </w:tc>
        <w:tc>
          <w:tcPr>
            <w:tcW w:w="0" w:type="auto"/>
            <w:vMerge w:val="restart"/>
          </w:tcPr>
          <w:p w14:paraId="3F6E3928" w14:textId="6C25CB78" w:rsidR="00550F6F" w:rsidRPr="00305B1C" w:rsidRDefault="00D36820" w:rsidP="00D36820">
            <w:pPr>
              <w:spacing w:after="0" w:line="240" w:lineRule="auto"/>
              <w:rPr>
                <w:sz w:val="20"/>
              </w:rPr>
            </w:pPr>
            <w:r>
              <w:rPr>
                <w:sz w:val="20"/>
              </w:rPr>
              <w:t>Conservation forest</w:t>
            </w:r>
          </w:p>
          <w:p w14:paraId="02939C96" w14:textId="00FBA658" w:rsidR="00550F6F" w:rsidRPr="00305B1C" w:rsidRDefault="00550F6F" w:rsidP="00D36820">
            <w:pPr>
              <w:spacing w:after="0" w:line="240" w:lineRule="auto"/>
              <w:rPr>
                <w:sz w:val="20"/>
              </w:rPr>
            </w:pPr>
            <w:r w:rsidRPr="00305B1C">
              <w:rPr>
                <w:sz w:val="20"/>
              </w:rPr>
              <w:t>Prairie</w:t>
            </w:r>
            <w:r w:rsidRPr="00305B1C">
              <w:rPr>
                <w:sz w:val="20"/>
              </w:rPr>
              <w:br/>
              <w:t>Wetland</w:t>
            </w:r>
          </w:p>
        </w:tc>
        <w:tc>
          <w:tcPr>
            <w:tcW w:w="0" w:type="auto"/>
            <w:vMerge w:val="restart"/>
            <w:shd w:val="clear" w:color="auto" w:fill="auto"/>
          </w:tcPr>
          <w:p w14:paraId="73EACCED" w14:textId="77777777" w:rsidR="00550F6F" w:rsidRPr="00305B1C" w:rsidRDefault="00550F6F" w:rsidP="00305B1C">
            <w:pPr>
              <w:spacing w:line="240" w:lineRule="auto"/>
              <w:rPr>
                <w:sz w:val="20"/>
              </w:rPr>
            </w:pPr>
            <w:r w:rsidRPr="00305B1C">
              <w:rPr>
                <w:sz w:val="20"/>
              </w:rPr>
              <w:t>Percent of watershed area</w:t>
            </w:r>
          </w:p>
        </w:tc>
        <w:tc>
          <w:tcPr>
            <w:tcW w:w="0" w:type="auto"/>
          </w:tcPr>
          <w:p w14:paraId="11C4A746" w14:textId="77777777" w:rsidR="00550F6F" w:rsidRPr="00305B1C" w:rsidRDefault="00550F6F" w:rsidP="00550F6F">
            <w:pPr>
              <w:pStyle w:val="NoSpacing"/>
              <w:rPr>
                <w:sz w:val="20"/>
                <w:szCs w:val="20"/>
              </w:rPr>
            </w:pPr>
            <w:r w:rsidRPr="00305B1C">
              <w:rPr>
                <w:sz w:val="20"/>
                <w:szCs w:val="20"/>
              </w:rPr>
              <w:t>0.0</w:t>
            </w:r>
          </w:p>
        </w:tc>
        <w:tc>
          <w:tcPr>
            <w:tcW w:w="0" w:type="auto"/>
          </w:tcPr>
          <w:p w14:paraId="4051E6B2" w14:textId="77777777" w:rsidR="00550F6F" w:rsidRPr="00305B1C" w:rsidRDefault="00550F6F" w:rsidP="00550F6F">
            <w:pPr>
              <w:pStyle w:val="NoSpacing"/>
              <w:keepNext/>
              <w:keepLines/>
              <w:rPr>
                <w:sz w:val="20"/>
                <w:szCs w:val="20"/>
              </w:rPr>
            </w:pPr>
            <w:r w:rsidRPr="00305B1C">
              <w:rPr>
                <w:sz w:val="20"/>
                <w:szCs w:val="20"/>
              </w:rPr>
              <w:t>Less than 10% area</w:t>
            </w:r>
          </w:p>
        </w:tc>
      </w:tr>
      <w:tr w:rsidR="00D36820" w:rsidRPr="002E3AA7" w14:paraId="385AD41B" w14:textId="77777777" w:rsidTr="00EA6C07">
        <w:trPr>
          <w:cantSplit/>
          <w:jc w:val="center"/>
        </w:trPr>
        <w:tc>
          <w:tcPr>
            <w:tcW w:w="0" w:type="auto"/>
            <w:vMerge/>
            <w:shd w:val="clear" w:color="auto" w:fill="auto"/>
          </w:tcPr>
          <w:p w14:paraId="67280E49" w14:textId="77777777" w:rsidR="00550F6F" w:rsidRPr="00305B1C" w:rsidRDefault="00550F6F" w:rsidP="00305B1C">
            <w:pPr>
              <w:spacing w:line="240" w:lineRule="auto"/>
              <w:rPr>
                <w:sz w:val="20"/>
              </w:rPr>
            </w:pPr>
          </w:p>
        </w:tc>
        <w:tc>
          <w:tcPr>
            <w:tcW w:w="0" w:type="auto"/>
            <w:vMerge/>
          </w:tcPr>
          <w:p w14:paraId="06B8E455" w14:textId="77777777" w:rsidR="00550F6F" w:rsidRPr="00305B1C" w:rsidRDefault="00550F6F" w:rsidP="00305B1C">
            <w:pPr>
              <w:spacing w:line="240" w:lineRule="auto"/>
              <w:rPr>
                <w:sz w:val="20"/>
              </w:rPr>
            </w:pPr>
          </w:p>
        </w:tc>
        <w:tc>
          <w:tcPr>
            <w:tcW w:w="0" w:type="auto"/>
            <w:vMerge/>
            <w:shd w:val="clear" w:color="auto" w:fill="auto"/>
          </w:tcPr>
          <w:p w14:paraId="7E1C543C" w14:textId="77777777" w:rsidR="00550F6F" w:rsidRPr="00305B1C" w:rsidRDefault="00550F6F" w:rsidP="00305B1C">
            <w:pPr>
              <w:spacing w:line="240" w:lineRule="auto"/>
              <w:rPr>
                <w:sz w:val="20"/>
              </w:rPr>
            </w:pPr>
          </w:p>
        </w:tc>
        <w:tc>
          <w:tcPr>
            <w:tcW w:w="0" w:type="auto"/>
          </w:tcPr>
          <w:p w14:paraId="1FD88D51" w14:textId="77777777" w:rsidR="00550F6F" w:rsidRPr="00305B1C" w:rsidRDefault="00550F6F" w:rsidP="00550F6F">
            <w:pPr>
              <w:pStyle w:val="NoSpacing"/>
              <w:rPr>
                <w:sz w:val="20"/>
                <w:szCs w:val="20"/>
              </w:rPr>
            </w:pPr>
            <w:r w:rsidRPr="00305B1C">
              <w:rPr>
                <w:sz w:val="20"/>
                <w:szCs w:val="20"/>
              </w:rPr>
              <w:t>1.0</w:t>
            </w:r>
          </w:p>
        </w:tc>
        <w:tc>
          <w:tcPr>
            <w:tcW w:w="0" w:type="auto"/>
          </w:tcPr>
          <w:p w14:paraId="51B2184B" w14:textId="77777777" w:rsidR="00550F6F" w:rsidRPr="00305B1C" w:rsidRDefault="00550F6F" w:rsidP="00550F6F">
            <w:pPr>
              <w:pStyle w:val="NoSpacing"/>
              <w:keepNext/>
              <w:keepLines/>
              <w:rPr>
                <w:sz w:val="20"/>
                <w:szCs w:val="20"/>
              </w:rPr>
            </w:pPr>
            <w:r w:rsidRPr="00305B1C">
              <w:rPr>
                <w:sz w:val="20"/>
                <w:szCs w:val="20"/>
              </w:rPr>
              <w:t>At least 10%, less than 25% area</w:t>
            </w:r>
          </w:p>
        </w:tc>
      </w:tr>
      <w:tr w:rsidR="00D36820" w:rsidRPr="002E3AA7" w14:paraId="3818B581" w14:textId="77777777" w:rsidTr="00EA6C07">
        <w:trPr>
          <w:cantSplit/>
          <w:jc w:val="center"/>
        </w:trPr>
        <w:tc>
          <w:tcPr>
            <w:tcW w:w="0" w:type="auto"/>
            <w:vMerge/>
            <w:shd w:val="clear" w:color="auto" w:fill="auto"/>
          </w:tcPr>
          <w:p w14:paraId="0F87E801" w14:textId="77777777" w:rsidR="00550F6F" w:rsidRPr="00305B1C" w:rsidRDefault="00550F6F" w:rsidP="00305B1C">
            <w:pPr>
              <w:spacing w:line="240" w:lineRule="auto"/>
              <w:rPr>
                <w:sz w:val="20"/>
              </w:rPr>
            </w:pPr>
          </w:p>
        </w:tc>
        <w:tc>
          <w:tcPr>
            <w:tcW w:w="0" w:type="auto"/>
            <w:vMerge/>
          </w:tcPr>
          <w:p w14:paraId="6BDC19D2" w14:textId="77777777" w:rsidR="00550F6F" w:rsidRPr="00305B1C" w:rsidRDefault="00550F6F" w:rsidP="00305B1C">
            <w:pPr>
              <w:spacing w:line="240" w:lineRule="auto"/>
              <w:rPr>
                <w:sz w:val="20"/>
              </w:rPr>
            </w:pPr>
          </w:p>
        </w:tc>
        <w:tc>
          <w:tcPr>
            <w:tcW w:w="0" w:type="auto"/>
            <w:vMerge/>
            <w:shd w:val="clear" w:color="auto" w:fill="auto"/>
          </w:tcPr>
          <w:p w14:paraId="75D7749D" w14:textId="77777777" w:rsidR="00550F6F" w:rsidRPr="00305B1C" w:rsidRDefault="00550F6F" w:rsidP="00305B1C">
            <w:pPr>
              <w:spacing w:line="240" w:lineRule="auto"/>
              <w:rPr>
                <w:sz w:val="20"/>
              </w:rPr>
            </w:pPr>
          </w:p>
        </w:tc>
        <w:tc>
          <w:tcPr>
            <w:tcW w:w="0" w:type="auto"/>
          </w:tcPr>
          <w:p w14:paraId="65A19774" w14:textId="77777777" w:rsidR="00550F6F" w:rsidRPr="00305B1C" w:rsidRDefault="00550F6F" w:rsidP="00550F6F">
            <w:pPr>
              <w:pStyle w:val="NoSpacing"/>
              <w:rPr>
                <w:sz w:val="20"/>
                <w:szCs w:val="20"/>
              </w:rPr>
            </w:pPr>
            <w:r w:rsidRPr="00305B1C">
              <w:rPr>
                <w:sz w:val="20"/>
                <w:szCs w:val="20"/>
              </w:rPr>
              <w:t>2.0</w:t>
            </w:r>
          </w:p>
        </w:tc>
        <w:tc>
          <w:tcPr>
            <w:tcW w:w="0" w:type="auto"/>
          </w:tcPr>
          <w:p w14:paraId="033C370E" w14:textId="77777777" w:rsidR="00550F6F" w:rsidRPr="00305B1C" w:rsidRDefault="00550F6F" w:rsidP="00550F6F">
            <w:pPr>
              <w:pStyle w:val="NoSpacing"/>
              <w:keepNext/>
              <w:keepLines/>
              <w:rPr>
                <w:sz w:val="20"/>
                <w:szCs w:val="20"/>
              </w:rPr>
            </w:pPr>
            <w:r w:rsidRPr="00305B1C">
              <w:rPr>
                <w:sz w:val="20"/>
                <w:szCs w:val="20"/>
              </w:rPr>
              <w:t>At least 25%, less than 50% area</w:t>
            </w:r>
          </w:p>
        </w:tc>
      </w:tr>
      <w:tr w:rsidR="00D36820" w:rsidRPr="002E3AA7" w14:paraId="4A8FC63C" w14:textId="77777777" w:rsidTr="00EA6C07">
        <w:trPr>
          <w:cantSplit/>
          <w:jc w:val="center"/>
        </w:trPr>
        <w:tc>
          <w:tcPr>
            <w:tcW w:w="0" w:type="auto"/>
            <w:vMerge/>
            <w:shd w:val="clear" w:color="auto" w:fill="auto"/>
          </w:tcPr>
          <w:p w14:paraId="26F7F028" w14:textId="77777777" w:rsidR="00550F6F" w:rsidRPr="00305B1C" w:rsidRDefault="00550F6F" w:rsidP="00305B1C">
            <w:pPr>
              <w:spacing w:line="240" w:lineRule="auto"/>
              <w:rPr>
                <w:sz w:val="20"/>
              </w:rPr>
            </w:pPr>
          </w:p>
        </w:tc>
        <w:tc>
          <w:tcPr>
            <w:tcW w:w="0" w:type="auto"/>
            <w:vMerge/>
          </w:tcPr>
          <w:p w14:paraId="10C4F44B" w14:textId="77777777" w:rsidR="00550F6F" w:rsidRPr="00305B1C" w:rsidRDefault="00550F6F" w:rsidP="00305B1C">
            <w:pPr>
              <w:spacing w:line="240" w:lineRule="auto"/>
              <w:rPr>
                <w:sz w:val="20"/>
              </w:rPr>
            </w:pPr>
          </w:p>
        </w:tc>
        <w:tc>
          <w:tcPr>
            <w:tcW w:w="0" w:type="auto"/>
            <w:vMerge/>
            <w:shd w:val="clear" w:color="auto" w:fill="auto"/>
          </w:tcPr>
          <w:p w14:paraId="6EDC98D7" w14:textId="77777777" w:rsidR="00550F6F" w:rsidRPr="00305B1C" w:rsidRDefault="00550F6F" w:rsidP="00305B1C">
            <w:pPr>
              <w:spacing w:line="240" w:lineRule="auto"/>
              <w:rPr>
                <w:sz w:val="20"/>
              </w:rPr>
            </w:pPr>
          </w:p>
        </w:tc>
        <w:tc>
          <w:tcPr>
            <w:tcW w:w="0" w:type="auto"/>
          </w:tcPr>
          <w:p w14:paraId="1FE067C5" w14:textId="77777777" w:rsidR="00550F6F" w:rsidRPr="00305B1C" w:rsidRDefault="00550F6F" w:rsidP="00550F6F">
            <w:pPr>
              <w:pStyle w:val="NoSpacing"/>
              <w:rPr>
                <w:sz w:val="20"/>
                <w:szCs w:val="20"/>
              </w:rPr>
            </w:pPr>
            <w:r w:rsidRPr="00305B1C">
              <w:rPr>
                <w:sz w:val="20"/>
                <w:szCs w:val="20"/>
              </w:rPr>
              <w:t>3.0</w:t>
            </w:r>
          </w:p>
        </w:tc>
        <w:tc>
          <w:tcPr>
            <w:tcW w:w="0" w:type="auto"/>
          </w:tcPr>
          <w:p w14:paraId="7EF9A730" w14:textId="77777777" w:rsidR="00550F6F" w:rsidRPr="00305B1C" w:rsidRDefault="00550F6F" w:rsidP="00550F6F">
            <w:pPr>
              <w:pStyle w:val="NoSpacing"/>
              <w:keepNext/>
              <w:keepLines/>
              <w:rPr>
                <w:sz w:val="20"/>
                <w:szCs w:val="20"/>
              </w:rPr>
            </w:pPr>
            <w:r w:rsidRPr="00305B1C">
              <w:rPr>
                <w:sz w:val="20"/>
                <w:szCs w:val="20"/>
              </w:rPr>
              <w:t>At least 50%, less than 100% area</w:t>
            </w:r>
          </w:p>
        </w:tc>
      </w:tr>
      <w:tr w:rsidR="00D36820" w:rsidRPr="002E3AA7" w14:paraId="671C6614" w14:textId="77777777" w:rsidTr="00EA6C07">
        <w:trPr>
          <w:cantSplit/>
          <w:jc w:val="center"/>
        </w:trPr>
        <w:tc>
          <w:tcPr>
            <w:tcW w:w="0" w:type="auto"/>
            <w:vMerge/>
            <w:shd w:val="clear" w:color="auto" w:fill="auto"/>
          </w:tcPr>
          <w:p w14:paraId="08B4D7EC" w14:textId="77777777" w:rsidR="00550F6F" w:rsidRPr="00305B1C" w:rsidRDefault="00550F6F" w:rsidP="00305B1C">
            <w:pPr>
              <w:spacing w:line="240" w:lineRule="auto"/>
              <w:rPr>
                <w:sz w:val="20"/>
              </w:rPr>
            </w:pPr>
          </w:p>
        </w:tc>
        <w:tc>
          <w:tcPr>
            <w:tcW w:w="0" w:type="auto"/>
            <w:vMerge/>
          </w:tcPr>
          <w:p w14:paraId="1CCC3055" w14:textId="77777777" w:rsidR="00550F6F" w:rsidRPr="00305B1C" w:rsidRDefault="00550F6F" w:rsidP="00305B1C">
            <w:pPr>
              <w:spacing w:line="240" w:lineRule="auto"/>
              <w:rPr>
                <w:sz w:val="20"/>
              </w:rPr>
            </w:pPr>
          </w:p>
        </w:tc>
        <w:tc>
          <w:tcPr>
            <w:tcW w:w="0" w:type="auto"/>
            <w:vMerge/>
            <w:shd w:val="clear" w:color="auto" w:fill="auto"/>
          </w:tcPr>
          <w:p w14:paraId="6066FE2D" w14:textId="77777777" w:rsidR="00550F6F" w:rsidRPr="00305B1C" w:rsidRDefault="00550F6F" w:rsidP="00305B1C">
            <w:pPr>
              <w:spacing w:line="240" w:lineRule="auto"/>
              <w:rPr>
                <w:sz w:val="20"/>
              </w:rPr>
            </w:pPr>
          </w:p>
        </w:tc>
        <w:tc>
          <w:tcPr>
            <w:tcW w:w="0" w:type="auto"/>
          </w:tcPr>
          <w:p w14:paraId="6A31E142" w14:textId="77777777" w:rsidR="00550F6F" w:rsidRPr="00305B1C" w:rsidRDefault="00550F6F" w:rsidP="00550F6F">
            <w:pPr>
              <w:pStyle w:val="NoSpacing"/>
              <w:rPr>
                <w:sz w:val="20"/>
                <w:szCs w:val="20"/>
              </w:rPr>
            </w:pPr>
            <w:r w:rsidRPr="00305B1C">
              <w:rPr>
                <w:sz w:val="20"/>
                <w:szCs w:val="20"/>
              </w:rPr>
              <w:t>4.0</w:t>
            </w:r>
          </w:p>
        </w:tc>
        <w:tc>
          <w:tcPr>
            <w:tcW w:w="0" w:type="auto"/>
          </w:tcPr>
          <w:p w14:paraId="169B83CF" w14:textId="77777777" w:rsidR="00550F6F" w:rsidRPr="00305B1C" w:rsidRDefault="00550F6F" w:rsidP="00550F6F">
            <w:pPr>
              <w:pStyle w:val="NoSpacing"/>
              <w:keepNext/>
              <w:keepLines/>
              <w:rPr>
                <w:sz w:val="20"/>
                <w:szCs w:val="20"/>
              </w:rPr>
            </w:pPr>
            <w:r w:rsidRPr="00305B1C">
              <w:rPr>
                <w:sz w:val="20"/>
                <w:szCs w:val="20"/>
              </w:rPr>
              <w:t>100% area</w:t>
            </w:r>
          </w:p>
        </w:tc>
      </w:tr>
      <w:tr w:rsidR="00D36820" w:rsidRPr="002E3AA7" w14:paraId="42AAF17A" w14:textId="77777777" w:rsidTr="00EA6C07">
        <w:trPr>
          <w:cantSplit/>
          <w:jc w:val="center"/>
        </w:trPr>
        <w:tc>
          <w:tcPr>
            <w:tcW w:w="0" w:type="auto"/>
            <w:vMerge w:val="restart"/>
            <w:shd w:val="clear" w:color="auto" w:fill="auto"/>
          </w:tcPr>
          <w:p w14:paraId="4784EADA" w14:textId="7D423F78" w:rsidR="00550F6F" w:rsidRPr="00305B1C" w:rsidRDefault="00AB5B64" w:rsidP="00AB5B64">
            <w:pPr>
              <w:spacing w:line="240" w:lineRule="auto"/>
              <w:rPr>
                <w:sz w:val="20"/>
              </w:rPr>
            </w:pPr>
            <w:r>
              <w:rPr>
                <w:sz w:val="20"/>
              </w:rPr>
              <w:t>Natural</w:t>
            </w:r>
            <w:r w:rsidR="00550F6F" w:rsidRPr="00305B1C">
              <w:rPr>
                <w:sz w:val="20"/>
              </w:rPr>
              <w:t xml:space="preserve"> vegetation and other high</w:t>
            </w:r>
            <w:r>
              <w:rPr>
                <w:sz w:val="20"/>
              </w:rPr>
              <w:t xml:space="preserve"> </w:t>
            </w:r>
            <w:r w:rsidR="00550F6F" w:rsidRPr="00305B1C">
              <w:rPr>
                <w:sz w:val="20"/>
              </w:rPr>
              <w:t>diversity land uses</w:t>
            </w:r>
          </w:p>
        </w:tc>
        <w:tc>
          <w:tcPr>
            <w:tcW w:w="0" w:type="auto"/>
            <w:vMerge w:val="restart"/>
          </w:tcPr>
          <w:p w14:paraId="51328203" w14:textId="2E713FBA" w:rsidR="00550F6F" w:rsidRPr="00305B1C" w:rsidRDefault="00D36820" w:rsidP="00D36820">
            <w:pPr>
              <w:spacing w:after="0" w:line="240" w:lineRule="auto"/>
              <w:rPr>
                <w:sz w:val="20"/>
              </w:rPr>
            </w:pPr>
            <w:r>
              <w:rPr>
                <w:sz w:val="20"/>
              </w:rPr>
              <w:t>Conservation forest</w:t>
            </w:r>
            <w:r w:rsidR="00550F6F" w:rsidRPr="00305B1C">
              <w:rPr>
                <w:sz w:val="20"/>
              </w:rPr>
              <w:br/>
              <w:t>Conventional forest</w:t>
            </w:r>
            <w:r>
              <w:rPr>
                <w:sz w:val="20"/>
              </w:rPr>
              <w:br/>
              <w:t>Mixed fruits and vegetables</w:t>
            </w:r>
          </w:p>
          <w:p w14:paraId="19B29E9C" w14:textId="55C83AF1" w:rsidR="00550F6F" w:rsidRPr="00305B1C" w:rsidRDefault="00D36820" w:rsidP="00D36820">
            <w:pPr>
              <w:spacing w:after="0" w:line="240" w:lineRule="auto"/>
              <w:rPr>
                <w:sz w:val="20"/>
              </w:rPr>
            </w:pPr>
            <w:r>
              <w:rPr>
                <w:sz w:val="20"/>
              </w:rPr>
              <w:t>Prairie</w:t>
            </w:r>
            <w:r>
              <w:rPr>
                <w:sz w:val="20"/>
              </w:rPr>
              <w:br/>
              <w:t>Rotational grazing</w:t>
            </w:r>
            <w:r w:rsidR="00550F6F" w:rsidRPr="00305B1C">
              <w:rPr>
                <w:sz w:val="20"/>
              </w:rPr>
              <w:br/>
              <w:t>Wetland</w:t>
            </w:r>
          </w:p>
        </w:tc>
        <w:tc>
          <w:tcPr>
            <w:tcW w:w="0" w:type="auto"/>
            <w:vMerge w:val="restart"/>
            <w:shd w:val="clear" w:color="auto" w:fill="auto"/>
          </w:tcPr>
          <w:p w14:paraId="747B8143" w14:textId="77777777" w:rsidR="00550F6F" w:rsidRPr="00305B1C" w:rsidRDefault="00550F6F" w:rsidP="00305B1C">
            <w:pPr>
              <w:spacing w:line="240" w:lineRule="auto"/>
              <w:rPr>
                <w:sz w:val="20"/>
              </w:rPr>
            </w:pPr>
            <w:r w:rsidRPr="00305B1C">
              <w:rPr>
                <w:sz w:val="20"/>
              </w:rPr>
              <w:t>Percent of watershed area</w:t>
            </w:r>
          </w:p>
        </w:tc>
        <w:tc>
          <w:tcPr>
            <w:tcW w:w="0" w:type="auto"/>
          </w:tcPr>
          <w:p w14:paraId="411AE931" w14:textId="77777777" w:rsidR="00550F6F" w:rsidRPr="00305B1C" w:rsidRDefault="00550F6F" w:rsidP="00550F6F">
            <w:pPr>
              <w:pStyle w:val="NoSpacing"/>
              <w:rPr>
                <w:sz w:val="20"/>
                <w:szCs w:val="20"/>
              </w:rPr>
            </w:pPr>
            <w:r w:rsidRPr="00305B1C">
              <w:rPr>
                <w:sz w:val="20"/>
                <w:szCs w:val="20"/>
              </w:rPr>
              <w:t>0.0</w:t>
            </w:r>
          </w:p>
        </w:tc>
        <w:tc>
          <w:tcPr>
            <w:tcW w:w="0" w:type="auto"/>
          </w:tcPr>
          <w:p w14:paraId="4070CE66" w14:textId="77777777" w:rsidR="00550F6F" w:rsidRPr="00305B1C" w:rsidRDefault="00550F6F" w:rsidP="00550F6F">
            <w:pPr>
              <w:pStyle w:val="NoSpacing"/>
              <w:keepNext/>
              <w:keepLines/>
              <w:rPr>
                <w:sz w:val="20"/>
                <w:szCs w:val="20"/>
              </w:rPr>
            </w:pPr>
            <w:r w:rsidRPr="00305B1C">
              <w:rPr>
                <w:sz w:val="20"/>
                <w:szCs w:val="20"/>
              </w:rPr>
              <w:t>Less than 10% area</w:t>
            </w:r>
          </w:p>
        </w:tc>
      </w:tr>
      <w:tr w:rsidR="00D36820" w:rsidRPr="002E3AA7" w14:paraId="38F88136" w14:textId="77777777" w:rsidTr="00EA6C07">
        <w:trPr>
          <w:cantSplit/>
          <w:jc w:val="center"/>
        </w:trPr>
        <w:tc>
          <w:tcPr>
            <w:tcW w:w="0" w:type="auto"/>
            <w:vMerge/>
            <w:shd w:val="clear" w:color="auto" w:fill="auto"/>
          </w:tcPr>
          <w:p w14:paraId="32FEA7AB" w14:textId="77777777" w:rsidR="00550F6F" w:rsidRPr="00305B1C" w:rsidRDefault="00550F6F" w:rsidP="00305B1C">
            <w:pPr>
              <w:spacing w:line="240" w:lineRule="auto"/>
              <w:rPr>
                <w:sz w:val="20"/>
              </w:rPr>
            </w:pPr>
          </w:p>
        </w:tc>
        <w:tc>
          <w:tcPr>
            <w:tcW w:w="0" w:type="auto"/>
            <w:vMerge/>
          </w:tcPr>
          <w:p w14:paraId="6E73167F" w14:textId="77777777" w:rsidR="00550F6F" w:rsidRPr="00305B1C" w:rsidRDefault="00550F6F" w:rsidP="00305B1C">
            <w:pPr>
              <w:spacing w:line="240" w:lineRule="auto"/>
              <w:rPr>
                <w:sz w:val="20"/>
              </w:rPr>
            </w:pPr>
          </w:p>
        </w:tc>
        <w:tc>
          <w:tcPr>
            <w:tcW w:w="0" w:type="auto"/>
            <w:vMerge/>
            <w:shd w:val="clear" w:color="auto" w:fill="auto"/>
          </w:tcPr>
          <w:p w14:paraId="5032FC00" w14:textId="77777777" w:rsidR="00550F6F" w:rsidRPr="00305B1C" w:rsidRDefault="00550F6F" w:rsidP="00305B1C">
            <w:pPr>
              <w:spacing w:line="240" w:lineRule="auto"/>
              <w:rPr>
                <w:sz w:val="20"/>
              </w:rPr>
            </w:pPr>
          </w:p>
        </w:tc>
        <w:tc>
          <w:tcPr>
            <w:tcW w:w="0" w:type="auto"/>
          </w:tcPr>
          <w:p w14:paraId="4EFA5B33" w14:textId="77777777" w:rsidR="00550F6F" w:rsidRPr="00305B1C" w:rsidRDefault="00550F6F" w:rsidP="00550F6F">
            <w:pPr>
              <w:pStyle w:val="NoSpacing"/>
              <w:rPr>
                <w:sz w:val="20"/>
                <w:szCs w:val="20"/>
              </w:rPr>
            </w:pPr>
            <w:r w:rsidRPr="00305B1C">
              <w:rPr>
                <w:sz w:val="20"/>
                <w:szCs w:val="20"/>
              </w:rPr>
              <w:t>0.5</w:t>
            </w:r>
          </w:p>
        </w:tc>
        <w:tc>
          <w:tcPr>
            <w:tcW w:w="0" w:type="auto"/>
          </w:tcPr>
          <w:p w14:paraId="75898D23" w14:textId="77777777" w:rsidR="00550F6F" w:rsidRPr="00305B1C" w:rsidRDefault="00550F6F" w:rsidP="00550F6F">
            <w:pPr>
              <w:pStyle w:val="NoSpacing"/>
              <w:keepNext/>
              <w:keepLines/>
              <w:rPr>
                <w:sz w:val="20"/>
                <w:szCs w:val="20"/>
              </w:rPr>
            </w:pPr>
            <w:r w:rsidRPr="00305B1C">
              <w:rPr>
                <w:sz w:val="20"/>
                <w:szCs w:val="20"/>
              </w:rPr>
              <w:t>At least 10%, less than 50% area</w:t>
            </w:r>
          </w:p>
        </w:tc>
      </w:tr>
      <w:tr w:rsidR="00D36820" w:rsidRPr="002E3AA7" w14:paraId="03594E05" w14:textId="77777777" w:rsidTr="00EA6C07">
        <w:trPr>
          <w:cantSplit/>
          <w:jc w:val="center"/>
        </w:trPr>
        <w:tc>
          <w:tcPr>
            <w:tcW w:w="0" w:type="auto"/>
            <w:vMerge/>
            <w:shd w:val="clear" w:color="auto" w:fill="auto"/>
          </w:tcPr>
          <w:p w14:paraId="3081B415" w14:textId="77777777" w:rsidR="00550F6F" w:rsidRPr="00305B1C" w:rsidRDefault="00550F6F" w:rsidP="00305B1C">
            <w:pPr>
              <w:spacing w:line="240" w:lineRule="auto"/>
              <w:rPr>
                <w:sz w:val="20"/>
              </w:rPr>
            </w:pPr>
          </w:p>
        </w:tc>
        <w:tc>
          <w:tcPr>
            <w:tcW w:w="0" w:type="auto"/>
            <w:vMerge/>
          </w:tcPr>
          <w:p w14:paraId="7AE65DB2" w14:textId="77777777" w:rsidR="00550F6F" w:rsidRPr="00305B1C" w:rsidRDefault="00550F6F" w:rsidP="00305B1C">
            <w:pPr>
              <w:spacing w:line="240" w:lineRule="auto"/>
              <w:rPr>
                <w:sz w:val="20"/>
              </w:rPr>
            </w:pPr>
          </w:p>
        </w:tc>
        <w:tc>
          <w:tcPr>
            <w:tcW w:w="0" w:type="auto"/>
            <w:vMerge/>
            <w:shd w:val="clear" w:color="auto" w:fill="auto"/>
          </w:tcPr>
          <w:p w14:paraId="72A56E39" w14:textId="77777777" w:rsidR="00550F6F" w:rsidRPr="00305B1C" w:rsidRDefault="00550F6F" w:rsidP="00305B1C">
            <w:pPr>
              <w:spacing w:line="240" w:lineRule="auto"/>
              <w:rPr>
                <w:sz w:val="20"/>
              </w:rPr>
            </w:pPr>
          </w:p>
        </w:tc>
        <w:tc>
          <w:tcPr>
            <w:tcW w:w="0" w:type="auto"/>
          </w:tcPr>
          <w:p w14:paraId="4F826496" w14:textId="77777777" w:rsidR="00550F6F" w:rsidRPr="00305B1C" w:rsidRDefault="00550F6F" w:rsidP="00550F6F">
            <w:pPr>
              <w:pStyle w:val="NoSpacing"/>
              <w:rPr>
                <w:sz w:val="20"/>
                <w:szCs w:val="20"/>
              </w:rPr>
            </w:pPr>
            <w:r w:rsidRPr="00305B1C">
              <w:rPr>
                <w:sz w:val="20"/>
                <w:szCs w:val="20"/>
              </w:rPr>
              <w:t>1.0</w:t>
            </w:r>
          </w:p>
        </w:tc>
        <w:tc>
          <w:tcPr>
            <w:tcW w:w="0" w:type="auto"/>
          </w:tcPr>
          <w:p w14:paraId="5859AD46" w14:textId="77777777" w:rsidR="00550F6F" w:rsidRPr="00305B1C" w:rsidRDefault="00550F6F" w:rsidP="00550F6F">
            <w:pPr>
              <w:pStyle w:val="NoSpacing"/>
              <w:keepNext/>
              <w:keepLines/>
              <w:rPr>
                <w:sz w:val="20"/>
                <w:szCs w:val="20"/>
              </w:rPr>
            </w:pPr>
            <w:r w:rsidRPr="00305B1C">
              <w:rPr>
                <w:sz w:val="20"/>
                <w:szCs w:val="20"/>
              </w:rPr>
              <w:t>At least 50%, less than 100% area</w:t>
            </w:r>
          </w:p>
        </w:tc>
      </w:tr>
      <w:tr w:rsidR="00D36820" w:rsidRPr="002E3AA7" w14:paraId="65C7CC4D" w14:textId="77777777" w:rsidTr="00EA6C07">
        <w:trPr>
          <w:cantSplit/>
          <w:jc w:val="center"/>
        </w:trPr>
        <w:tc>
          <w:tcPr>
            <w:tcW w:w="0" w:type="auto"/>
            <w:vMerge/>
            <w:shd w:val="clear" w:color="auto" w:fill="auto"/>
          </w:tcPr>
          <w:p w14:paraId="1412C566" w14:textId="77777777" w:rsidR="00550F6F" w:rsidRPr="00305B1C" w:rsidRDefault="00550F6F" w:rsidP="00305B1C">
            <w:pPr>
              <w:spacing w:line="240" w:lineRule="auto"/>
              <w:rPr>
                <w:sz w:val="20"/>
              </w:rPr>
            </w:pPr>
          </w:p>
        </w:tc>
        <w:tc>
          <w:tcPr>
            <w:tcW w:w="0" w:type="auto"/>
            <w:vMerge/>
          </w:tcPr>
          <w:p w14:paraId="2F2B9AA5" w14:textId="77777777" w:rsidR="00550F6F" w:rsidRPr="00305B1C" w:rsidRDefault="00550F6F" w:rsidP="00305B1C">
            <w:pPr>
              <w:spacing w:line="240" w:lineRule="auto"/>
              <w:rPr>
                <w:sz w:val="20"/>
              </w:rPr>
            </w:pPr>
          </w:p>
        </w:tc>
        <w:tc>
          <w:tcPr>
            <w:tcW w:w="0" w:type="auto"/>
            <w:vMerge/>
            <w:shd w:val="clear" w:color="auto" w:fill="auto"/>
          </w:tcPr>
          <w:p w14:paraId="36D87572" w14:textId="77777777" w:rsidR="00550F6F" w:rsidRPr="00305B1C" w:rsidRDefault="00550F6F" w:rsidP="00305B1C">
            <w:pPr>
              <w:spacing w:line="240" w:lineRule="auto"/>
              <w:rPr>
                <w:sz w:val="20"/>
              </w:rPr>
            </w:pPr>
          </w:p>
        </w:tc>
        <w:tc>
          <w:tcPr>
            <w:tcW w:w="0" w:type="auto"/>
          </w:tcPr>
          <w:p w14:paraId="291E7786" w14:textId="77777777" w:rsidR="00550F6F" w:rsidRPr="00305B1C" w:rsidRDefault="00550F6F" w:rsidP="00550F6F">
            <w:pPr>
              <w:pStyle w:val="NoSpacing"/>
              <w:rPr>
                <w:sz w:val="20"/>
                <w:szCs w:val="20"/>
              </w:rPr>
            </w:pPr>
            <w:r w:rsidRPr="00305B1C">
              <w:rPr>
                <w:sz w:val="20"/>
                <w:szCs w:val="20"/>
              </w:rPr>
              <w:t>1.5</w:t>
            </w:r>
          </w:p>
        </w:tc>
        <w:tc>
          <w:tcPr>
            <w:tcW w:w="0" w:type="auto"/>
          </w:tcPr>
          <w:p w14:paraId="10DC12BE" w14:textId="77777777" w:rsidR="00550F6F" w:rsidRPr="00305B1C" w:rsidRDefault="00550F6F" w:rsidP="00550F6F">
            <w:pPr>
              <w:pStyle w:val="NoSpacing"/>
              <w:keepNext/>
              <w:keepLines/>
              <w:rPr>
                <w:sz w:val="20"/>
                <w:szCs w:val="20"/>
              </w:rPr>
            </w:pPr>
            <w:r w:rsidRPr="00305B1C">
              <w:rPr>
                <w:sz w:val="20"/>
                <w:szCs w:val="20"/>
              </w:rPr>
              <w:t>100% area</w:t>
            </w:r>
          </w:p>
        </w:tc>
      </w:tr>
      <w:tr w:rsidR="00D36820" w:rsidRPr="002E3AA7" w14:paraId="16B9C218" w14:textId="77777777" w:rsidTr="00EA6C07">
        <w:trPr>
          <w:cantSplit/>
          <w:jc w:val="center"/>
        </w:trPr>
        <w:tc>
          <w:tcPr>
            <w:tcW w:w="0" w:type="auto"/>
            <w:vMerge w:val="restart"/>
            <w:shd w:val="clear" w:color="auto" w:fill="auto"/>
          </w:tcPr>
          <w:p w14:paraId="3CF5988A" w14:textId="4F521F95" w:rsidR="00550F6F" w:rsidRPr="00305B1C" w:rsidRDefault="00AB5B64" w:rsidP="00305B1C">
            <w:pPr>
              <w:spacing w:line="240" w:lineRule="auto"/>
              <w:rPr>
                <w:sz w:val="20"/>
              </w:rPr>
            </w:pPr>
            <w:r>
              <w:rPr>
                <w:sz w:val="20"/>
              </w:rPr>
              <w:t>Natural</w:t>
            </w:r>
            <w:r w:rsidR="00550F6F" w:rsidRPr="00305B1C">
              <w:rPr>
                <w:sz w:val="20"/>
              </w:rPr>
              <w:t xml:space="preserve"> vegetation, and comparatively high-diversity and/or low-input land uses*</w:t>
            </w:r>
          </w:p>
        </w:tc>
        <w:tc>
          <w:tcPr>
            <w:tcW w:w="0" w:type="auto"/>
            <w:vMerge w:val="restart"/>
          </w:tcPr>
          <w:p w14:paraId="34E9B58F" w14:textId="0948EA70" w:rsidR="00550F6F" w:rsidRPr="00305B1C" w:rsidRDefault="00550F6F" w:rsidP="00D36820">
            <w:pPr>
              <w:spacing w:after="0" w:line="240" w:lineRule="auto"/>
              <w:rPr>
                <w:sz w:val="20"/>
              </w:rPr>
            </w:pPr>
            <w:r w:rsidRPr="00305B1C">
              <w:rPr>
                <w:sz w:val="20"/>
              </w:rPr>
              <w:t>Conserv</w:t>
            </w:r>
            <w:r w:rsidR="00D36820">
              <w:rPr>
                <w:sz w:val="20"/>
              </w:rPr>
              <w:t>ation corn†</w:t>
            </w:r>
            <w:r w:rsidR="00D36820">
              <w:rPr>
                <w:sz w:val="20"/>
              </w:rPr>
              <w:br/>
              <w:t>Conservation forest</w:t>
            </w:r>
            <w:r w:rsidR="00D36820">
              <w:rPr>
                <w:sz w:val="20"/>
              </w:rPr>
              <w:br/>
              <w:t>Conservation soybean†</w:t>
            </w:r>
            <w:r w:rsidR="00D36820">
              <w:rPr>
                <w:sz w:val="20"/>
              </w:rPr>
              <w:br/>
              <w:t>Conventional forest</w:t>
            </w:r>
          </w:p>
          <w:p w14:paraId="7E1C6697" w14:textId="53767F3A" w:rsidR="00D36820" w:rsidRDefault="00D36820" w:rsidP="00D36820">
            <w:pPr>
              <w:spacing w:after="0" w:line="240" w:lineRule="auto"/>
              <w:rPr>
                <w:sz w:val="20"/>
              </w:rPr>
            </w:pPr>
            <w:r>
              <w:rPr>
                <w:sz w:val="20"/>
              </w:rPr>
              <w:t>Grass hay</w:t>
            </w:r>
            <w:r>
              <w:rPr>
                <w:sz w:val="20"/>
              </w:rPr>
              <w:br/>
              <w:t>Mixed fruits and vegetables</w:t>
            </w:r>
            <w:r>
              <w:rPr>
                <w:sz w:val="20"/>
              </w:rPr>
              <w:br/>
              <w:t>Prairie</w:t>
            </w:r>
            <w:r w:rsidR="00550F6F" w:rsidRPr="00305B1C">
              <w:rPr>
                <w:sz w:val="20"/>
              </w:rPr>
              <w:br/>
              <w:t>Rotational grazing,</w:t>
            </w:r>
            <w:r>
              <w:rPr>
                <w:sz w:val="20"/>
              </w:rPr>
              <w:br/>
              <w:t>Short-rotation woody bioenergy</w:t>
            </w:r>
          </w:p>
          <w:p w14:paraId="04E6F71C" w14:textId="55053544" w:rsidR="00550F6F" w:rsidRPr="00305B1C" w:rsidRDefault="00D36820" w:rsidP="00D36820">
            <w:pPr>
              <w:spacing w:after="0" w:line="240" w:lineRule="auto"/>
              <w:rPr>
                <w:sz w:val="20"/>
              </w:rPr>
            </w:pPr>
            <w:r>
              <w:rPr>
                <w:sz w:val="20"/>
              </w:rPr>
              <w:t>Switchgrass</w:t>
            </w:r>
          </w:p>
          <w:p w14:paraId="2BA29D94" w14:textId="77777777" w:rsidR="00550F6F" w:rsidRPr="00305B1C" w:rsidRDefault="00550F6F" w:rsidP="00D36820">
            <w:pPr>
              <w:spacing w:after="0" w:line="240" w:lineRule="auto"/>
              <w:rPr>
                <w:sz w:val="20"/>
              </w:rPr>
            </w:pPr>
            <w:r w:rsidRPr="00305B1C">
              <w:rPr>
                <w:sz w:val="20"/>
              </w:rPr>
              <w:t>Wetland</w:t>
            </w:r>
          </w:p>
        </w:tc>
        <w:tc>
          <w:tcPr>
            <w:tcW w:w="0" w:type="auto"/>
            <w:vMerge w:val="restart"/>
            <w:shd w:val="clear" w:color="auto" w:fill="auto"/>
          </w:tcPr>
          <w:p w14:paraId="1883F748" w14:textId="77777777" w:rsidR="00550F6F" w:rsidRPr="00305B1C" w:rsidRDefault="00550F6F" w:rsidP="00305B1C">
            <w:pPr>
              <w:spacing w:line="240" w:lineRule="auto"/>
              <w:rPr>
                <w:sz w:val="20"/>
              </w:rPr>
            </w:pPr>
            <w:r w:rsidRPr="00305B1C">
              <w:rPr>
                <w:sz w:val="20"/>
              </w:rPr>
              <w:t>Percent of watershed area</w:t>
            </w:r>
          </w:p>
        </w:tc>
        <w:tc>
          <w:tcPr>
            <w:tcW w:w="0" w:type="auto"/>
          </w:tcPr>
          <w:p w14:paraId="19B247B2" w14:textId="77777777" w:rsidR="00550F6F" w:rsidRPr="00305B1C" w:rsidRDefault="00550F6F" w:rsidP="00550F6F">
            <w:pPr>
              <w:pStyle w:val="NoSpacing"/>
              <w:rPr>
                <w:sz w:val="20"/>
                <w:szCs w:val="20"/>
              </w:rPr>
            </w:pPr>
            <w:r w:rsidRPr="00305B1C">
              <w:rPr>
                <w:sz w:val="20"/>
                <w:szCs w:val="20"/>
              </w:rPr>
              <w:t>0.0</w:t>
            </w:r>
          </w:p>
        </w:tc>
        <w:tc>
          <w:tcPr>
            <w:tcW w:w="0" w:type="auto"/>
          </w:tcPr>
          <w:p w14:paraId="67753687" w14:textId="77777777" w:rsidR="00550F6F" w:rsidRPr="00305B1C" w:rsidRDefault="00550F6F" w:rsidP="00550F6F">
            <w:pPr>
              <w:pStyle w:val="NoSpacing"/>
              <w:keepNext/>
              <w:keepLines/>
              <w:rPr>
                <w:sz w:val="20"/>
                <w:szCs w:val="20"/>
              </w:rPr>
            </w:pPr>
            <w:r w:rsidRPr="00305B1C">
              <w:rPr>
                <w:sz w:val="20"/>
                <w:szCs w:val="20"/>
              </w:rPr>
              <w:t>Less than 10% area</w:t>
            </w:r>
          </w:p>
        </w:tc>
      </w:tr>
      <w:tr w:rsidR="00D36820" w:rsidRPr="002E3AA7" w14:paraId="662B8B2C" w14:textId="77777777" w:rsidTr="00EA6C07">
        <w:trPr>
          <w:cantSplit/>
          <w:jc w:val="center"/>
        </w:trPr>
        <w:tc>
          <w:tcPr>
            <w:tcW w:w="0" w:type="auto"/>
            <w:vMerge/>
            <w:shd w:val="clear" w:color="auto" w:fill="auto"/>
          </w:tcPr>
          <w:p w14:paraId="6F57DF85" w14:textId="2298A52B" w:rsidR="00550F6F" w:rsidRPr="00305B1C" w:rsidRDefault="00550F6F" w:rsidP="00305B1C">
            <w:pPr>
              <w:spacing w:line="240" w:lineRule="auto"/>
              <w:rPr>
                <w:sz w:val="20"/>
              </w:rPr>
            </w:pPr>
          </w:p>
        </w:tc>
        <w:tc>
          <w:tcPr>
            <w:tcW w:w="0" w:type="auto"/>
            <w:vMerge/>
          </w:tcPr>
          <w:p w14:paraId="1926D220" w14:textId="77777777" w:rsidR="00550F6F" w:rsidRPr="00305B1C" w:rsidRDefault="00550F6F" w:rsidP="00305B1C">
            <w:pPr>
              <w:spacing w:line="240" w:lineRule="auto"/>
              <w:rPr>
                <w:sz w:val="20"/>
              </w:rPr>
            </w:pPr>
          </w:p>
        </w:tc>
        <w:tc>
          <w:tcPr>
            <w:tcW w:w="0" w:type="auto"/>
            <w:vMerge/>
            <w:shd w:val="clear" w:color="auto" w:fill="auto"/>
          </w:tcPr>
          <w:p w14:paraId="0157E32E" w14:textId="77777777" w:rsidR="00550F6F" w:rsidRPr="00305B1C" w:rsidRDefault="00550F6F" w:rsidP="00305B1C">
            <w:pPr>
              <w:spacing w:line="240" w:lineRule="auto"/>
              <w:rPr>
                <w:sz w:val="20"/>
              </w:rPr>
            </w:pPr>
          </w:p>
        </w:tc>
        <w:tc>
          <w:tcPr>
            <w:tcW w:w="0" w:type="auto"/>
          </w:tcPr>
          <w:p w14:paraId="23B30F1D" w14:textId="77777777" w:rsidR="00550F6F" w:rsidRPr="00305B1C" w:rsidRDefault="00550F6F" w:rsidP="00550F6F">
            <w:pPr>
              <w:pStyle w:val="NoSpacing"/>
              <w:rPr>
                <w:sz w:val="20"/>
                <w:szCs w:val="20"/>
              </w:rPr>
            </w:pPr>
            <w:r w:rsidRPr="00305B1C">
              <w:rPr>
                <w:sz w:val="20"/>
                <w:szCs w:val="20"/>
              </w:rPr>
              <w:t>0.5</w:t>
            </w:r>
          </w:p>
        </w:tc>
        <w:tc>
          <w:tcPr>
            <w:tcW w:w="0" w:type="auto"/>
          </w:tcPr>
          <w:p w14:paraId="2757963E" w14:textId="77777777" w:rsidR="00550F6F" w:rsidRPr="00305B1C" w:rsidRDefault="00550F6F" w:rsidP="00550F6F">
            <w:pPr>
              <w:pStyle w:val="NoSpacing"/>
              <w:keepNext/>
              <w:keepLines/>
              <w:rPr>
                <w:sz w:val="20"/>
                <w:szCs w:val="20"/>
              </w:rPr>
            </w:pPr>
            <w:r w:rsidRPr="00305B1C">
              <w:rPr>
                <w:sz w:val="20"/>
                <w:szCs w:val="20"/>
              </w:rPr>
              <w:t>At least 10%, less than 50% area</w:t>
            </w:r>
          </w:p>
        </w:tc>
      </w:tr>
      <w:tr w:rsidR="00D36820" w:rsidRPr="002E3AA7" w14:paraId="460C8F48" w14:textId="77777777" w:rsidTr="00EA6C07">
        <w:trPr>
          <w:cantSplit/>
          <w:jc w:val="center"/>
        </w:trPr>
        <w:tc>
          <w:tcPr>
            <w:tcW w:w="0" w:type="auto"/>
            <w:vMerge/>
            <w:shd w:val="clear" w:color="auto" w:fill="auto"/>
          </w:tcPr>
          <w:p w14:paraId="2F86F37C" w14:textId="77777777" w:rsidR="00550F6F" w:rsidRPr="00305B1C" w:rsidRDefault="00550F6F" w:rsidP="00305B1C">
            <w:pPr>
              <w:spacing w:line="240" w:lineRule="auto"/>
              <w:rPr>
                <w:sz w:val="20"/>
              </w:rPr>
            </w:pPr>
          </w:p>
        </w:tc>
        <w:tc>
          <w:tcPr>
            <w:tcW w:w="0" w:type="auto"/>
            <w:vMerge/>
          </w:tcPr>
          <w:p w14:paraId="6737ABC5" w14:textId="77777777" w:rsidR="00550F6F" w:rsidRPr="00305B1C" w:rsidRDefault="00550F6F" w:rsidP="00305B1C">
            <w:pPr>
              <w:spacing w:line="240" w:lineRule="auto"/>
              <w:rPr>
                <w:sz w:val="20"/>
              </w:rPr>
            </w:pPr>
          </w:p>
        </w:tc>
        <w:tc>
          <w:tcPr>
            <w:tcW w:w="0" w:type="auto"/>
            <w:vMerge/>
            <w:shd w:val="clear" w:color="auto" w:fill="auto"/>
          </w:tcPr>
          <w:p w14:paraId="5DC58898" w14:textId="77777777" w:rsidR="00550F6F" w:rsidRPr="00305B1C" w:rsidRDefault="00550F6F" w:rsidP="00305B1C">
            <w:pPr>
              <w:spacing w:line="240" w:lineRule="auto"/>
              <w:rPr>
                <w:sz w:val="20"/>
              </w:rPr>
            </w:pPr>
          </w:p>
        </w:tc>
        <w:tc>
          <w:tcPr>
            <w:tcW w:w="0" w:type="auto"/>
          </w:tcPr>
          <w:p w14:paraId="7E161BDC" w14:textId="77777777" w:rsidR="00550F6F" w:rsidRPr="00305B1C" w:rsidRDefault="00550F6F" w:rsidP="00550F6F">
            <w:pPr>
              <w:pStyle w:val="NoSpacing"/>
              <w:rPr>
                <w:sz w:val="20"/>
                <w:szCs w:val="20"/>
              </w:rPr>
            </w:pPr>
            <w:r w:rsidRPr="00305B1C">
              <w:rPr>
                <w:sz w:val="20"/>
                <w:szCs w:val="20"/>
              </w:rPr>
              <w:t>1.0</w:t>
            </w:r>
          </w:p>
        </w:tc>
        <w:tc>
          <w:tcPr>
            <w:tcW w:w="0" w:type="auto"/>
          </w:tcPr>
          <w:p w14:paraId="3137D5A9" w14:textId="77777777" w:rsidR="00550F6F" w:rsidRPr="00305B1C" w:rsidRDefault="00550F6F" w:rsidP="00550F6F">
            <w:pPr>
              <w:pStyle w:val="NoSpacing"/>
              <w:keepNext/>
              <w:keepLines/>
              <w:rPr>
                <w:sz w:val="20"/>
                <w:szCs w:val="20"/>
              </w:rPr>
            </w:pPr>
            <w:r w:rsidRPr="00305B1C">
              <w:rPr>
                <w:sz w:val="20"/>
                <w:szCs w:val="20"/>
              </w:rPr>
              <w:t>At least 50%, less than 100% area</w:t>
            </w:r>
          </w:p>
        </w:tc>
      </w:tr>
      <w:tr w:rsidR="00D36820" w:rsidRPr="002E3AA7" w14:paraId="187EE85D" w14:textId="77777777" w:rsidTr="00EA6C07">
        <w:trPr>
          <w:cantSplit/>
          <w:trHeight w:val="224"/>
          <w:jc w:val="center"/>
        </w:trPr>
        <w:tc>
          <w:tcPr>
            <w:tcW w:w="0" w:type="auto"/>
            <w:vMerge/>
            <w:shd w:val="clear" w:color="auto" w:fill="auto"/>
          </w:tcPr>
          <w:p w14:paraId="6AE1A3A8" w14:textId="77777777" w:rsidR="00550F6F" w:rsidRPr="00305B1C" w:rsidRDefault="00550F6F" w:rsidP="00305B1C">
            <w:pPr>
              <w:spacing w:line="240" w:lineRule="auto"/>
              <w:rPr>
                <w:sz w:val="20"/>
              </w:rPr>
            </w:pPr>
          </w:p>
        </w:tc>
        <w:tc>
          <w:tcPr>
            <w:tcW w:w="0" w:type="auto"/>
            <w:vMerge/>
          </w:tcPr>
          <w:p w14:paraId="6D505073" w14:textId="77777777" w:rsidR="00550F6F" w:rsidRPr="00305B1C" w:rsidRDefault="00550F6F" w:rsidP="00305B1C">
            <w:pPr>
              <w:spacing w:line="240" w:lineRule="auto"/>
              <w:rPr>
                <w:sz w:val="20"/>
              </w:rPr>
            </w:pPr>
          </w:p>
        </w:tc>
        <w:tc>
          <w:tcPr>
            <w:tcW w:w="0" w:type="auto"/>
            <w:vMerge/>
            <w:shd w:val="clear" w:color="auto" w:fill="auto"/>
          </w:tcPr>
          <w:p w14:paraId="3D2B45B0" w14:textId="77777777" w:rsidR="00550F6F" w:rsidRPr="00305B1C" w:rsidRDefault="00550F6F" w:rsidP="00305B1C">
            <w:pPr>
              <w:spacing w:line="240" w:lineRule="auto"/>
              <w:rPr>
                <w:sz w:val="20"/>
              </w:rPr>
            </w:pPr>
          </w:p>
        </w:tc>
        <w:tc>
          <w:tcPr>
            <w:tcW w:w="0" w:type="auto"/>
          </w:tcPr>
          <w:p w14:paraId="401D38CB" w14:textId="77777777" w:rsidR="00550F6F" w:rsidRPr="00305B1C" w:rsidRDefault="00550F6F" w:rsidP="00550F6F">
            <w:pPr>
              <w:pStyle w:val="NoSpacing"/>
              <w:rPr>
                <w:sz w:val="20"/>
                <w:szCs w:val="20"/>
              </w:rPr>
            </w:pPr>
            <w:r w:rsidRPr="00305B1C">
              <w:rPr>
                <w:sz w:val="20"/>
                <w:szCs w:val="20"/>
              </w:rPr>
              <w:t>1.5</w:t>
            </w:r>
          </w:p>
        </w:tc>
        <w:tc>
          <w:tcPr>
            <w:tcW w:w="0" w:type="auto"/>
          </w:tcPr>
          <w:p w14:paraId="3C18A501" w14:textId="77777777" w:rsidR="00550F6F" w:rsidRPr="00305B1C" w:rsidRDefault="00550F6F" w:rsidP="00550F6F">
            <w:pPr>
              <w:pStyle w:val="NoSpacing"/>
              <w:keepNext/>
              <w:keepLines/>
              <w:rPr>
                <w:sz w:val="20"/>
                <w:szCs w:val="20"/>
              </w:rPr>
            </w:pPr>
            <w:r w:rsidRPr="00305B1C">
              <w:rPr>
                <w:sz w:val="20"/>
                <w:szCs w:val="20"/>
              </w:rPr>
              <w:t>100% area</w:t>
            </w:r>
          </w:p>
        </w:tc>
      </w:tr>
      <w:tr w:rsidR="00D36820" w:rsidRPr="002E3AA7" w14:paraId="153317E2" w14:textId="77777777" w:rsidTr="00EA6C07">
        <w:trPr>
          <w:cantSplit/>
          <w:jc w:val="center"/>
        </w:trPr>
        <w:tc>
          <w:tcPr>
            <w:tcW w:w="0" w:type="auto"/>
            <w:vMerge w:val="restart"/>
            <w:shd w:val="clear" w:color="auto" w:fill="auto"/>
          </w:tcPr>
          <w:p w14:paraId="57A4F8D2" w14:textId="77777777" w:rsidR="00550F6F" w:rsidRPr="00305B1C" w:rsidRDefault="00550F6F" w:rsidP="00305B1C">
            <w:pPr>
              <w:spacing w:line="240" w:lineRule="auto"/>
              <w:rPr>
                <w:sz w:val="20"/>
              </w:rPr>
            </w:pPr>
            <w:r w:rsidRPr="00305B1C">
              <w:rPr>
                <w:sz w:val="20"/>
              </w:rPr>
              <w:t>Wetland</w:t>
            </w:r>
          </w:p>
        </w:tc>
        <w:tc>
          <w:tcPr>
            <w:tcW w:w="0" w:type="auto"/>
            <w:vMerge w:val="restart"/>
          </w:tcPr>
          <w:p w14:paraId="6EEA839A" w14:textId="77777777" w:rsidR="00550F6F" w:rsidRPr="00305B1C" w:rsidRDefault="00550F6F" w:rsidP="00305B1C">
            <w:pPr>
              <w:spacing w:line="240" w:lineRule="auto"/>
              <w:rPr>
                <w:sz w:val="20"/>
              </w:rPr>
            </w:pPr>
            <w:r w:rsidRPr="00305B1C">
              <w:rPr>
                <w:sz w:val="20"/>
              </w:rPr>
              <w:t>Wetland</w:t>
            </w:r>
          </w:p>
        </w:tc>
        <w:tc>
          <w:tcPr>
            <w:tcW w:w="0" w:type="auto"/>
            <w:vMerge w:val="restart"/>
            <w:shd w:val="clear" w:color="auto" w:fill="auto"/>
          </w:tcPr>
          <w:p w14:paraId="35C799B1" w14:textId="77777777" w:rsidR="00550F6F" w:rsidRPr="00305B1C" w:rsidRDefault="00550F6F" w:rsidP="00305B1C">
            <w:pPr>
              <w:spacing w:line="240" w:lineRule="auto"/>
              <w:rPr>
                <w:sz w:val="20"/>
              </w:rPr>
            </w:pPr>
            <w:r w:rsidRPr="00305B1C">
              <w:rPr>
                <w:sz w:val="20"/>
              </w:rPr>
              <w:t>Percent of watershed area and strategic location</w:t>
            </w:r>
          </w:p>
        </w:tc>
        <w:tc>
          <w:tcPr>
            <w:tcW w:w="0" w:type="auto"/>
          </w:tcPr>
          <w:p w14:paraId="455FE0C2" w14:textId="77777777" w:rsidR="00550F6F" w:rsidRPr="00305B1C" w:rsidRDefault="00550F6F" w:rsidP="00550F6F">
            <w:pPr>
              <w:pStyle w:val="NoSpacing"/>
              <w:rPr>
                <w:sz w:val="20"/>
                <w:szCs w:val="20"/>
              </w:rPr>
            </w:pPr>
            <w:r w:rsidRPr="00305B1C">
              <w:rPr>
                <w:sz w:val="20"/>
                <w:szCs w:val="20"/>
              </w:rPr>
              <w:t>0.0</w:t>
            </w:r>
          </w:p>
        </w:tc>
        <w:tc>
          <w:tcPr>
            <w:tcW w:w="0" w:type="auto"/>
          </w:tcPr>
          <w:p w14:paraId="0A3E5AEE" w14:textId="77777777" w:rsidR="00550F6F" w:rsidRPr="00305B1C" w:rsidRDefault="00550F6F" w:rsidP="00550F6F">
            <w:pPr>
              <w:pStyle w:val="NoSpacing"/>
              <w:rPr>
                <w:sz w:val="20"/>
                <w:szCs w:val="20"/>
              </w:rPr>
            </w:pPr>
            <w:r w:rsidRPr="00305B1C">
              <w:rPr>
                <w:sz w:val="20"/>
                <w:szCs w:val="20"/>
              </w:rPr>
              <w:t>Less than 5% area and less than 50% of strategic wetland locations in wetland land-use type</w:t>
            </w:r>
          </w:p>
        </w:tc>
      </w:tr>
      <w:tr w:rsidR="00D36820" w:rsidRPr="002E3AA7" w14:paraId="1596FAD7" w14:textId="77777777" w:rsidTr="00EA6C07">
        <w:trPr>
          <w:cantSplit/>
          <w:jc w:val="center"/>
        </w:trPr>
        <w:tc>
          <w:tcPr>
            <w:tcW w:w="0" w:type="auto"/>
            <w:vMerge/>
            <w:shd w:val="clear" w:color="auto" w:fill="auto"/>
          </w:tcPr>
          <w:p w14:paraId="6427EE26" w14:textId="77777777" w:rsidR="00550F6F" w:rsidRPr="00305B1C" w:rsidRDefault="00550F6F" w:rsidP="00305B1C">
            <w:pPr>
              <w:spacing w:line="240" w:lineRule="auto"/>
              <w:rPr>
                <w:sz w:val="20"/>
              </w:rPr>
            </w:pPr>
          </w:p>
        </w:tc>
        <w:tc>
          <w:tcPr>
            <w:tcW w:w="0" w:type="auto"/>
            <w:vMerge/>
          </w:tcPr>
          <w:p w14:paraId="6AE818B8" w14:textId="77777777" w:rsidR="00550F6F" w:rsidRPr="00305B1C" w:rsidRDefault="00550F6F" w:rsidP="00305B1C">
            <w:pPr>
              <w:spacing w:line="240" w:lineRule="auto"/>
              <w:rPr>
                <w:sz w:val="20"/>
              </w:rPr>
            </w:pPr>
          </w:p>
        </w:tc>
        <w:tc>
          <w:tcPr>
            <w:tcW w:w="0" w:type="auto"/>
            <w:vMerge/>
            <w:shd w:val="clear" w:color="auto" w:fill="auto"/>
          </w:tcPr>
          <w:p w14:paraId="650940C7" w14:textId="77777777" w:rsidR="00550F6F" w:rsidRPr="00305B1C" w:rsidRDefault="00550F6F" w:rsidP="00305B1C">
            <w:pPr>
              <w:spacing w:line="240" w:lineRule="auto"/>
              <w:rPr>
                <w:sz w:val="20"/>
              </w:rPr>
            </w:pPr>
          </w:p>
        </w:tc>
        <w:tc>
          <w:tcPr>
            <w:tcW w:w="0" w:type="auto"/>
          </w:tcPr>
          <w:p w14:paraId="2F070EE6" w14:textId="77777777" w:rsidR="00550F6F" w:rsidRPr="00305B1C" w:rsidRDefault="00550F6F" w:rsidP="00550F6F">
            <w:pPr>
              <w:pStyle w:val="NoSpacing"/>
              <w:rPr>
                <w:sz w:val="20"/>
                <w:szCs w:val="20"/>
              </w:rPr>
            </w:pPr>
            <w:r w:rsidRPr="00305B1C">
              <w:rPr>
                <w:sz w:val="20"/>
                <w:szCs w:val="20"/>
              </w:rPr>
              <w:t>0.5</w:t>
            </w:r>
          </w:p>
        </w:tc>
        <w:tc>
          <w:tcPr>
            <w:tcW w:w="0" w:type="auto"/>
          </w:tcPr>
          <w:p w14:paraId="3CD36A04" w14:textId="77777777" w:rsidR="00550F6F" w:rsidRPr="00305B1C" w:rsidRDefault="00550F6F" w:rsidP="00550F6F">
            <w:pPr>
              <w:pStyle w:val="NoSpacing"/>
              <w:rPr>
                <w:sz w:val="20"/>
                <w:szCs w:val="20"/>
              </w:rPr>
            </w:pPr>
            <w:r w:rsidRPr="00305B1C">
              <w:rPr>
                <w:sz w:val="20"/>
                <w:szCs w:val="20"/>
              </w:rPr>
              <w:t>At least 5% area and at least 50% of strategic wetland locations in wetland land-use type</w:t>
            </w:r>
          </w:p>
        </w:tc>
      </w:tr>
      <w:tr w:rsidR="00D36820" w:rsidRPr="002E3AA7" w14:paraId="36D47800" w14:textId="77777777" w:rsidTr="00EA6C07">
        <w:trPr>
          <w:cantSplit/>
          <w:jc w:val="center"/>
        </w:trPr>
        <w:tc>
          <w:tcPr>
            <w:tcW w:w="0" w:type="auto"/>
            <w:vMerge/>
            <w:shd w:val="clear" w:color="auto" w:fill="auto"/>
          </w:tcPr>
          <w:p w14:paraId="5C21C659" w14:textId="77777777" w:rsidR="00550F6F" w:rsidRPr="00305B1C" w:rsidRDefault="00550F6F" w:rsidP="00305B1C">
            <w:pPr>
              <w:spacing w:line="240" w:lineRule="auto"/>
              <w:rPr>
                <w:sz w:val="20"/>
              </w:rPr>
            </w:pPr>
          </w:p>
        </w:tc>
        <w:tc>
          <w:tcPr>
            <w:tcW w:w="0" w:type="auto"/>
            <w:vMerge/>
          </w:tcPr>
          <w:p w14:paraId="16C31FAC" w14:textId="77777777" w:rsidR="00550F6F" w:rsidRPr="00305B1C" w:rsidRDefault="00550F6F" w:rsidP="00305B1C">
            <w:pPr>
              <w:spacing w:line="240" w:lineRule="auto"/>
              <w:rPr>
                <w:sz w:val="20"/>
              </w:rPr>
            </w:pPr>
          </w:p>
        </w:tc>
        <w:tc>
          <w:tcPr>
            <w:tcW w:w="0" w:type="auto"/>
            <w:vMerge/>
            <w:shd w:val="clear" w:color="auto" w:fill="auto"/>
          </w:tcPr>
          <w:p w14:paraId="56A2CD12" w14:textId="77777777" w:rsidR="00550F6F" w:rsidRPr="00305B1C" w:rsidRDefault="00550F6F" w:rsidP="00305B1C">
            <w:pPr>
              <w:spacing w:line="240" w:lineRule="auto"/>
              <w:rPr>
                <w:sz w:val="20"/>
              </w:rPr>
            </w:pPr>
          </w:p>
        </w:tc>
        <w:tc>
          <w:tcPr>
            <w:tcW w:w="0" w:type="auto"/>
          </w:tcPr>
          <w:p w14:paraId="3EA1FF3C" w14:textId="77777777" w:rsidR="00550F6F" w:rsidRPr="00305B1C" w:rsidRDefault="00550F6F" w:rsidP="00550F6F">
            <w:pPr>
              <w:pStyle w:val="NoSpacing"/>
              <w:rPr>
                <w:sz w:val="20"/>
                <w:szCs w:val="20"/>
              </w:rPr>
            </w:pPr>
            <w:r w:rsidRPr="00305B1C">
              <w:rPr>
                <w:sz w:val="20"/>
                <w:szCs w:val="20"/>
              </w:rPr>
              <w:t>1.0</w:t>
            </w:r>
          </w:p>
        </w:tc>
        <w:tc>
          <w:tcPr>
            <w:tcW w:w="0" w:type="auto"/>
          </w:tcPr>
          <w:p w14:paraId="67C97683" w14:textId="77777777" w:rsidR="00550F6F" w:rsidRPr="00305B1C" w:rsidRDefault="00550F6F" w:rsidP="00550F6F">
            <w:pPr>
              <w:pStyle w:val="NoSpacing"/>
              <w:rPr>
                <w:sz w:val="20"/>
                <w:szCs w:val="20"/>
              </w:rPr>
            </w:pPr>
            <w:r w:rsidRPr="00305B1C">
              <w:rPr>
                <w:sz w:val="20"/>
                <w:szCs w:val="20"/>
              </w:rPr>
              <w:t>At least 5% area and at least 75% of strategic wetland locations in wetland land-use type</w:t>
            </w:r>
          </w:p>
        </w:tc>
      </w:tr>
      <w:tr w:rsidR="00D36820" w:rsidRPr="002E3AA7" w14:paraId="567442E0" w14:textId="77777777" w:rsidTr="00EA6C07">
        <w:trPr>
          <w:cantSplit/>
          <w:jc w:val="center"/>
        </w:trPr>
        <w:tc>
          <w:tcPr>
            <w:tcW w:w="0" w:type="auto"/>
            <w:vMerge/>
            <w:shd w:val="clear" w:color="auto" w:fill="auto"/>
          </w:tcPr>
          <w:p w14:paraId="100C6DDF" w14:textId="77777777" w:rsidR="00550F6F" w:rsidRPr="00305B1C" w:rsidRDefault="00550F6F" w:rsidP="00305B1C">
            <w:pPr>
              <w:spacing w:line="240" w:lineRule="auto"/>
              <w:rPr>
                <w:sz w:val="20"/>
              </w:rPr>
            </w:pPr>
          </w:p>
        </w:tc>
        <w:tc>
          <w:tcPr>
            <w:tcW w:w="0" w:type="auto"/>
            <w:vMerge/>
          </w:tcPr>
          <w:p w14:paraId="47DFBDA2" w14:textId="77777777" w:rsidR="00550F6F" w:rsidRPr="00305B1C" w:rsidRDefault="00550F6F" w:rsidP="00305B1C">
            <w:pPr>
              <w:spacing w:line="240" w:lineRule="auto"/>
              <w:rPr>
                <w:sz w:val="20"/>
              </w:rPr>
            </w:pPr>
          </w:p>
        </w:tc>
        <w:tc>
          <w:tcPr>
            <w:tcW w:w="0" w:type="auto"/>
            <w:vMerge/>
            <w:shd w:val="clear" w:color="auto" w:fill="auto"/>
          </w:tcPr>
          <w:p w14:paraId="6D7ABD7A" w14:textId="77777777" w:rsidR="00550F6F" w:rsidRPr="00305B1C" w:rsidRDefault="00550F6F" w:rsidP="00305B1C">
            <w:pPr>
              <w:spacing w:line="240" w:lineRule="auto"/>
              <w:rPr>
                <w:sz w:val="20"/>
              </w:rPr>
            </w:pPr>
          </w:p>
        </w:tc>
        <w:tc>
          <w:tcPr>
            <w:tcW w:w="0" w:type="auto"/>
          </w:tcPr>
          <w:p w14:paraId="18C3D20E" w14:textId="77777777" w:rsidR="00550F6F" w:rsidRPr="00305B1C" w:rsidRDefault="00550F6F" w:rsidP="00550F6F">
            <w:pPr>
              <w:pStyle w:val="NoSpacing"/>
              <w:rPr>
                <w:sz w:val="20"/>
                <w:szCs w:val="20"/>
              </w:rPr>
            </w:pPr>
            <w:r w:rsidRPr="00305B1C">
              <w:rPr>
                <w:sz w:val="20"/>
                <w:szCs w:val="20"/>
              </w:rPr>
              <w:t>1.5</w:t>
            </w:r>
          </w:p>
        </w:tc>
        <w:tc>
          <w:tcPr>
            <w:tcW w:w="0" w:type="auto"/>
          </w:tcPr>
          <w:p w14:paraId="2B5E29BF" w14:textId="77777777" w:rsidR="00550F6F" w:rsidRPr="00305B1C" w:rsidRDefault="00550F6F" w:rsidP="00550F6F">
            <w:pPr>
              <w:pStyle w:val="NoSpacing"/>
              <w:rPr>
                <w:sz w:val="20"/>
                <w:szCs w:val="20"/>
              </w:rPr>
            </w:pPr>
            <w:r w:rsidRPr="00305B1C">
              <w:rPr>
                <w:sz w:val="20"/>
                <w:szCs w:val="20"/>
              </w:rPr>
              <w:t>At least 5% area and 100% of strategic wetland locations in wetland land-use type</w:t>
            </w:r>
          </w:p>
        </w:tc>
      </w:tr>
      <w:tr w:rsidR="00D36820" w:rsidRPr="002E3AA7" w14:paraId="7E7E3D78" w14:textId="77777777" w:rsidTr="00EA6C07">
        <w:trPr>
          <w:cantSplit/>
          <w:jc w:val="center"/>
        </w:trPr>
        <w:tc>
          <w:tcPr>
            <w:tcW w:w="0" w:type="auto"/>
            <w:vMerge w:val="restart"/>
            <w:shd w:val="clear" w:color="auto" w:fill="auto"/>
          </w:tcPr>
          <w:p w14:paraId="453677F2" w14:textId="77777777" w:rsidR="00550F6F" w:rsidRPr="00305B1C" w:rsidRDefault="00550F6F" w:rsidP="00305B1C">
            <w:pPr>
              <w:spacing w:line="240" w:lineRule="auto"/>
              <w:rPr>
                <w:sz w:val="20"/>
              </w:rPr>
            </w:pPr>
            <w:r w:rsidRPr="00305B1C">
              <w:rPr>
                <w:sz w:val="20"/>
              </w:rPr>
              <w:t>Stream buffer</w:t>
            </w:r>
          </w:p>
        </w:tc>
        <w:tc>
          <w:tcPr>
            <w:tcW w:w="0" w:type="auto"/>
            <w:vMerge w:val="restart"/>
          </w:tcPr>
          <w:p w14:paraId="60428306" w14:textId="4D7A1954" w:rsidR="00D36820" w:rsidRDefault="00550F6F" w:rsidP="00D36820">
            <w:pPr>
              <w:spacing w:after="0" w:line="240" w:lineRule="auto"/>
              <w:rPr>
                <w:sz w:val="20"/>
              </w:rPr>
            </w:pPr>
            <w:r w:rsidRPr="00305B1C">
              <w:rPr>
                <w:sz w:val="20"/>
              </w:rPr>
              <w:t>Conservation corn‡,</w:t>
            </w:r>
            <w:r w:rsidRPr="00305B1C">
              <w:rPr>
                <w:sz w:val="20"/>
              </w:rPr>
              <w:br/>
            </w:r>
            <w:r w:rsidRPr="00305B1C">
              <w:rPr>
                <w:sz w:val="20"/>
              </w:rPr>
              <w:lastRenderedPageBreak/>
              <w:t>Conservatio</w:t>
            </w:r>
            <w:r w:rsidR="00D36820">
              <w:rPr>
                <w:sz w:val="20"/>
              </w:rPr>
              <w:t>n forest</w:t>
            </w:r>
            <w:r w:rsidR="00D36820">
              <w:rPr>
                <w:sz w:val="20"/>
              </w:rPr>
              <w:br/>
              <w:t>Conservation soybean‡</w:t>
            </w:r>
            <w:r w:rsidR="00D36820">
              <w:rPr>
                <w:sz w:val="20"/>
              </w:rPr>
              <w:br/>
              <w:t>Conventional forest</w:t>
            </w:r>
            <w:r w:rsidR="00D36820">
              <w:rPr>
                <w:sz w:val="20"/>
              </w:rPr>
              <w:br/>
              <w:t>Grass hay</w:t>
            </w:r>
            <w:r w:rsidRPr="00305B1C">
              <w:rPr>
                <w:sz w:val="20"/>
              </w:rPr>
              <w:br/>
            </w:r>
            <w:r w:rsidR="00D36820">
              <w:rPr>
                <w:sz w:val="20"/>
              </w:rPr>
              <w:t>Mixed fruits and vegetables</w:t>
            </w:r>
          </w:p>
          <w:p w14:paraId="1E1008BA" w14:textId="6727FF57" w:rsidR="00550F6F" w:rsidRPr="00305B1C" w:rsidRDefault="00D36820" w:rsidP="00D36820">
            <w:pPr>
              <w:spacing w:after="0" w:line="240" w:lineRule="auto"/>
              <w:rPr>
                <w:sz w:val="20"/>
              </w:rPr>
            </w:pPr>
            <w:r>
              <w:rPr>
                <w:sz w:val="20"/>
              </w:rPr>
              <w:t>Prairie</w:t>
            </w:r>
          </w:p>
          <w:p w14:paraId="682B805D" w14:textId="6E3FACB8" w:rsidR="00550F6F" w:rsidRPr="00305B1C" w:rsidRDefault="00D36820" w:rsidP="00D36820">
            <w:pPr>
              <w:spacing w:after="0" w:line="240" w:lineRule="auto"/>
              <w:rPr>
                <w:sz w:val="20"/>
              </w:rPr>
            </w:pPr>
            <w:r>
              <w:rPr>
                <w:sz w:val="20"/>
              </w:rPr>
              <w:t>Rotational grazing</w:t>
            </w:r>
            <w:r>
              <w:rPr>
                <w:sz w:val="20"/>
              </w:rPr>
              <w:br/>
              <w:t>Short-rotation woody bioenergy</w:t>
            </w:r>
          </w:p>
          <w:p w14:paraId="67E863D9" w14:textId="678A753B" w:rsidR="00550F6F" w:rsidRPr="00305B1C" w:rsidRDefault="00D36820" w:rsidP="00D36820">
            <w:pPr>
              <w:spacing w:after="0" w:line="240" w:lineRule="auto"/>
              <w:rPr>
                <w:sz w:val="20"/>
              </w:rPr>
            </w:pPr>
            <w:r>
              <w:rPr>
                <w:sz w:val="20"/>
              </w:rPr>
              <w:t>Switchgrass</w:t>
            </w:r>
            <w:r w:rsidRPr="00305B1C">
              <w:rPr>
                <w:sz w:val="20"/>
              </w:rPr>
              <w:t xml:space="preserve"> </w:t>
            </w:r>
            <w:r w:rsidR="00550F6F" w:rsidRPr="00305B1C">
              <w:rPr>
                <w:sz w:val="20"/>
              </w:rPr>
              <w:t>Wetland</w:t>
            </w:r>
          </w:p>
        </w:tc>
        <w:tc>
          <w:tcPr>
            <w:tcW w:w="0" w:type="auto"/>
            <w:vMerge w:val="restart"/>
            <w:shd w:val="clear" w:color="auto" w:fill="auto"/>
          </w:tcPr>
          <w:p w14:paraId="594B6388" w14:textId="77777777" w:rsidR="00550F6F" w:rsidRPr="00305B1C" w:rsidRDefault="00550F6F" w:rsidP="00305B1C">
            <w:pPr>
              <w:spacing w:line="240" w:lineRule="auto"/>
              <w:rPr>
                <w:sz w:val="20"/>
              </w:rPr>
            </w:pPr>
            <w:r w:rsidRPr="00305B1C">
              <w:rPr>
                <w:sz w:val="20"/>
              </w:rPr>
              <w:lastRenderedPageBreak/>
              <w:t>Percent of stream-adjacent cells</w:t>
            </w:r>
          </w:p>
        </w:tc>
        <w:tc>
          <w:tcPr>
            <w:tcW w:w="0" w:type="auto"/>
          </w:tcPr>
          <w:p w14:paraId="3C36413B" w14:textId="77777777" w:rsidR="00550F6F" w:rsidRPr="00305B1C" w:rsidRDefault="00550F6F" w:rsidP="00550F6F">
            <w:pPr>
              <w:pStyle w:val="NoSpacing"/>
              <w:keepNext/>
              <w:keepLines/>
              <w:rPr>
                <w:sz w:val="20"/>
                <w:szCs w:val="20"/>
              </w:rPr>
            </w:pPr>
            <w:r w:rsidRPr="00305B1C">
              <w:rPr>
                <w:sz w:val="20"/>
                <w:szCs w:val="20"/>
              </w:rPr>
              <w:t>0.0</w:t>
            </w:r>
          </w:p>
        </w:tc>
        <w:tc>
          <w:tcPr>
            <w:tcW w:w="0" w:type="auto"/>
          </w:tcPr>
          <w:p w14:paraId="087152B2" w14:textId="77777777" w:rsidR="00550F6F" w:rsidRPr="00305B1C" w:rsidRDefault="00550F6F" w:rsidP="00550F6F">
            <w:pPr>
              <w:pStyle w:val="NoSpacing"/>
              <w:keepNext/>
              <w:keepLines/>
              <w:rPr>
                <w:sz w:val="20"/>
                <w:szCs w:val="20"/>
              </w:rPr>
            </w:pPr>
            <w:r w:rsidRPr="00305B1C">
              <w:rPr>
                <w:sz w:val="20"/>
                <w:szCs w:val="20"/>
              </w:rPr>
              <w:t>Less than 10% stream-adjacent cells</w:t>
            </w:r>
          </w:p>
        </w:tc>
      </w:tr>
      <w:tr w:rsidR="00D36820" w:rsidRPr="002E3AA7" w14:paraId="28000D9D" w14:textId="77777777" w:rsidTr="00EA6C07">
        <w:trPr>
          <w:cantSplit/>
          <w:jc w:val="center"/>
        </w:trPr>
        <w:tc>
          <w:tcPr>
            <w:tcW w:w="0" w:type="auto"/>
            <w:vMerge/>
            <w:shd w:val="clear" w:color="auto" w:fill="auto"/>
          </w:tcPr>
          <w:p w14:paraId="4C091762" w14:textId="72A96F5E" w:rsidR="00550F6F" w:rsidRPr="002E3AA7" w:rsidRDefault="00550F6F" w:rsidP="00550F6F">
            <w:pPr>
              <w:pStyle w:val="NoSpacing"/>
              <w:keepNext/>
              <w:keepLines/>
              <w:rPr>
                <w:rFonts w:asciiTheme="majorHAnsi" w:hAnsiTheme="majorHAnsi"/>
                <w:sz w:val="20"/>
                <w:szCs w:val="20"/>
              </w:rPr>
            </w:pPr>
          </w:p>
        </w:tc>
        <w:tc>
          <w:tcPr>
            <w:tcW w:w="0" w:type="auto"/>
            <w:vMerge/>
          </w:tcPr>
          <w:p w14:paraId="13D2EEEF" w14:textId="77777777" w:rsidR="00550F6F" w:rsidRPr="002E3AA7" w:rsidRDefault="00550F6F" w:rsidP="00550F6F">
            <w:pPr>
              <w:pStyle w:val="NoSpacing"/>
              <w:keepNext/>
              <w:keepLines/>
              <w:rPr>
                <w:rFonts w:asciiTheme="majorHAnsi" w:hAnsiTheme="majorHAnsi"/>
                <w:sz w:val="20"/>
                <w:szCs w:val="20"/>
              </w:rPr>
            </w:pPr>
          </w:p>
        </w:tc>
        <w:tc>
          <w:tcPr>
            <w:tcW w:w="0" w:type="auto"/>
            <w:vMerge/>
            <w:shd w:val="clear" w:color="auto" w:fill="auto"/>
          </w:tcPr>
          <w:p w14:paraId="1E25029F" w14:textId="77777777" w:rsidR="00550F6F" w:rsidRPr="002E3AA7" w:rsidRDefault="00550F6F" w:rsidP="00550F6F">
            <w:pPr>
              <w:pStyle w:val="NoSpacing"/>
              <w:keepNext/>
              <w:keepLines/>
              <w:rPr>
                <w:rFonts w:asciiTheme="majorHAnsi" w:hAnsiTheme="majorHAnsi"/>
                <w:sz w:val="20"/>
                <w:szCs w:val="20"/>
              </w:rPr>
            </w:pPr>
          </w:p>
        </w:tc>
        <w:tc>
          <w:tcPr>
            <w:tcW w:w="0" w:type="auto"/>
          </w:tcPr>
          <w:p w14:paraId="0CE23F4B" w14:textId="77777777" w:rsidR="00550F6F" w:rsidRPr="00305B1C" w:rsidRDefault="00550F6F" w:rsidP="00550F6F">
            <w:pPr>
              <w:pStyle w:val="NoSpacing"/>
              <w:keepNext/>
              <w:keepLines/>
              <w:rPr>
                <w:sz w:val="20"/>
                <w:szCs w:val="20"/>
              </w:rPr>
            </w:pPr>
            <w:r w:rsidRPr="00305B1C">
              <w:rPr>
                <w:sz w:val="20"/>
                <w:szCs w:val="20"/>
              </w:rPr>
              <w:t>0.5</w:t>
            </w:r>
          </w:p>
        </w:tc>
        <w:tc>
          <w:tcPr>
            <w:tcW w:w="0" w:type="auto"/>
          </w:tcPr>
          <w:p w14:paraId="5EA2D631" w14:textId="77777777" w:rsidR="00550F6F" w:rsidRPr="00305B1C" w:rsidRDefault="00550F6F" w:rsidP="00550F6F">
            <w:pPr>
              <w:pStyle w:val="NoSpacing"/>
              <w:keepNext/>
              <w:keepLines/>
              <w:rPr>
                <w:sz w:val="20"/>
                <w:szCs w:val="20"/>
              </w:rPr>
            </w:pPr>
            <w:r w:rsidRPr="00305B1C">
              <w:rPr>
                <w:sz w:val="20"/>
                <w:szCs w:val="20"/>
              </w:rPr>
              <w:t>At least 10%, less than 50% stream-adjacent cells</w:t>
            </w:r>
          </w:p>
        </w:tc>
      </w:tr>
      <w:tr w:rsidR="00D36820" w:rsidRPr="002E3AA7" w14:paraId="0729CCEB" w14:textId="77777777" w:rsidTr="00EA6C07">
        <w:trPr>
          <w:cantSplit/>
          <w:jc w:val="center"/>
        </w:trPr>
        <w:tc>
          <w:tcPr>
            <w:tcW w:w="0" w:type="auto"/>
            <w:vMerge/>
            <w:shd w:val="clear" w:color="auto" w:fill="auto"/>
          </w:tcPr>
          <w:p w14:paraId="25170486" w14:textId="77777777" w:rsidR="00550F6F" w:rsidRPr="002E3AA7" w:rsidRDefault="00550F6F" w:rsidP="00550F6F">
            <w:pPr>
              <w:pStyle w:val="NoSpacing"/>
              <w:keepNext/>
              <w:keepLines/>
              <w:rPr>
                <w:rFonts w:asciiTheme="majorHAnsi" w:hAnsiTheme="majorHAnsi"/>
                <w:sz w:val="20"/>
                <w:szCs w:val="20"/>
              </w:rPr>
            </w:pPr>
          </w:p>
        </w:tc>
        <w:tc>
          <w:tcPr>
            <w:tcW w:w="0" w:type="auto"/>
            <w:vMerge/>
          </w:tcPr>
          <w:p w14:paraId="7F153CE7" w14:textId="77777777" w:rsidR="00550F6F" w:rsidRPr="002E3AA7" w:rsidRDefault="00550F6F" w:rsidP="00550F6F">
            <w:pPr>
              <w:pStyle w:val="NoSpacing"/>
              <w:keepNext/>
              <w:keepLines/>
              <w:rPr>
                <w:rFonts w:asciiTheme="majorHAnsi" w:hAnsiTheme="majorHAnsi"/>
                <w:sz w:val="20"/>
                <w:szCs w:val="20"/>
              </w:rPr>
            </w:pPr>
          </w:p>
        </w:tc>
        <w:tc>
          <w:tcPr>
            <w:tcW w:w="0" w:type="auto"/>
            <w:vMerge/>
            <w:shd w:val="clear" w:color="auto" w:fill="auto"/>
          </w:tcPr>
          <w:p w14:paraId="6CCE5AE8" w14:textId="77777777" w:rsidR="00550F6F" w:rsidRPr="002E3AA7" w:rsidRDefault="00550F6F" w:rsidP="00550F6F">
            <w:pPr>
              <w:pStyle w:val="NoSpacing"/>
              <w:keepNext/>
              <w:keepLines/>
              <w:rPr>
                <w:rFonts w:asciiTheme="majorHAnsi" w:hAnsiTheme="majorHAnsi"/>
                <w:sz w:val="20"/>
                <w:szCs w:val="20"/>
              </w:rPr>
            </w:pPr>
          </w:p>
        </w:tc>
        <w:tc>
          <w:tcPr>
            <w:tcW w:w="0" w:type="auto"/>
          </w:tcPr>
          <w:p w14:paraId="43827330" w14:textId="77777777" w:rsidR="00550F6F" w:rsidRPr="00305B1C" w:rsidRDefault="00550F6F" w:rsidP="00550F6F">
            <w:pPr>
              <w:pStyle w:val="NoSpacing"/>
              <w:keepNext/>
              <w:keepLines/>
              <w:rPr>
                <w:sz w:val="20"/>
                <w:szCs w:val="20"/>
              </w:rPr>
            </w:pPr>
            <w:r w:rsidRPr="00305B1C">
              <w:rPr>
                <w:sz w:val="20"/>
                <w:szCs w:val="20"/>
              </w:rPr>
              <w:t>1.0</w:t>
            </w:r>
          </w:p>
        </w:tc>
        <w:tc>
          <w:tcPr>
            <w:tcW w:w="0" w:type="auto"/>
          </w:tcPr>
          <w:p w14:paraId="7E89CA7B" w14:textId="77777777" w:rsidR="00550F6F" w:rsidRPr="00305B1C" w:rsidRDefault="00550F6F" w:rsidP="00550F6F">
            <w:pPr>
              <w:pStyle w:val="NoSpacing"/>
              <w:keepNext/>
              <w:keepLines/>
              <w:rPr>
                <w:sz w:val="20"/>
                <w:szCs w:val="20"/>
              </w:rPr>
            </w:pPr>
            <w:r w:rsidRPr="00305B1C">
              <w:rPr>
                <w:sz w:val="20"/>
                <w:szCs w:val="20"/>
              </w:rPr>
              <w:t>At least 50%, less than 100% stream-adjacent cells</w:t>
            </w:r>
          </w:p>
        </w:tc>
      </w:tr>
      <w:tr w:rsidR="00D36820" w:rsidRPr="002E3AA7" w14:paraId="58109C0A" w14:textId="77777777" w:rsidTr="00EA6C07">
        <w:trPr>
          <w:cantSplit/>
          <w:jc w:val="center"/>
        </w:trPr>
        <w:tc>
          <w:tcPr>
            <w:tcW w:w="0" w:type="auto"/>
            <w:vMerge/>
            <w:tcBorders>
              <w:bottom w:val="single" w:sz="4" w:space="0" w:color="auto"/>
            </w:tcBorders>
            <w:shd w:val="clear" w:color="auto" w:fill="auto"/>
          </w:tcPr>
          <w:p w14:paraId="69A70D23" w14:textId="77777777" w:rsidR="00550F6F" w:rsidRPr="002E3AA7" w:rsidRDefault="00550F6F" w:rsidP="00550F6F">
            <w:pPr>
              <w:pStyle w:val="NoSpacing"/>
              <w:keepNext/>
              <w:keepLines/>
              <w:rPr>
                <w:rFonts w:asciiTheme="majorHAnsi" w:hAnsiTheme="majorHAnsi"/>
                <w:sz w:val="20"/>
                <w:szCs w:val="20"/>
              </w:rPr>
            </w:pPr>
          </w:p>
        </w:tc>
        <w:tc>
          <w:tcPr>
            <w:tcW w:w="0" w:type="auto"/>
            <w:vMerge/>
            <w:tcBorders>
              <w:bottom w:val="single" w:sz="4" w:space="0" w:color="auto"/>
            </w:tcBorders>
          </w:tcPr>
          <w:p w14:paraId="48AFF9A4" w14:textId="77777777" w:rsidR="00550F6F" w:rsidRPr="002E3AA7" w:rsidRDefault="00550F6F" w:rsidP="00550F6F">
            <w:pPr>
              <w:pStyle w:val="NoSpacing"/>
              <w:keepNext/>
              <w:keepLines/>
              <w:rPr>
                <w:rFonts w:asciiTheme="majorHAnsi" w:hAnsiTheme="majorHAnsi"/>
                <w:sz w:val="20"/>
                <w:szCs w:val="20"/>
              </w:rPr>
            </w:pPr>
          </w:p>
        </w:tc>
        <w:tc>
          <w:tcPr>
            <w:tcW w:w="0" w:type="auto"/>
            <w:vMerge/>
            <w:tcBorders>
              <w:bottom w:val="single" w:sz="4" w:space="0" w:color="auto"/>
            </w:tcBorders>
            <w:shd w:val="clear" w:color="auto" w:fill="auto"/>
          </w:tcPr>
          <w:p w14:paraId="2208E112" w14:textId="77777777" w:rsidR="00550F6F" w:rsidRPr="002E3AA7" w:rsidRDefault="00550F6F" w:rsidP="00550F6F">
            <w:pPr>
              <w:pStyle w:val="NoSpacing"/>
              <w:keepNext/>
              <w:keepLines/>
              <w:rPr>
                <w:rFonts w:asciiTheme="majorHAnsi" w:hAnsiTheme="majorHAnsi"/>
                <w:sz w:val="20"/>
                <w:szCs w:val="20"/>
              </w:rPr>
            </w:pPr>
          </w:p>
        </w:tc>
        <w:tc>
          <w:tcPr>
            <w:tcW w:w="0" w:type="auto"/>
            <w:tcBorders>
              <w:bottom w:val="single" w:sz="4" w:space="0" w:color="auto"/>
            </w:tcBorders>
          </w:tcPr>
          <w:p w14:paraId="49AF36DF" w14:textId="77777777" w:rsidR="00550F6F" w:rsidRPr="00305B1C" w:rsidRDefault="00550F6F" w:rsidP="00550F6F">
            <w:pPr>
              <w:pStyle w:val="NoSpacing"/>
              <w:keepNext/>
              <w:keepLines/>
              <w:rPr>
                <w:sz w:val="20"/>
                <w:szCs w:val="20"/>
              </w:rPr>
            </w:pPr>
            <w:r w:rsidRPr="00305B1C">
              <w:rPr>
                <w:sz w:val="20"/>
                <w:szCs w:val="20"/>
              </w:rPr>
              <w:t>1.5</w:t>
            </w:r>
          </w:p>
        </w:tc>
        <w:tc>
          <w:tcPr>
            <w:tcW w:w="0" w:type="auto"/>
            <w:tcBorders>
              <w:bottom w:val="single" w:sz="4" w:space="0" w:color="auto"/>
            </w:tcBorders>
          </w:tcPr>
          <w:p w14:paraId="61D8DFDA" w14:textId="77777777" w:rsidR="00550F6F" w:rsidRPr="00305B1C" w:rsidRDefault="00550F6F" w:rsidP="00550F6F">
            <w:pPr>
              <w:pStyle w:val="NoSpacing"/>
              <w:keepNext/>
              <w:keepLines/>
              <w:rPr>
                <w:sz w:val="20"/>
                <w:szCs w:val="20"/>
              </w:rPr>
            </w:pPr>
            <w:r w:rsidRPr="00305B1C">
              <w:rPr>
                <w:sz w:val="20"/>
                <w:szCs w:val="20"/>
              </w:rPr>
              <w:t>100% stream-adjacent cells</w:t>
            </w:r>
          </w:p>
        </w:tc>
      </w:tr>
      <w:tr w:rsidR="00550F6F" w:rsidRPr="002E3AA7" w14:paraId="4A564982" w14:textId="77777777" w:rsidTr="00EA6C07">
        <w:trPr>
          <w:cantSplit/>
          <w:jc w:val="center"/>
        </w:trPr>
        <w:tc>
          <w:tcPr>
            <w:tcW w:w="0" w:type="auto"/>
            <w:gridSpan w:val="5"/>
            <w:tcBorders>
              <w:left w:val="nil"/>
              <w:bottom w:val="nil"/>
              <w:right w:val="nil"/>
            </w:tcBorders>
            <w:shd w:val="clear" w:color="auto" w:fill="auto"/>
          </w:tcPr>
          <w:p w14:paraId="5E6571BF" w14:textId="7B164727" w:rsidR="00550F6F" w:rsidRPr="00305B1C" w:rsidRDefault="00550F6F" w:rsidP="00550F6F">
            <w:pPr>
              <w:pStyle w:val="NoSpacing"/>
              <w:keepNext/>
              <w:keepLines/>
              <w:rPr>
                <w:sz w:val="20"/>
                <w:szCs w:val="20"/>
              </w:rPr>
            </w:pPr>
            <w:r w:rsidRPr="00305B1C">
              <w:rPr>
                <w:sz w:val="20"/>
                <w:szCs w:val="20"/>
              </w:rPr>
              <w:t>*In this calculation, PEWI awards up to 1.5 biodiversity points for land uses that include nat</w:t>
            </w:r>
            <w:r w:rsidR="00AB5B64">
              <w:rPr>
                <w:sz w:val="20"/>
                <w:szCs w:val="20"/>
              </w:rPr>
              <w:t>ural</w:t>
            </w:r>
            <w:r w:rsidRPr="00305B1C">
              <w:rPr>
                <w:sz w:val="20"/>
                <w:szCs w:val="20"/>
              </w:rPr>
              <w:t xml:space="preserve"> vegetation and other high-diversity land uses, as well as both low-diversity, high-input and low-diversity, low-input land uses that provide higher diversity support and require fewer inputs than conventionally row-cropped systems.</w:t>
            </w:r>
          </w:p>
          <w:p w14:paraId="74C991E9" w14:textId="77777777" w:rsidR="00550F6F" w:rsidRPr="00305B1C" w:rsidRDefault="00550F6F" w:rsidP="00550F6F">
            <w:pPr>
              <w:pStyle w:val="NoSpacing"/>
              <w:keepNext/>
              <w:keepLines/>
              <w:rPr>
                <w:sz w:val="20"/>
                <w:szCs w:val="20"/>
              </w:rPr>
            </w:pPr>
            <w:r w:rsidRPr="00305B1C">
              <w:rPr>
                <w:sz w:val="20"/>
                <w:szCs w:val="20"/>
              </w:rPr>
              <w:t>†We selected conservation corn and conservation soybean for inclusion in this category because we defined management practices for conservation row crops to include winter cover crops, no-till, and grassed waterways, and/or buffers.</w:t>
            </w:r>
          </w:p>
          <w:p w14:paraId="73EF9C91" w14:textId="77777777" w:rsidR="00550F6F" w:rsidRPr="002E3AA7" w:rsidRDefault="00550F6F" w:rsidP="00550F6F">
            <w:pPr>
              <w:pStyle w:val="NoSpacing"/>
              <w:keepNext/>
              <w:keepLines/>
              <w:rPr>
                <w:rFonts w:asciiTheme="majorHAnsi" w:hAnsiTheme="majorHAnsi"/>
                <w:sz w:val="20"/>
                <w:szCs w:val="20"/>
              </w:rPr>
            </w:pPr>
            <w:r w:rsidRPr="00305B1C">
              <w:rPr>
                <w:sz w:val="20"/>
                <w:szCs w:val="20"/>
              </w:rPr>
              <w:t>‡We assume conservation corn and conservation soybean best management practices include stream buffering.</w:t>
            </w:r>
          </w:p>
        </w:tc>
      </w:tr>
    </w:tbl>
    <w:p w14:paraId="2972096D" w14:textId="77777777" w:rsidR="00550F6F" w:rsidRDefault="00550F6F" w:rsidP="00550F6F"/>
    <w:p w14:paraId="6B4ECA2E" w14:textId="49D27226" w:rsidR="00297EF7" w:rsidRPr="002E3AA7" w:rsidRDefault="00297EF7" w:rsidP="00550F6F">
      <w:pPr>
        <w:sectPr w:rsidR="00297EF7" w:rsidRPr="002E3AA7" w:rsidSect="007D247E">
          <w:headerReference w:type="default" r:id="rId8"/>
          <w:footerReference w:type="default" r:id="rId9"/>
          <w:pgSz w:w="12240" w:h="15840"/>
          <w:pgMar w:top="1440" w:right="1440" w:bottom="1440" w:left="1440" w:header="720" w:footer="720" w:gutter="0"/>
          <w:cols w:space="720"/>
          <w:docGrid w:linePitch="360"/>
        </w:sectPr>
      </w:pPr>
    </w:p>
    <w:p w14:paraId="2887BCF4" w14:textId="77777777" w:rsidR="00297EF7" w:rsidRPr="00297EF7" w:rsidRDefault="00297EF7" w:rsidP="00297EF7">
      <w:pPr>
        <w:pStyle w:val="Heading1"/>
        <w:rPr>
          <w:rFonts w:asciiTheme="minorHAnsi" w:hAnsiTheme="minorHAnsi" w:cstheme="minorHAnsi"/>
          <w:b/>
          <w:sz w:val="24"/>
        </w:rPr>
      </w:pPr>
      <w:bookmarkStart w:id="7" w:name="_Toc28353255"/>
      <w:r w:rsidRPr="00297EF7">
        <w:rPr>
          <w:rFonts w:asciiTheme="minorHAnsi" w:hAnsiTheme="minorHAnsi" w:cstheme="minorHAnsi"/>
          <w:b/>
          <w:sz w:val="24"/>
        </w:rPr>
        <w:lastRenderedPageBreak/>
        <w:t>Wildlife Module Details</w:t>
      </w:r>
      <w:bookmarkEnd w:id="7"/>
    </w:p>
    <w:p w14:paraId="7A689475" w14:textId="43B9201A" w:rsidR="00297EF7" w:rsidRPr="00297EF7" w:rsidRDefault="00297EF7" w:rsidP="00297EF7">
      <w:pPr>
        <w:rPr>
          <w:sz w:val="24"/>
          <w:szCs w:val="24"/>
        </w:rPr>
      </w:pPr>
      <w:r w:rsidRPr="00297EF7">
        <w:rPr>
          <w:sz w:val="24"/>
          <w:szCs w:val="24"/>
        </w:rPr>
        <w:t xml:space="preserve">The game wildlife model in PEWI, similar to the biodiversity model, presents a relative measure indicating how well a landscape pattern maintains habitat quality for game species based upon landscape configuration and composition </w:t>
      </w:r>
      <w:r w:rsidR="00F8482A">
        <w:rPr>
          <w:sz w:val="24"/>
          <w:szCs w:val="24"/>
        </w:rPr>
        <w:fldChar w:fldCharType="begin" w:fldLock="1"/>
      </w:r>
      <w:r w:rsidR="00F8482A">
        <w:rPr>
          <w:sz w:val="24"/>
          <w:szCs w:val="24"/>
        </w:rPr>
        <w:instrText>ADDIN CSL_CITATION {"citationItems":[{"id":"ITEM-1","itemData":{"DOI":"10.1111/j.1461-0248.2010.01559.x","ISSN":"1461-023X","abstract":"P&gt;Biodiversity in agricultural landscapes can be increased with conversion of some production lands into 'more-natural'- unmanaged or extensively managed - lands. However, it remains unknown to what extent biodiversity can be enhanced by altering landscape pattern without reducing agricultural production. We propose a framework for this problem, considering separately compositional heterogeneity (the number and proportions of different cover types) and configurational heterogeneity (the spatial arrangement of cover types). Cover type classification and mapping is based on species requirements, such as feeding and nesting, resulting in measures of 'functional landscape heterogeneity'. We then identify three important questions: does biodiversity increase with (1) increasing heterogeneity of the more-natural areas, (2) increasing compositional heterogeneity of production cover types and (3) increasing configurational heterogeneity of production cover types? We discuss approaches for addressing these questions. Such studies should have high priority because biodiversity protection globally depends increasingly on maintaining biodiversity in human-dominated landscapes.","author":[{"dropping-particle":"","family":"Fahrig","given":"L","non-dropping-particle":"","parse-names":false,"suffix":""},{"dropping-particle":"","family":"Baudry","given":"J","non-dropping-particle":"","parse-names":false,"suffix":""},{"dropping-particle":"","family":"Brotons","given":"L","non-dropping-particle":"","parse-names":false,"suffix":""},{"dropping-particle":"","family":"Burel","given":"F G","non-dropping-particle":"","parse-names":false,"suffix":""},{"dropping-particle":"","family":"Crist","given":"T O","non-dropping-particle":"","parse-names":false,"suffix":""},{"dropping-particle":"","family":"Fuller","given":"R J","non-dropping-particle":"","parse-names":false,"suffix":""},{"dropping-particle":"","family":"Sirami","given":"C","non-dropping-particle":"","parse-names":false,"suffix":""},{"dropping-particle":"","family":"Siriwardena","given":"G M","non-dropping-particle":"","parse-names":false,"suffix":""},{"dropping-particle":"","family":"Martin","given":"J.-L.","non-dropping-particle":"","parse-names":false,"suffix":""}],"container-title":"Ecology Letters","id":"ITEM-1","issue":"2","issued":{"date-parts":[["2011"]]},"note":"Times Cited: 76\nMartin, Jean-Louis/E-5059-2010; Brotons, Lluis/B-5875-2013; Sirami, Clelia/J-9371-2013\nBrotons, Lluis/0000-0002-4826-4457; Sirami, Clelia/0000-0003-1741-3082\n83","page":"101-112","title":"Functional landscape heterogeneity and animal biodiversity in agricultural landscapes","type":"article-journal","volume":"14"},"uris":["http://www.mendeley.com/documents/?uuid=5299aab7-4bd7-4394-98a5-ebdd76abc26e"]}],"mendeley":{"formattedCitation":"(Fahrig et al., 2011)","plainTextFormattedCitation":"(Fahrig et al., 2011)","previouslyFormattedCitation":"(Fahrig et al., 2011)"},"properties":{"noteIndex":0},"schema":"https://github.com/citation-style-language/schema/raw/master/csl-citation.json"}</w:instrText>
      </w:r>
      <w:r w:rsidR="00F8482A">
        <w:rPr>
          <w:sz w:val="24"/>
          <w:szCs w:val="24"/>
        </w:rPr>
        <w:fldChar w:fldCharType="separate"/>
      </w:r>
      <w:r w:rsidR="00F8482A" w:rsidRPr="00F8482A">
        <w:rPr>
          <w:noProof/>
          <w:sz w:val="24"/>
          <w:szCs w:val="24"/>
        </w:rPr>
        <w:t>(Fahrig et al., 2011)</w:t>
      </w:r>
      <w:r w:rsidR="00F8482A">
        <w:rPr>
          <w:sz w:val="24"/>
          <w:szCs w:val="24"/>
        </w:rPr>
        <w:fldChar w:fldCharType="end"/>
      </w:r>
      <w:r w:rsidRPr="00297EF7">
        <w:rPr>
          <w:sz w:val="24"/>
          <w:szCs w:val="24"/>
        </w:rPr>
        <w:t xml:space="preserve">. Game species include deer, ducks, turkey, pheasant, quail, and sport fish. Users receive between 0 and 10 game wildlife points annually, with 10 indicating a PEWI landscape that best maintains game habitat quality. Although the game wildlife index is similar to the biodiversity index, we adjusted it to reflect less sensitivity to need for natural habitats and greater need to reach a minimum threshold area for land-use types that support each game species. The game wildlife score breaks down into six calculations (Table S5). The first two calculations consider the percent area of more natural land-use types and land-use types with high diversity and low input relative to conventionally row-cropped systems. The remaining calculations consider the percent area in conservation forest, grassland, and wetland, as well as the percent of stream buffered. Together, the game wildlife score calculations account for the effects of land-use type, land management, and landscape pattern on native species habitat </w:t>
      </w:r>
      <w:r w:rsidR="00F8482A">
        <w:rPr>
          <w:sz w:val="24"/>
          <w:szCs w:val="24"/>
        </w:rPr>
        <w:fldChar w:fldCharType="begin" w:fldLock="1"/>
      </w:r>
      <w:r w:rsidR="00F8482A">
        <w:rPr>
          <w:sz w:val="24"/>
          <w:szCs w:val="24"/>
        </w:rPr>
        <w:instrText>ADDIN CSL_CITATION {"citationItems":[{"id":"ITEM-1","itemData":{"DOI":"10.1890/1540-9295(2006)004[0080:BEFART]2.0.CO;2","ISBN":"1540-9295","ISSN":"15409295","PMID":"13110579","abstract":"Biodiversity conservation in forestry and agricultural landscapes is important because (1) reserves alone will not protect biodiversity; (2) commodity production relies on vital services provided by biodiversity; and (3) biodiversity enhances resilience, or a system’s capacity to recover from external pressures such as droughts or management mistakes. We suggest ten guiding principles to help maintain biodiversity, ecosystem function, and resilience in production landscapes. Landscapes should include structurally characteristic patches of native vegetation, corridors and stepping stones between them, a structurally complex matrix, and buffers around sensitive areas. Management should maintain a diversity of species within and across functional groups. Highly focused management actions may be required to maintain keystone species and threatened species, and to control invasive species. These guiding principles provide a scientifically defensible starting point for the integration of conservation and production, which is urgently required from both an ecological and a long-term economic perspective.","author":[{"dropping-particle":"","family":"Fischer","given":"Joern","non-dropping-particle":"","parse-names":false,"suffix":""},{"dropping-particle":"","family":"Lindenmayer","given":"David B.","non-dropping-particle":"","parse-names":false,"suffix":""},{"dropping-particle":"","family":"Manning","given":"Adrian D.","non-dropping-particle":"","parse-names":false,"suffix":""}],"container-title":"Frontiers in Ecology and the Environment","id":"ITEM-1","issue":"2","issued":{"date-parts":[["2006"]]},"page":"80-86","title":"Biodiversity, ecosystem function, and resilience: Ten guiding principles for commodity production landscapes","type":"article","volume":"4"},"uris":["http://www.mendeley.com/documents/?uuid=873839b4-746d-3f30-bf93-7167cb10309c"]}],"mendeley":{"formattedCitation":"(Fischer et al., 2006)","plainTextFormattedCitation":"(Fischer et al., 2006)","previouslyFormattedCitation":"(Fischer et al., 2006)"},"properties":{"noteIndex":0},"schema":"https://github.com/citation-style-language/schema/raw/master/csl-citation.json"}</w:instrText>
      </w:r>
      <w:r w:rsidR="00F8482A">
        <w:rPr>
          <w:sz w:val="24"/>
          <w:szCs w:val="24"/>
        </w:rPr>
        <w:fldChar w:fldCharType="separate"/>
      </w:r>
      <w:r w:rsidR="00F8482A" w:rsidRPr="00F8482A">
        <w:rPr>
          <w:noProof/>
          <w:sz w:val="24"/>
          <w:szCs w:val="24"/>
        </w:rPr>
        <w:t>(Fischer et al., 2006)</w:t>
      </w:r>
      <w:r w:rsidR="00F8482A">
        <w:rPr>
          <w:sz w:val="24"/>
          <w:szCs w:val="24"/>
        </w:rPr>
        <w:fldChar w:fldCharType="end"/>
      </w:r>
      <w:r w:rsidRPr="00297EF7">
        <w:rPr>
          <w:sz w:val="24"/>
          <w:szCs w:val="24"/>
        </w:rPr>
        <w:t xml:space="preserve">. </w:t>
      </w:r>
    </w:p>
    <w:p w14:paraId="19145912" w14:textId="77777777" w:rsidR="00297EF7" w:rsidRPr="00297EF7" w:rsidRDefault="00297EF7" w:rsidP="00297EF7">
      <w:pPr>
        <w:ind w:firstLine="720"/>
        <w:rPr>
          <w:sz w:val="24"/>
          <w:szCs w:val="24"/>
        </w:rPr>
      </w:pPr>
      <w:r w:rsidRPr="00297EF7">
        <w:rPr>
          <w:sz w:val="24"/>
          <w:szCs w:val="24"/>
        </w:rPr>
        <w:t>PEWI also provides users with an index to evaluate all indicators on a relative basis. To create an index score for game wildlife, PEWI converts game wildlife points to the index score on a straight-line basis with scores ranging between 0, the lowest score attainable in PEWI, and 100, highest score attainable in PEWI. For example, 5.5 game wildlife points in PEWI equals an index score of 55 out of 100.</w:t>
      </w:r>
      <w:r w:rsidRPr="00297EF7">
        <w:rPr>
          <w:sz w:val="24"/>
          <w:szCs w:val="24"/>
        </w:rPr>
        <w:tab/>
      </w:r>
    </w:p>
    <w:p w14:paraId="3CA9D816" w14:textId="7F9E1120" w:rsidR="00297EF7" w:rsidRPr="00297EF7" w:rsidRDefault="00297EF7" w:rsidP="00297EF7">
      <w:pPr>
        <w:ind w:firstLine="720"/>
        <w:rPr>
          <w:sz w:val="24"/>
          <w:szCs w:val="24"/>
        </w:rPr>
      </w:pPr>
      <w:r w:rsidRPr="00297EF7">
        <w:rPr>
          <w:sz w:val="24"/>
          <w:szCs w:val="24"/>
        </w:rPr>
        <w:t xml:space="preserve">Similar to biodiversity calculations, we considered land-use type suitability for game wildlife habitat along two gradients: agricultural inputs and level of plant diversity </w:t>
      </w:r>
      <w:r w:rsidR="00F8482A">
        <w:rPr>
          <w:sz w:val="24"/>
          <w:szCs w:val="24"/>
        </w:rPr>
        <w:fldChar w:fldCharType="begin" w:fldLock="1"/>
      </w:r>
      <w:r w:rsidR="00F8482A">
        <w:rPr>
          <w:sz w:val="24"/>
          <w:szCs w:val="24"/>
        </w:rPr>
        <w:instrText>ADDIN CSL_CITATION {"citationItems":[{"id":"ITEM-1","itemData":{"author":[{"dropping-particle":"","family":"Schulte","given":"Lisa A.","non-dropping-particle":"","parse-names":false,"suffix":""},{"dropping-particle":"","family":"Ontl","given":"Todd A.","non-dropping-particle":"","parse-names":false,"suffix":""},{"dropping-particle":"","family":"Larsen","given":"G L Drake","non-dropping-particle":"","parse-names":false,"suffix":""}],"container-title":"Encyclopedia of Biodiversity, Volume 1","edition":"2nd","editor":[{"dropping-particle":"","family":"Levin","given":"Simon A","non-dropping-particle":"","parse-names":false,"suffix":""}],"id":"ITEM-1","issued":{"date-parts":[["2013"]]},"page":"540-551","publisher":"Academic Press","publisher-place":"Waltham, MA","title":"Biofuels and biodiversity, wildlife habitat restoration","type":"chapter"},"uris":["http://www.mendeley.com/documents/?uuid=1f156488-22c3-4577-bd0d-a55c0c62824b"]}],"mendeley":{"formattedCitation":"(Schulte et al., 2013)","plainTextFormattedCitation":"(Schulte et al., 2013)","previouslyFormattedCitation":"(Schulte et al., 2013)"},"properties":{"noteIndex":0},"schema":"https://github.com/citation-style-language/schema/raw/master/csl-citation.json"}</w:instrText>
      </w:r>
      <w:r w:rsidR="00F8482A">
        <w:rPr>
          <w:sz w:val="24"/>
          <w:szCs w:val="24"/>
        </w:rPr>
        <w:fldChar w:fldCharType="separate"/>
      </w:r>
      <w:r w:rsidR="00F8482A" w:rsidRPr="00F8482A">
        <w:rPr>
          <w:noProof/>
          <w:sz w:val="24"/>
          <w:szCs w:val="24"/>
        </w:rPr>
        <w:t>(Schulte et al., 2013)</w:t>
      </w:r>
      <w:r w:rsidR="00F8482A">
        <w:rPr>
          <w:sz w:val="24"/>
          <w:szCs w:val="24"/>
        </w:rPr>
        <w:fldChar w:fldCharType="end"/>
      </w:r>
      <w:r w:rsidRPr="00297EF7">
        <w:rPr>
          <w:sz w:val="24"/>
          <w:szCs w:val="24"/>
        </w:rPr>
        <w:t>. The first game wildlife calculation considers the percent area in the three more natural land uses and three high-diversity land uses. We classified the three land-use types as natural vegetation: conservation forest, prairie, and wetland, and three additional land-use types offered in the PEWI model as high diversity: conventional forest; mixed fruit and vegetables; and rotational grazing. Users receive between 0 and 4.0 game wildlife points for this calculation (Table S5).</w:t>
      </w:r>
    </w:p>
    <w:p w14:paraId="5C1D0005" w14:textId="77777777" w:rsidR="00C64A44" w:rsidRPr="00C64A44" w:rsidRDefault="00297EF7" w:rsidP="00C64A44">
      <w:pPr>
        <w:ind w:firstLine="720"/>
        <w:rPr>
          <w:sz w:val="24"/>
          <w:szCs w:val="24"/>
        </w:rPr>
      </w:pPr>
      <w:r w:rsidRPr="00297EF7">
        <w:rPr>
          <w:sz w:val="24"/>
          <w:szCs w:val="24"/>
        </w:rPr>
        <w:t xml:space="preserve">The second game wildlife calculation considers the percent area in the three more natural land uses; three high-diversity land uses; three low-diversity, high input land uses; and three low diversity, low-input land uses. Natural vegetation and high-diversity land uses are identical to land uses from the first game wildlife calculation. The addition of three low-diversity, high-input land uses and three low diversity, low-input land uses represent land-use </w:t>
      </w:r>
      <w:r w:rsidR="00C64A44" w:rsidRPr="00C64A44">
        <w:rPr>
          <w:sz w:val="24"/>
          <w:szCs w:val="24"/>
        </w:rPr>
        <w:lastRenderedPageBreak/>
        <w:t>types that are not as beneficial as any of the six land-use types in the first calculation. Nevertheless, these land-use types rank higher in the matrix than conventional row-cropped systems. The additional low-diversity, high-input land uses include: conservation corn, conservation soybean, and permanent pasture. We selected conservation corn and conservation soybean for inclusion in this category because we defined management practices for conservation row crops to include winter cover crops, no-till, and grassed waterways, and/or buffers. Low diversity, low-input land uses include: grass hay, herbaceous perennial bioenergy, and short-rotation woody bioenergy. Users receive between 0 and 1.5 game wildlife points for this calculation (Table S5).</w:t>
      </w:r>
    </w:p>
    <w:p w14:paraId="5F96AA70" w14:textId="7BDC9360" w:rsidR="00C64A44" w:rsidRPr="00C64A44" w:rsidRDefault="00C64A44" w:rsidP="00C64A44">
      <w:pPr>
        <w:ind w:firstLine="720"/>
        <w:rPr>
          <w:sz w:val="24"/>
          <w:szCs w:val="24"/>
        </w:rPr>
      </w:pPr>
      <w:r w:rsidRPr="00C64A44">
        <w:rPr>
          <w:sz w:val="24"/>
          <w:szCs w:val="24"/>
        </w:rPr>
        <w:t xml:space="preserve">The third game wildlife calculation in PEWI is percent area in conservation forest. Forests provide important habitat for game wildlife, including nesting birds </w:t>
      </w:r>
      <w:r w:rsidR="00F8482A">
        <w:rPr>
          <w:sz w:val="24"/>
          <w:szCs w:val="24"/>
        </w:rPr>
        <w:fldChar w:fldCharType="begin" w:fldLock="1"/>
      </w:r>
      <w:r w:rsidR="00E269F2">
        <w:rPr>
          <w:sz w:val="24"/>
          <w:szCs w:val="24"/>
        </w:rPr>
        <w:instrText>ADDIN CSL_CITATION {"citationItems":[{"id":"ITEM-1","itemData":{"DOI":"10.2307/2426479","ISSN":"0003-0031","author":[{"dropping-particle":"","family":"Best","given":"L B","non-dropping-particle":"","parse-names":false,"suffix":""},{"dropping-particle":"","family":"Freemark","given":"K E","non-dropping-particle":"","parse-names":false,"suffix":""},{"dropping-particle":"","family":"Dinsmore","given":"J J","non-dropping-particle":"","parse-names":false,"suffix":""},{"dropping-particle":"","family":"Camp","given":"M","non-dropping-particle":"","parse-names":false,"suffix":""}],"container-title":"American Midland Naturalist","id":"ITEM-1","issue":"1","issued":{"date-parts":[["1995"]]},"note":"Times Cited: 85\n89","page":"1-29","title":"A review and synthesis of habitat use by breeding birds in agricultural landscapes of Iowa","type":"article-journal","volume":"134"},"uris":["http://www.mendeley.com/documents/?uuid=805b692b-4c98-4fcc-85b9-c842ea10d251"]},{"id":"ITEM-2","itemData":{"ISBN":"978-0135014325","author":[{"dropping-particle":"","family":"Hunter Jr.","given":"ML","non-dropping-particle":"","parse-names":false,"suffix":""},{"dropping-particle":"","family":"Schmiegelow","given":"F","non-dropping-particle":"","parse-names":false,"suffix":""}],"edition":"2nd","id":"ITEM-2","issued":{"date-parts":[["2010"]]},"number-of-pages":"288","publisher":"Prentice Hall","title":"Wildlife, Forests and Forestry: Principles of Managing Forests for Biological Diversity","type":"book"},"uris":["http://www.mendeley.com/documents/?uuid=13400621-0948-4300-9d00-1546fcc00c96"]}],"mendeley":{"formattedCitation":"(Best et al., 1995; Hunter Jr. and Schmiegelow, 2010)","plainTextFormattedCitation":"(Best et al., 1995; Hunter Jr. and Schmiegelow, 2010)","previouslyFormattedCitation":"(Best et al., 1995; Hunter Jr. and Schmiegelow, 2010)"},"properties":{"noteIndex":0},"schema":"https://github.com/citation-style-language/schema/raw/master/csl-citation.json"}</w:instrText>
      </w:r>
      <w:r w:rsidR="00F8482A">
        <w:rPr>
          <w:sz w:val="24"/>
          <w:szCs w:val="24"/>
        </w:rPr>
        <w:fldChar w:fldCharType="separate"/>
      </w:r>
      <w:r w:rsidR="00E269F2" w:rsidRPr="00E269F2">
        <w:rPr>
          <w:noProof/>
          <w:sz w:val="24"/>
          <w:szCs w:val="24"/>
        </w:rPr>
        <w:t>(Best et al., 1995; Hunter Jr. and Schmiegelow, 2010)</w:t>
      </w:r>
      <w:r w:rsidR="00F8482A">
        <w:rPr>
          <w:sz w:val="24"/>
          <w:szCs w:val="24"/>
        </w:rPr>
        <w:fldChar w:fldCharType="end"/>
      </w:r>
      <w:r w:rsidRPr="00C64A44">
        <w:rPr>
          <w:sz w:val="24"/>
          <w:szCs w:val="24"/>
        </w:rPr>
        <w:t xml:space="preserve">. Incorporating at least some forest into an agricultural landscape supports game wildlife including northern bobwhite quail, wild turkey, and white-tailed deer </w:t>
      </w:r>
      <w:r w:rsidR="00F8482A">
        <w:rPr>
          <w:sz w:val="24"/>
          <w:szCs w:val="24"/>
        </w:rPr>
        <w:fldChar w:fldCharType="begin" w:fldLock="1"/>
      </w:r>
      <w:r w:rsidR="008739AA">
        <w:rPr>
          <w:sz w:val="24"/>
          <w:szCs w:val="24"/>
        </w:rPr>
        <w:instrText>ADDIN CSL_CITATION {"citationItems":[{"id":"ITEM-1","itemData":{"DOI":"10.2173/bna.22","author":[{"dropping-particle":"","family":"McRoberts","given":"J T","non-dropping-particle":"","parse-names":false,"suffix":""},{"dropping-particle":"","family":"Wallace","given":"M C","non-dropping-particle":"","parse-names":false,"suffix":""},{"dropping-particle":"","family":"Eaton","given":"S W","non-dropping-particle":"","parse-names":false,"suffix":""}],"chapter-number":"22","container-title":"The Birds of North America Online","editor":[{"dropping-particle":"","family":"Poole","given":"A","non-dropping-particle":"","parse-names":false,"suffix":""}],"id":"ITEM-1","issued":{"date-parts":[["2014"]]},"publisher":"Cornell Lab of Ornithology","publisher-place":"Ithaca, New York","title":"Wild turkey (Meleagris gallopavo)","type":"chapter"},"uris":["http://www.mendeley.com/documents/?uuid=c3a86414-5646-43ec-91f4-f068ad446138"]},{"id":"ITEM-2","itemData":{"DOI":"10.2173/bna.397","author":[{"dropping-particle":"","family":"Brennan","given":"L A","non-dropping-particle":"","parse-names":false,"suffix":""}],"chapter-number":"397","container-title":"The Birds of North America Online","editor":[{"dropping-particle":"","family":"Poole","given":"A","non-dropping-particle":"","parse-names":false,"suffix":""}],"id":"ITEM-2","issued":{"date-parts":[["1999"]]},"publisher":"Cornell Lab of Ornithology","publisher-place":"Ithaca, New York","title":"Northern bobwhite (Colinus virginianus)","type":"chapter"},"uris":["http://www.mendeley.com/documents/?uuid=e97ff191-ab62-4499-8c4a-951ce846e714"]}],"mendeley":{"formattedCitation":"(Brennan, 1999; McRoberts et al., 2014)","plainTextFormattedCitation":"(Brennan, 1999; McRoberts et al., 2014)","previouslyFormattedCitation":"(Brennan, 1999; McRoberts et al., 2014)"},"properties":{"noteIndex":0},"schema":"https://github.com/citation-style-language/schema/raw/master/csl-citation.json"}</w:instrText>
      </w:r>
      <w:r w:rsidR="00F8482A">
        <w:rPr>
          <w:sz w:val="24"/>
          <w:szCs w:val="24"/>
        </w:rPr>
        <w:fldChar w:fldCharType="separate"/>
      </w:r>
      <w:r w:rsidR="00F8482A" w:rsidRPr="00F8482A">
        <w:rPr>
          <w:noProof/>
          <w:sz w:val="24"/>
          <w:szCs w:val="24"/>
        </w:rPr>
        <w:t>(Brennan, 1999; McRoberts et al., 2014)</w:t>
      </w:r>
      <w:r w:rsidR="00F8482A">
        <w:rPr>
          <w:sz w:val="24"/>
          <w:szCs w:val="24"/>
        </w:rPr>
        <w:fldChar w:fldCharType="end"/>
      </w:r>
      <w:r w:rsidRPr="00C64A44">
        <w:rPr>
          <w:sz w:val="24"/>
          <w:szCs w:val="24"/>
        </w:rPr>
        <w:t>. Users receive between 0 and 1 game wildlife points; more specifically, a user receives 1.0 point when placing at least five percent of the watershed in conservation forest.</w:t>
      </w:r>
    </w:p>
    <w:p w14:paraId="321576BC" w14:textId="50E009A3" w:rsidR="00C64A44" w:rsidRPr="00C64A44" w:rsidRDefault="00C64A44" w:rsidP="00C64A44">
      <w:pPr>
        <w:ind w:firstLine="720"/>
        <w:rPr>
          <w:sz w:val="24"/>
          <w:szCs w:val="24"/>
        </w:rPr>
      </w:pPr>
      <w:r w:rsidRPr="00C64A44">
        <w:rPr>
          <w:sz w:val="24"/>
          <w:szCs w:val="24"/>
        </w:rPr>
        <w:t xml:space="preserve">The fourth game wildlife calculation in PEWI is percent area in grassland. Incorporating at least some grassland into an agricultural landscape supports game wildlife including northern bobwhite quail and ring-necked pheasant </w:t>
      </w:r>
      <w:r w:rsidR="008739AA">
        <w:rPr>
          <w:sz w:val="24"/>
          <w:szCs w:val="24"/>
        </w:rPr>
        <w:fldChar w:fldCharType="begin" w:fldLock="1"/>
      </w:r>
      <w:r w:rsidR="008739AA">
        <w:rPr>
          <w:sz w:val="24"/>
          <w:szCs w:val="24"/>
        </w:rPr>
        <w:instrText>ADDIN CSL_CITATION {"citationItems":[{"id":"ITEM-1","itemData":{"DOI":"10.2173/bna.397","author":[{"dropping-particle":"","family":"Brennan","given":"L A","non-dropping-particle":"","parse-names":false,"suffix":""}],"chapter-number":"397","container-title":"The Birds of North America Online","editor":[{"dropping-particle":"","family":"Poole","given":"A","non-dropping-particle":"","parse-names":false,"suffix":""}],"id":"ITEM-1","issued":{"date-parts":[["1999"]]},"publisher":"Cornell Lab of Ornithology","publisher-place":"Ithaca, New York","title":"Northern bobwhite (Colinus virginianus)","type":"chapter"},"uris":["http://www.mendeley.com/documents/?uuid=e97ff191-ab62-4499-8c4a-951ce846e714"]},{"id":"ITEM-2","itemData":{"DOI":"10.2173/bna.572","author":[{"dropping-particle":"","family":"Giudice","given":"J H","non-dropping-particle":"","parse-names":false,"suffix":""},{"dropping-particle":"","family":"Ratti","given":"J T","non-dropping-particle":"","parse-names":false,"suffix":""}],"chapter-number":"572","container-title":"The Birds of North America Online","editor":[{"dropping-particle":"","family":"Poole","given":"A","non-dropping-particle":"","parse-names":false,"suffix":""}],"id":"ITEM-2","issued":{"date-parts":[["2001"]]},"publisher":"Cornell Lab of Ornithology","publisher-place":"Ithaca, New York","title":"Ring-necked Pheasant (Phasianus colchicus)","type":"chapter"},"uris":["http://www.mendeley.com/documents/?uuid=c064c571-8e87-478d-b26b-2a5be9c53352"]}],"mendeley":{"formattedCitation":"(Brennan, 1999; Giudice and Ratti, 2001)","plainTextFormattedCitation":"(Brennan, 1999; Giudice and Ratti, 2001)","previouslyFormattedCitation":"(Brennan, 1999; Giudice and Ratti, 2001)"},"properties":{"noteIndex":0},"schema":"https://github.com/citation-style-language/schema/raw/master/csl-citation.json"}</w:instrText>
      </w:r>
      <w:r w:rsidR="008739AA">
        <w:rPr>
          <w:sz w:val="24"/>
          <w:szCs w:val="24"/>
        </w:rPr>
        <w:fldChar w:fldCharType="separate"/>
      </w:r>
      <w:r w:rsidR="008739AA" w:rsidRPr="008739AA">
        <w:rPr>
          <w:noProof/>
          <w:sz w:val="24"/>
          <w:szCs w:val="24"/>
        </w:rPr>
        <w:t>(Brennan, 1999; Giudice and Ratti, 2001)</w:t>
      </w:r>
      <w:r w:rsidR="008739AA">
        <w:rPr>
          <w:sz w:val="24"/>
          <w:szCs w:val="24"/>
        </w:rPr>
        <w:fldChar w:fldCharType="end"/>
      </w:r>
      <w:r w:rsidRPr="00C64A44">
        <w:rPr>
          <w:sz w:val="24"/>
          <w:szCs w:val="24"/>
        </w:rPr>
        <w:t xml:space="preserve">. Users receive between 0 and 1 game wildlife points; more specifically, a user receives 1.0 point when placing at least five percent of the watershed in a combination of herbaceous perennial bioenergy, prairie, and/or rotational grazing (Table S5). </w:t>
      </w:r>
    </w:p>
    <w:p w14:paraId="7C78E149" w14:textId="101DC7E4" w:rsidR="00C64A44" w:rsidRPr="00C64A44" w:rsidRDefault="00C64A44" w:rsidP="00C64A44">
      <w:pPr>
        <w:ind w:firstLine="720"/>
        <w:rPr>
          <w:sz w:val="24"/>
          <w:szCs w:val="24"/>
        </w:rPr>
      </w:pPr>
      <w:r w:rsidRPr="00C64A44">
        <w:rPr>
          <w:sz w:val="24"/>
          <w:szCs w:val="24"/>
        </w:rPr>
        <w:t xml:space="preserve">The fifth game wildlife calculation in PEWI is percent area in wetland. Prairie pothole wetlands are important for birds, especially water nesting bird species Best et al. 1995; Hunter 2005. Incorporating at least some wetland into an agricultural landscape supports game wildlife such as mallards </w:t>
      </w:r>
      <w:r w:rsidR="008739AA">
        <w:rPr>
          <w:sz w:val="24"/>
          <w:szCs w:val="24"/>
        </w:rPr>
        <w:fldChar w:fldCharType="begin" w:fldLock="1"/>
      </w:r>
      <w:r w:rsidR="008739AA">
        <w:rPr>
          <w:sz w:val="24"/>
          <w:szCs w:val="24"/>
        </w:rPr>
        <w:instrText>ADDIN CSL_CITATION {"citationItems":[{"id":"ITEM-1","itemData":{"DOI":"10.2173/bna.658","author":[{"dropping-particle":"","family":"Drilling","given":"N","non-dropping-particle":"","parse-names":false,"suffix":""},{"dropping-particle":"","family":"Titman","given":"R","non-dropping-particle":"","parse-names":false,"suffix":""},{"dropping-particle":"","family":"Mckinney","given":"F","non-dropping-particle":"","parse-names":false,"suffix":""}],"chapter-number":"658","container-title":"The Birds of North America Online","editor":[{"dropping-particle":"","family":"Poole","given":"A","non-dropping-particle":"","parse-names":false,"suffix":""}],"id":"ITEM-1","issued":{"date-parts":[["2002"]]},"publisher":"Cornell Lab of Ornithology","publisher-place":"Ithaca, New York","title":"Mallard (Anas platyrhynchos)","type":"chapter"},"uris":["http://www.mendeley.com/documents/?uuid=7019755d-c634-4a55-a0e9-7ccf78eab45c"]}],"mendeley":{"formattedCitation":"(Drilling et al., 2002)","plainTextFormattedCitation":"(Drilling et al., 2002)","previouslyFormattedCitation":"(Drilling et al., 2002)"},"properties":{"noteIndex":0},"schema":"https://github.com/citation-style-language/schema/raw/master/csl-citation.json"}</w:instrText>
      </w:r>
      <w:r w:rsidR="008739AA">
        <w:rPr>
          <w:sz w:val="24"/>
          <w:szCs w:val="24"/>
        </w:rPr>
        <w:fldChar w:fldCharType="separate"/>
      </w:r>
      <w:r w:rsidR="008739AA" w:rsidRPr="008739AA">
        <w:rPr>
          <w:noProof/>
          <w:sz w:val="24"/>
          <w:szCs w:val="24"/>
        </w:rPr>
        <w:t>(Drilling et al., 2002)</w:t>
      </w:r>
      <w:r w:rsidR="008739AA">
        <w:rPr>
          <w:sz w:val="24"/>
          <w:szCs w:val="24"/>
        </w:rPr>
        <w:fldChar w:fldCharType="end"/>
      </w:r>
      <w:r w:rsidRPr="00C64A44">
        <w:rPr>
          <w:sz w:val="24"/>
          <w:szCs w:val="24"/>
        </w:rPr>
        <w:t xml:space="preserve">. Margins of wetlands also provide good winter habitat for ring-necked pheasants </w:t>
      </w:r>
      <w:r w:rsidR="008739AA">
        <w:rPr>
          <w:sz w:val="24"/>
          <w:szCs w:val="24"/>
        </w:rPr>
        <w:fldChar w:fldCharType="begin" w:fldLock="1"/>
      </w:r>
      <w:r w:rsidR="00546577">
        <w:rPr>
          <w:sz w:val="24"/>
          <w:szCs w:val="24"/>
        </w:rPr>
        <w:instrText>ADDIN CSL_CITATION {"citationItems":[{"id":"ITEM-1","itemData":{"DOI":"10.2173/bna.572","author":[{"dropping-particle":"","family":"Giudice","given":"J H","non-dropping-particle":"","parse-names":false,"suffix":""},{"dropping-particle":"","family":"Ratti","given":"J T","non-dropping-particle":"","parse-names":false,"suffix":""}],"chapter-number":"572","container-title":"The Birds of North America Online","editor":[{"dropping-particle":"","family":"Poole","given":"A","non-dropping-particle":"","parse-names":false,"suffix":""}],"id":"ITEM-1","issued":{"date-parts":[["2001"]]},"publisher":"Cornell Lab of Ornithology","publisher-place":"Ithaca, New York","title":"Ring-necked Pheasant (Phasianus colchicus)","type":"chapter"},"uris":["http://www.mendeley.com/documents/?uuid=c064c571-8e87-478d-b26b-2a5be9c53352"]}],"mendeley":{"formattedCitation":"(Giudice and Ratti, 2001)","plainTextFormattedCitation":"(Giudice and Ratti, 2001)","previouslyFormattedCitation":"(Giudice and Ratti, 2001)"},"properties":{"noteIndex":0},"schema":"https://github.com/citation-style-language/schema/raw/master/csl-citation.json"}</w:instrText>
      </w:r>
      <w:r w:rsidR="008739AA">
        <w:rPr>
          <w:sz w:val="24"/>
          <w:szCs w:val="24"/>
        </w:rPr>
        <w:fldChar w:fldCharType="separate"/>
      </w:r>
      <w:r w:rsidR="008739AA" w:rsidRPr="008739AA">
        <w:rPr>
          <w:noProof/>
          <w:sz w:val="24"/>
          <w:szCs w:val="24"/>
        </w:rPr>
        <w:t>(Giudice and Ratti, 2001)</w:t>
      </w:r>
      <w:r w:rsidR="008739AA">
        <w:rPr>
          <w:sz w:val="24"/>
          <w:szCs w:val="24"/>
        </w:rPr>
        <w:fldChar w:fldCharType="end"/>
      </w:r>
      <w:r w:rsidRPr="00C64A44">
        <w:rPr>
          <w:sz w:val="24"/>
          <w:szCs w:val="24"/>
        </w:rPr>
        <w:t xml:space="preserve">. Users receive between 0 and 1 game wildlife points; more specifically, a user receives 1.0 point when placing at least five percent of the watershed in wetland (Table S5). </w:t>
      </w:r>
    </w:p>
    <w:p w14:paraId="4B0F9D22" w14:textId="57D6CB82" w:rsidR="00C64A44" w:rsidRPr="00AB5B64" w:rsidRDefault="00C64A44" w:rsidP="00C64A44">
      <w:pPr>
        <w:ind w:firstLine="720"/>
        <w:rPr>
          <w:sz w:val="24"/>
          <w:szCs w:val="24"/>
        </w:rPr>
      </w:pPr>
      <w:r w:rsidRPr="00C64A44">
        <w:rPr>
          <w:sz w:val="24"/>
          <w:szCs w:val="24"/>
        </w:rPr>
        <w:t>The sixth game wildlife calculation in PEWI is percent of buffered stream, and users receive between 0 and 1.5 game wildlife points (Table S5), based on principle that stream buffers protect sensitive aquatic ecosystems and that corridors connect patches of natural vegetation. To receive points for stream buffering, users must create stream buffers using the</w:t>
      </w:r>
    </w:p>
    <w:p w14:paraId="016BF2EB" w14:textId="610A12D4" w:rsidR="00AB5B64" w:rsidRPr="00AB5B64" w:rsidRDefault="00AB5B64" w:rsidP="00AB5B64">
      <w:pPr>
        <w:ind w:firstLine="720"/>
        <w:rPr>
          <w:sz w:val="24"/>
          <w:szCs w:val="24"/>
        </w:rPr>
      </w:pPr>
      <w:r w:rsidRPr="00AB5B64">
        <w:rPr>
          <w:sz w:val="24"/>
          <w:szCs w:val="24"/>
        </w:rPr>
        <w:lastRenderedPageBreak/>
        <w:t>following land-use types: conservation corn, conservation forest, conservation soybean, conventional forest, prairie, rotational grazing, and wetland. We assume conservation corn and conservation soybean best management practices include stream buffering.</w:t>
      </w:r>
    </w:p>
    <w:p w14:paraId="48AF2B44" w14:textId="5EACAFDD" w:rsidR="00550F6F" w:rsidRPr="00805F87" w:rsidRDefault="00550F6F" w:rsidP="007D247E">
      <w:pPr>
        <w:pStyle w:val="Heading1"/>
        <w:rPr>
          <w:rFonts w:asciiTheme="minorHAnsi" w:hAnsiTheme="minorHAnsi"/>
          <w:b/>
          <w:sz w:val="24"/>
        </w:rPr>
      </w:pPr>
      <w:bookmarkStart w:id="8" w:name="_Toc28353256"/>
      <w:r w:rsidRPr="00805F87">
        <w:rPr>
          <w:rFonts w:asciiTheme="minorHAnsi" w:hAnsiTheme="minorHAnsi"/>
          <w:b/>
          <w:sz w:val="24"/>
        </w:rPr>
        <w:t xml:space="preserve">Table </w:t>
      </w:r>
      <w:r w:rsidR="004E60AD"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5</w:t>
      </w:r>
      <w:r w:rsidR="003B7AC5" w:rsidRPr="00805F87">
        <w:rPr>
          <w:rFonts w:asciiTheme="minorHAnsi" w:hAnsiTheme="minorHAnsi"/>
          <w:b/>
          <w:noProof/>
          <w:sz w:val="24"/>
        </w:rPr>
        <w:fldChar w:fldCharType="end"/>
      </w:r>
      <w:r w:rsidRPr="00805F87">
        <w:rPr>
          <w:rFonts w:asciiTheme="minorHAnsi" w:hAnsiTheme="minorHAnsi"/>
          <w:b/>
          <w:sz w:val="24"/>
        </w:rPr>
        <w:t>. Game Wildlife Points</w:t>
      </w:r>
      <w:bookmarkEnd w:id="8"/>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2111"/>
        <w:gridCol w:w="1150"/>
        <w:gridCol w:w="1080"/>
        <w:gridCol w:w="2737"/>
      </w:tblGrid>
      <w:tr w:rsidR="00550F6F" w:rsidRPr="002E3AA7" w14:paraId="64759E59" w14:textId="77777777" w:rsidTr="00550F6F">
        <w:trPr>
          <w:cantSplit/>
          <w:trHeight w:val="20"/>
          <w:tblHeader/>
        </w:trPr>
        <w:tc>
          <w:tcPr>
            <w:tcW w:w="1580" w:type="dxa"/>
            <w:shd w:val="clear" w:color="auto" w:fill="auto"/>
          </w:tcPr>
          <w:p w14:paraId="031BA08E" w14:textId="77777777" w:rsidR="00550F6F" w:rsidRPr="0011640A" w:rsidRDefault="00550F6F" w:rsidP="00305B1C">
            <w:pPr>
              <w:spacing w:line="240" w:lineRule="auto"/>
              <w:rPr>
                <w:b/>
                <w:sz w:val="20"/>
              </w:rPr>
            </w:pPr>
            <w:r w:rsidRPr="0011640A">
              <w:rPr>
                <w:b/>
                <w:sz w:val="20"/>
              </w:rPr>
              <w:t>Calculation</w:t>
            </w:r>
          </w:p>
        </w:tc>
        <w:tc>
          <w:tcPr>
            <w:tcW w:w="2111" w:type="dxa"/>
          </w:tcPr>
          <w:p w14:paraId="55EB1AB0" w14:textId="77777777" w:rsidR="00550F6F" w:rsidRPr="0011640A" w:rsidRDefault="00550F6F" w:rsidP="00305B1C">
            <w:pPr>
              <w:spacing w:line="240" w:lineRule="auto"/>
              <w:rPr>
                <w:b/>
                <w:sz w:val="20"/>
              </w:rPr>
            </w:pPr>
            <w:r w:rsidRPr="0011640A">
              <w:rPr>
                <w:b/>
                <w:sz w:val="20"/>
              </w:rPr>
              <w:t>Land-use Types</w:t>
            </w:r>
          </w:p>
        </w:tc>
        <w:tc>
          <w:tcPr>
            <w:tcW w:w="1150" w:type="dxa"/>
            <w:shd w:val="clear" w:color="auto" w:fill="auto"/>
          </w:tcPr>
          <w:p w14:paraId="376BA722" w14:textId="77777777" w:rsidR="00550F6F" w:rsidRPr="0011640A" w:rsidRDefault="00550F6F" w:rsidP="00305B1C">
            <w:pPr>
              <w:spacing w:line="240" w:lineRule="auto"/>
              <w:rPr>
                <w:b/>
                <w:sz w:val="20"/>
              </w:rPr>
            </w:pPr>
            <w:r w:rsidRPr="0011640A">
              <w:rPr>
                <w:b/>
                <w:sz w:val="20"/>
              </w:rPr>
              <w:t>Metric</w:t>
            </w:r>
          </w:p>
        </w:tc>
        <w:tc>
          <w:tcPr>
            <w:tcW w:w="1080" w:type="dxa"/>
          </w:tcPr>
          <w:p w14:paraId="37F7A1FD" w14:textId="77777777" w:rsidR="00550F6F" w:rsidRPr="0011640A" w:rsidRDefault="00550F6F" w:rsidP="00305B1C">
            <w:pPr>
              <w:spacing w:line="240" w:lineRule="auto"/>
              <w:rPr>
                <w:b/>
                <w:sz w:val="20"/>
              </w:rPr>
            </w:pPr>
            <w:r w:rsidRPr="0011640A">
              <w:rPr>
                <w:b/>
                <w:sz w:val="20"/>
              </w:rPr>
              <w:t>Points</w:t>
            </w:r>
          </w:p>
        </w:tc>
        <w:tc>
          <w:tcPr>
            <w:tcW w:w="2737" w:type="dxa"/>
          </w:tcPr>
          <w:p w14:paraId="320E2A32" w14:textId="77777777" w:rsidR="00550F6F" w:rsidRPr="0011640A" w:rsidRDefault="00550F6F" w:rsidP="00305B1C">
            <w:pPr>
              <w:spacing w:line="240" w:lineRule="auto"/>
              <w:rPr>
                <w:b/>
                <w:sz w:val="20"/>
              </w:rPr>
            </w:pPr>
            <w:r w:rsidRPr="0011640A">
              <w:rPr>
                <w:b/>
                <w:sz w:val="20"/>
              </w:rPr>
              <w:t>Thresholds</w:t>
            </w:r>
          </w:p>
        </w:tc>
      </w:tr>
      <w:tr w:rsidR="00550F6F" w:rsidRPr="002E3AA7" w14:paraId="13C1EC70" w14:textId="77777777" w:rsidTr="00550F6F">
        <w:trPr>
          <w:cantSplit/>
          <w:trHeight w:val="20"/>
        </w:trPr>
        <w:tc>
          <w:tcPr>
            <w:tcW w:w="1580" w:type="dxa"/>
            <w:vMerge w:val="restart"/>
            <w:shd w:val="clear" w:color="auto" w:fill="auto"/>
          </w:tcPr>
          <w:p w14:paraId="0F48A28A" w14:textId="416C8AC5" w:rsidR="00550F6F" w:rsidRPr="0011640A" w:rsidRDefault="00AB5B64" w:rsidP="00550F6F">
            <w:pPr>
              <w:pStyle w:val="NoSpacing"/>
              <w:keepNext/>
              <w:keepLines/>
              <w:rPr>
                <w:sz w:val="20"/>
                <w:szCs w:val="20"/>
              </w:rPr>
            </w:pPr>
            <w:r>
              <w:rPr>
                <w:sz w:val="20"/>
                <w:szCs w:val="20"/>
              </w:rPr>
              <w:t>Natural</w:t>
            </w:r>
            <w:r w:rsidR="00550F6F" w:rsidRPr="0011640A">
              <w:rPr>
                <w:sz w:val="20"/>
                <w:szCs w:val="20"/>
              </w:rPr>
              <w:t xml:space="preserve"> vegetation and other high diversity land uses</w:t>
            </w:r>
          </w:p>
        </w:tc>
        <w:tc>
          <w:tcPr>
            <w:tcW w:w="2111" w:type="dxa"/>
            <w:vMerge w:val="restart"/>
          </w:tcPr>
          <w:p w14:paraId="70903251" w14:textId="2CD7D316" w:rsidR="00550F6F" w:rsidRPr="0011640A" w:rsidRDefault="00D36820" w:rsidP="00550F6F">
            <w:pPr>
              <w:pStyle w:val="NoSpacing"/>
              <w:keepNext/>
              <w:keepLines/>
              <w:rPr>
                <w:sz w:val="20"/>
                <w:szCs w:val="20"/>
              </w:rPr>
            </w:pPr>
            <w:r>
              <w:rPr>
                <w:sz w:val="20"/>
                <w:szCs w:val="20"/>
              </w:rPr>
              <w:t>Conservation forest</w:t>
            </w:r>
            <w:r w:rsidR="00550F6F" w:rsidRPr="0011640A">
              <w:rPr>
                <w:sz w:val="20"/>
                <w:szCs w:val="20"/>
              </w:rPr>
              <w:br/>
              <w:t>Conventional forest</w:t>
            </w:r>
            <w:r>
              <w:rPr>
                <w:sz w:val="20"/>
                <w:szCs w:val="20"/>
              </w:rPr>
              <w:br/>
              <w:t>Mixed fruits and vegetables</w:t>
            </w:r>
          </w:p>
          <w:p w14:paraId="2D1BBEC9" w14:textId="77777777" w:rsidR="00D36820" w:rsidRDefault="00D36820" w:rsidP="00550F6F">
            <w:pPr>
              <w:pStyle w:val="NoSpacing"/>
              <w:keepNext/>
              <w:keepLines/>
              <w:rPr>
                <w:sz w:val="20"/>
                <w:szCs w:val="20"/>
              </w:rPr>
            </w:pPr>
            <w:r>
              <w:rPr>
                <w:sz w:val="20"/>
                <w:szCs w:val="20"/>
              </w:rPr>
              <w:t>Prairie</w:t>
            </w:r>
            <w:r>
              <w:rPr>
                <w:sz w:val="20"/>
                <w:szCs w:val="20"/>
              </w:rPr>
              <w:br/>
              <w:t>Rotational grazing</w:t>
            </w:r>
          </w:p>
          <w:p w14:paraId="66E73161" w14:textId="7B8B612C" w:rsidR="00550F6F" w:rsidRPr="0011640A" w:rsidRDefault="00550F6F" w:rsidP="00550F6F">
            <w:pPr>
              <w:pStyle w:val="NoSpacing"/>
              <w:keepNext/>
              <w:keepLines/>
              <w:rPr>
                <w:sz w:val="20"/>
                <w:szCs w:val="20"/>
              </w:rPr>
            </w:pPr>
            <w:r w:rsidRPr="0011640A">
              <w:rPr>
                <w:sz w:val="20"/>
                <w:szCs w:val="20"/>
              </w:rPr>
              <w:t>Wetland</w:t>
            </w:r>
          </w:p>
        </w:tc>
        <w:tc>
          <w:tcPr>
            <w:tcW w:w="1150" w:type="dxa"/>
            <w:vMerge w:val="restart"/>
            <w:shd w:val="clear" w:color="auto" w:fill="auto"/>
          </w:tcPr>
          <w:p w14:paraId="4E5E3C11" w14:textId="77777777" w:rsidR="00550F6F" w:rsidRPr="0011640A" w:rsidRDefault="00550F6F" w:rsidP="00550F6F">
            <w:pPr>
              <w:pStyle w:val="NoSpacing"/>
              <w:keepNext/>
              <w:keepLines/>
              <w:rPr>
                <w:sz w:val="20"/>
                <w:szCs w:val="20"/>
              </w:rPr>
            </w:pPr>
            <w:r w:rsidRPr="0011640A">
              <w:rPr>
                <w:sz w:val="20"/>
                <w:szCs w:val="20"/>
              </w:rPr>
              <w:t>Percent of watershed area</w:t>
            </w:r>
          </w:p>
        </w:tc>
        <w:tc>
          <w:tcPr>
            <w:tcW w:w="1080" w:type="dxa"/>
          </w:tcPr>
          <w:p w14:paraId="10332C40"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16353F16" w14:textId="77777777" w:rsidR="00550F6F" w:rsidRPr="0011640A" w:rsidRDefault="00550F6F" w:rsidP="00550F6F">
            <w:pPr>
              <w:pStyle w:val="NoSpacing"/>
              <w:keepNext/>
              <w:keepLines/>
              <w:rPr>
                <w:sz w:val="20"/>
                <w:szCs w:val="20"/>
              </w:rPr>
            </w:pPr>
            <w:r w:rsidRPr="0011640A">
              <w:rPr>
                <w:sz w:val="20"/>
                <w:szCs w:val="20"/>
              </w:rPr>
              <w:t>Less than 10% area</w:t>
            </w:r>
          </w:p>
        </w:tc>
      </w:tr>
      <w:tr w:rsidR="00550F6F" w:rsidRPr="002E3AA7" w14:paraId="5BE37A82" w14:textId="77777777" w:rsidTr="00550F6F">
        <w:trPr>
          <w:cantSplit/>
          <w:trHeight w:val="20"/>
        </w:trPr>
        <w:tc>
          <w:tcPr>
            <w:tcW w:w="1580" w:type="dxa"/>
            <w:vMerge/>
            <w:shd w:val="clear" w:color="auto" w:fill="auto"/>
          </w:tcPr>
          <w:p w14:paraId="11983612" w14:textId="1C72EAC8" w:rsidR="00550F6F" w:rsidRPr="0011640A" w:rsidRDefault="00550F6F" w:rsidP="00550F6F">
            <w:pPr>
              <w:pStyle w:val="NoSpacing"/>
              <w:keepNext/>
              <w:keepLines/>
              <w:rPr>
                <w:sz w:val="20"/>
                <w:szCs w:val="20"/>
              </w:rPr>
            </w:pPr>
          </w:p>
        </w:tc>
        <w:tc>
          <w:tcPr>
            <w:tcW w:w="2111" w:type="dxa"/>
            <w:vMerge/>
          </w:tcPr>
          <w:p w14:paraId="175EF88E" w14:textId="77777777" w:rsidR="00550F6F" w:rsidRPr="0011640A" w:rsidRDefault="00550F6F" w:rsidP="00550F6F">
            <w:pPr>
              <w:pStyle w:val="NoSpacing"/>
              <w:keepNext/>
              <w:keepLines/>
              <w:rPr>
                <w:sz w:val="20"/>
                <w:szCs w:val="20"/>
              </w:rPr>
            </w:pPr>
          </w:p>
        </w:tc>
        <w:tc>
          <w:tcPr>
            <w:tcW w:w="1150" w:type="dxa"/>
            <w:vMerge/>
            <w:shd w:val="clear" w:color="auto" w:fill="auto"/>
          </w:tcPr>
          <w:p w14:paraId="317212EA" w14:textId="77777777" w:rsidR="00550F6F" w:rsidRPr="0011640A" w:rsidRDefault="00550F6F" w:rsidP="00550F6F">
            <w:pPr>
              <w:pStyle w:val="NoSpacing"/>
              <w:keepNext/>
              <w:keepLines/>
              <w:rPr>
                <w:sz w:val="20"/>
                <w:szCs w:val="20"/>
              </w:rPr>
            </w:pPr>
          </w:p>
        </w:tc>
        <w:tc>
          <w:tcPr>
            <w:tcW w:w="1080" w:type="dxa"/>
          </w:tcPr>
          <w:p w14:paraId="004C5EBF" w14:textId="77777777" w:rsidR="00550F6F" w:rsidRPr="0011640A" w:rsidRDefault="00550F6F" w:rsidP="00550F6F">
            <w:pPr>
              <w:pStyle w:val="NoSpacing"/>
              <w:keepNext/>
              <w:keepLines/>
              <w:rPr>
                <w:sz w:val="20"/>
                <w:szCs w:val="20"/>
              </w:rPr>
            </w:pPr>
            <w:r w:rsidRPr="0011640A">
              <w:rPr>
                <w:sz w:val="20"/>
                <w:szCs w:val="20"/>
              </w:rPr>
              <w:t>1.0</w:t>
            </w:r>
          </w:p>
        </w:tc>
        <w:tc>
          <w:tcPr>
            <w:tcW w:w="2737" w:type="dxa"/>
          </w:tcPr>
          <w:p w14:paraId="0CDB80A9" w14:textId="77777777" w:rsidR="00550F6F" w:rsidRPr="0011640A" w:rsidRDefault="00550F6F" w:rsidP="00550F6F">
            <w:pPr>
              <w:pStyle w:val="NoSpacing"/>
              <w:keepNext/>
              <w:keepLines/>
              <w:rPr>
                <w:sz w:val="20"/>
                <w:szCs w:val="20"/>
              </w:rPr>
            </w:pPr>
            <w:r w:rsidRPr="0011640A">
              <w:rPr>
                <w:sz w:val="20"/>
                <w:szCs w:val="20"/>
              </w:rPr>
              <w:t>At least 10%, less than 25% area</w:t>
            </w:r>
          </w:p>
        </w:tc>
      </w:tr>
      <w:tr w:rsidR="00550F6F" w:rsidRPr="002E3AA7" w14:paraId="75449F72" w14:textId="77777777" w:rsidTr="00550F6F">
        <w:trPr>
          <w:cantSplit/>
          <w:trHeight w:val="20"/>
        </w:trPr>
        <w:tc>
          <w:tcPr>
            <w:tcW w:w="1580" w:type="dxa"/>
            <w:vMerge/>
            <w:shd w:val="clear" w:color="auto" w:fill="auto"/>
          </w:tcPr>
          <w:p w14:paraId="40DFAE66" w14:textId="77777777" w:rsidR="00550F6F" w:rsidRPr="0011640A" w:rsidRDefault="00550F6F" w:rsidP="00550F6F">
            <w:pPr>
              <w:pStyle w:val="NoSpacing"/>
              <w:keepNext/>
              <w:keepLines/>
              <w:rPr>
                <w:sz w:val="20"/>
                <w:szCs w:val="20"/>
              </w:rPr>
            </w:pPr>
          </w:p>
        </w:tc>
        <w:tc>
          <w:tcPr>
            <w:tcW w:w="2111" w:type="dxa"/>
            <w:vMerge/>
          </w:tcPr>
          <w:p w14:paraId="60326029" w14:textId="77777777" w:rsidR="00550F6F" w:rsidRPr="0011640A" w:rsidRDefault="00550F6F" w:rsidP="00550F6F">
            <w:pPr>
              <w:pStyle w:val="NoSpacing"/>
              <w:keepNext/>
              <w:keepLines/>
              <w:rPr>
                <w:sz w:val="20"/>
                <w:szCs w:val="20"/>
              </w:rPr>
            </w:pPr>
          </w:p>
        </w:tc>
        <w:tc>
          <w:tcPr>
            <w:tcW w:w="1150" w:type="dxa"/>
            <w:vMerge/>
            <w:shd w:val="clear" w:color="auto" w:fill="auto"/>
          </w:tcPr>
          <w:p w14:paraId="079FEE53" w14:textId="77777777" w:rsidR="00550F6F" w:rsidRPr="0011640A" w:rsidRDefault="00550F6F" w:rsidP="00550F6F">
            <w:pPr>
              <w:pStyle w:val="NoSpacing"/>
              <w:keepNext/>
              <w:keepLines/>
              <w:rPr>
                <w:sz w:val="20"/>
                <w:szCs w:val="20"/>
              </w:rPr>
            </w:pPr>
          </w:p>
        </w:tc>
        <w:tc>
          <w:tcPr>
            <w:tcW w:w="1080" w:type="dxa"/>
          </w:tcPr>
          <w:p w14:paraId="1D868912" w14:textId="77777777" w:rsidR="00550F6F" w:rsidRPr="0011640A" w:rsidRDefault="00550F6F" w:rsidP="00550F6F">
            <w:pPr>
              <w:pStyle w:val="NoSpacing"/>
              <w:keepNext/>
              <w:keepLines/>
              <w:rPr>
                <w:sz w:val="20"/>
                <w:szCs w:val="20"/>
              </w:rPr>
            </w:pPr>
            <w:r w:rsidRPr="0011640A">
              <w:rPr>
                <w:sz w:val="20"/>
                <w:szCs w:val="20"/>
              </w:rPr>
              <w:t>2.0</w:t>
            </w:r>
          </w:p>
        </w:tc>
        <w:tc>
          <w:tcPr>
            <w:tcW w:w="2737" w:type="dxa"/>
          </w:tcPr>
          <w:p w14:paraId="4D4543BE" w14:textId="77777777" w:rsidR="00550F6F" w:rsidRPr="0011640A" w:rsidRDefault="00550F6F" w:rsidP="00550F6F">
            <w:pPr>
              <w:pStyle w:val="NoSpacing"/>
              <w:keepNext/>
              <w:keepLines/>
              <w:rPr>
                <w:sz w:val="20"/>
                <w:szCs w:val="20"/>
              </w:rPr>
            </w:pPr>
            <w:r w:rsidRPr="0011640A">
              <w:rPr>
                <w:sz w:val="20"/>
                <w:szCs w:val="20"/>
              </w:rPr>
              <w:t>At least 25%, less than 50% area</w:t>
            </w:r>
          </w:p>
        </w:tc>
      </w:tr>
      <w:tr w:rsidR="00550F6F" w:rsidRPr="002E3AA7" w14:paraId="77B8B0B9" w14:textId="77777777" w:rsidTr="00550F6F">
        <w:trPr>
          <w:cantSplit/>
          <w:trHeight w:val="20"/>
        </w:trPr>
        <w:tc>
          <w:tcPr>
            <w:tcW w:w="1580" w:type="dxa"/>
            <w:vMerge/>
            <w:shd w:val="clear" w:color="auto" w:fill="auto"/>
          </w:tcPr>
          <w:p w14:paraId="64A5C6EE" w14:textId="77777777" w:rsidR="00550F6F" w:rsidRPr="0011640A" w:rsidRDefault="00550F6F" w:rsidP="00550F6F">
            <w:pPr>
              <w:pStyle w:val="NoSpacing"/>
              <w:keepNext/>
              <w:keepLines/>
              <w:rPr>
                <w:sz w:val="20"/>
                <w:szCs w:val="20"/>
              </w:rPr>
            </w:pPr>
          </w:p>
        </w:tc>
        <w:tc>
          <w:tcPr>
            <w:tcW w:w="2111" w:type="dxa"/>
            <w:vMerge/>
          </w:tcPr>
          <w:p w14:paraId="46CD95AB" w14:textId="77777777" w:rsidR="00550F6F" w:rsidRPr="0011640A" w:rsidRDefault="00550F6F" w:rsidP="00550F6F">
            <w:pPr>
              <w:pStyle w:val="NoSpacing"/>
              <w:keepNext/>
              <w:keepLines/>
              <w:rPr>
                <w:sz w:val="20"/>
                <w:szCs w:val="20"/>
              </w:rPr>
            </w:pPr>
          </w:p>
        </w:tc>
        <w:tc>
          <w:tcPr>
            <w:tcW w:w="1150" w:type="dxa"/>
            <w:vMerge/>
            <w:shd w:val="clear" w:color="auto" w:fill="auto"/>
          </w:tcPr>
          <w:p w14:paraId="57F3889A" w14:textId="77777777" w:rsidR="00550F6F" w:rsidRPr="0011640A" w:rsidRDefault="00550F6F" w:rsidP="00550F6F">
            <w:pPr>
              <w:pStyle w:val="NoSpacing"/>
              <w:keepNext/>
              <w:keepLines/>
              <w:rPr>
                <w:sz w:val="20"/>
                <w:szCs w:val="20"/>
              </w:rPr>
            </w:pPr>
          </w:p>
        </w:tc>
        <w:tc>
          <w:tcPr>
            <w:tcW w:w="1080" w:type="dxa"/>
          </w:tcPr>
          <w:p w14:paraId="34CC60BA" w14:textId="77777777" w:rsidR="00550F6F" w:rsidRPr="0011640A" w:rsidRDefault="00550F6F" w:rsidP="00550F6F">
            <w:pPr>
              <w:pStyle w:val="NoSpacing"/>
              <w:keepNext/>
              <w:keepLines/>
              <w:rPr>
                <w:sz w:val="20"/>
                <w:szCs w:val="20"/>
              </w:rPr>
            </w:pPr>
            <w:r w:rsidRPr="0011640A">
              <w:rPr>
                <w:sz w:val="20"/>
                <w:szCs w:val="20"/>
              </w:rPr>
              <w:t>3.0</w:t>
            </w:r>
          </w:p>
        </w:tc>
        <w:tc>
          <w:tcPr>
            <w:tcW w:w="2737" w:type="dxa"/>
          </w:tcPr>
          <w:p w14:paraId="1FA77ED0" w14:textId="77777777" w:rsidR="00550F6F" w:rsidRPr="0011640A" w:rsidRDefault="00550F6F" w:rsidP="00550F6F">
            <w:pPr>
              <w:pStyle w:val="NoSpacing"/>
              <w:keepNext/>
              <w:keepLines/>
              <w:rPr>
                <w:sz w:val="20"/>
                <w:szCs w:val="20"/>
              </w:rPr>
            </w:pPr>
            <w:r w:rsidRPr="0011640A">
              <w:rPr>
                <w:sz w:val="20"/>
                <w:szCs w:val="20"/>
              </w:rPr>
              <w:t>At least 50%, less than 100% area</w:t>
            </w:r>
          </w:p>
        </w:tc>
      </w:tr>
      <w:tr w:rsidR="00550F6F" w:rsidRPr="002E3AA7" w14:paraId="270EECEE" w14:textId="77777777" w:rsidTr="00550F6F">
        <w:trPr>
          <w:cantSplit/>
          <w:trHeight w:val="20"/>
        </w:trPr>
        <w:tc>
          <w:tcPr>
            <w:tcW w:w="1580" w:type="dxa"/>
            <w:vMerge/>
            <w:shd w:val="clear" w:color="auto" w:fill="auto"/>
          </w:tcPr>
          <w:p w14:paraId="0360AE22" w14:textId="77777777" w:rsidR="00550F6F" w:rsidRPr="0011640A" w:rsidRDefault="00550F6F" w:rsidP="00550F6F">
            <w:pPr>
              <w:pStyle w:val="NoSpacing"/>
              <w:keepNext/>
              <w:keepLines/>
              <w:rPr>
                <w:sz w:val="20"/>
                <w:szCs w:val="20"/>
              </w:rPr>
            </w:pPr>
          </w:p>
        </w:tc>
        <w:tc>
          <w:tcPr>
            <w:tcW w:w="2111" w:type="dxa"/>
            <w:vMerge/>
          </w:tcPr>
          <w:p w14:paraId="2F050AD2" w14:textId="77777777" w:rsidR="00550F6F" w:rsidRPr="0011640A" w:rsidRDefault="00550F6F" w:rsidP="00550F6F">
            <w:pPr>
              <w:pStyle w:val="NoSpacing"/>
              <w:keepNext/>
              <w:keepLines/>
              <w:rPr>
                <w:sz w:val="20"/>
                <w:szCs w:val="20"/>
              </w:rPr>
            </w:pPr>
          </w:p>
        </w:tc>
        <w:tc>
          <w:tcPr>
            <w:tcW w:w="1150" w:type="dxa"/>
            <w:vMerge/>
            <w:shd w:val="clear" w:color="auto" w:fill="auto"/>
          </w:tcPr>
          <w:p w14:paraId="6F7CE42A" w14:textId="77777777" w:rsidR="00550F6F" w:rsidRPr="0011640A" w:rsidRDefault="00550F6F" w:rsidP="00550F6F">
            <w:pPr>
              <w:pStyle w:val="NoSpacing"/>
              <w:keepNext/>
              <w:keepLines/>
              <w:rPr>
                <w:sz w:val="20"/>
                <w:szCs w:val="20"/>
              </w:rPr>
            </w:pPr>
          </w:p>
        </w:tc>
        <w:tc>
          <w:tcPr>
            <w:tcW w:w="1080" w:type="dxa"/>
          </w:tcPr>
          <w:p w14:paraId="254A2335" w14:textId="77777777" w:rsidR="00550F6F" w:rsidRPr="0011640A" w:rsidRDefault="00550F6F" w:rsidP="00550F6F">
            <w:pPr>
              <w:pStyle w:val="NoSpacing"/>
              <w:keepNext/>
              <w:keepLines/>
              <w:rPr>
                <w:sz w:val="20"/>
                <w:szCs w:val="20"/>
              </w:rPr>
            </w:pPr>
            <w:r w:rsidRPr="0011640A">
              <w:rPr>
                <w:sz w:val="20"/>
                <w:szCs w:val="20"/>
              </w:rPr>
              <w:t>4.0</w:t>
            </w:r>
          </w:p>
        </w:tc>
        <w:tc>
          <w:tcPr>
            <w:tcW w:w="2737" w:type="dxa"/>
          </w:tcPr>
          <w:p w14:paraId="28357D26" w14:textId="77777777" w:rsidR="00550F6F" w:rsidRPr="0011640A" w:rsidRDefault="00550F6F" w:rsidP="00550F6F">
            <w:pPr>
              <w:pStyle w:val="NoSpacing"/>
              <w:keepNext/>
              <w:keepLines/>
              <w:rPr>
                <w:sz w:val="20"/>
                <w:szCs w:val="20"/>
              </w:rPr>
            </w:pPr>
            <w:r w:rsidRPr="0011640A">
              <w:rPr>
                <w:sz w:val="20"/>
                <w:szCs w:val="20"/>
              </w:rPr>
              <w:t>100% area</w:t>
            </w:r>
          </w:p>
        </w:tc>
      </w:tr>
      <w:tr w:rsidR="00550F6F" w:rsidRPr="002E3AA7" w14:paraId="4ABCA94C" w14:textId="77777777" w:rsidTr="00550F6F">
        <w:trPr>
          <w:cantSplit/>
          <w:trHeight w:val="20"/>
        </w:trPr>
        <w:tc>
          <w:tcPr>
            <w:tcW w:w="1580" w:type="dxa"/>
            <w:vMerge w:val="restart"/>
            <w:shd w:val="clear" w:color="auto" w:fill="auto"/>
          </w:tcPr>
          <w:p w14:paraId="02A41CF0" w14:textId="3998F1ED" w:rsidR="00550F6F" w:rsidRPr="0011640A" w:rsidRDefault="00AB5B64" w:rsidP="00550F6F">
            <w:pPr>
              <w:pStyle w:val="NoSpacing"/>
              <w:keepNext/>
              <w:keepLines/>
              <w:rPr>
                <w:sz w:val="20"/>
                <w:szCs w:val="20"/>
              </w:rPr>
            </w:pPr>
            <w:r>
              <w:rPr>
                <w:sz w:val="20"/>
                <w:szCs w:val="20"/>
              </w:rPr>
              <w:t>Natural</w:t>
            </w:r>
            <w:r w:rsidR="00550F6F" w:rsidRPr="0011640A">
              <w:rPr>
                <w:sz w:val="20"/>
                <w:szCs w:val="20"/>
              </w:rPr>
              <w:t xml:space="preserve"> vegetation and comparatively high-diversity and/or low-input land uses*</w:t>
            </w:r>
          </w:p>
        </w:tc>
        <w:tc>
          <w:tcPr>
            <w:tcW w:w="2111" w:type="dxa"/>
            <w:vMerge w:val="restart"/>
          </w:tcPr>
          <w:p w14:paraId="6CF6D8AF" w14:textId="483CC96E" w:rsidR="00550F6F" w:rsidRPr="0011640A" w:rsidRDefault="00D36820" w:rsidP="00550F6F">
            <w:pPr>
              <w:pStyle w:val="NoSpacing"/>
              <w:keepNext/>
              <w:keepLines/>
              <w:rPr>
                <w:sz w:val="20"/>
                <w:szCs w:val="20"/>
              </w:rPr>
            </w:pPr>
            <w:r>
              <w:rPr>
                <w:sz w:val="20"/>
                <w:szCs w:val="20"/>
              </w:rPr>
              <w:t>Conservation corn†</w:t>
            </w:r>
            <w:r w:rsidR="00550F6F" w:rsidRPr="0011640A">
              <w:rPr>
                <w:sz w:val="20"/>
                <w:szCs w:val="20"/>
              </w:rPr>
              <w:br/>
              <w:t>Conservation forest</w:t>
            </w:r>
            <w:r>
              <w:rPr>
                <w:sz w:val="20"/>
                <w:szCs w:val="20"/>
              </w:rPr>
              <w:br/>
              <w:t>Conservation soybean†</w:t>
            </w:r>
            <w:r>
              <w:rPr>
                <w:sz w:val="20"/>
                <w:szCs w:val="20"/>
              </w:rPr>
              <w:br/>
              <w:t>Conventional forest</w:t>
            </w:r>
          </w:p>
          <w:p w14:paraId="6EE20235" w14:textId="31EAB1F0" w:rsidR="00D36820" w:rsidRDefault="00D36820" w:rsidP="00550F6F">
            <w:pPr>
              <w:pStyle w:val="NoSpacing"/>
              <w:keepNext/>
              <w:keepLines/>
              <w:rPr>
                <w:sz w:val="20"/>
                <w:szCs w:val="20"/>
              </w:rPr>
            </w:pPr>
            <w:r>
              <w:rPr>
                <w:sz w:val="20"/>
                <w:szCs w:val="20"/>
              </w:rPr>
              <w:t>Grass hay</w:t>
            </w:r>
            <w:r w:rsidR="00550F6F" w:rsidRPr="0011640A">
              <w:rPr>
                <w:sz w:val="20"/>
                <w:szCs w:val="20"/>
              </w:rPr>
              <w:br/>
            </w:r>
            <w:r>
              <w:rPr>
                <w:sz w:val="20"/>
                <w:szCs w:val="20"/>
              </w:rPr>
              <w:t>Mixed fruits and vegetables</w:t>
            </w:r>
            <w:r>
              <w:rPr>
                <w:sz w:val="20"/>
                <w:szCs w:val="20"/>
              </w:rPr>
              <w:br/>
              <w:t>Prairie</w:t>
            </w:r>
            <w:r w:rsidR="00550F6F" w:rsidRPr="0011640A">
              <w:rPr>
                <w:sz w:val="20"/>
                <w:szCs w:val="20"/>
              </w:rPr>
              <w:br/>
            </w:r>
            <w:r>
              <w:rPr>
                <w:sz w:val="20"/>
                <w:szCs w:val="20"/>
              </w:rPr>
              <w:t>Rotational grazing</w:t>
            </w:r>
          </w:p>
          <w:p w14:paraId="54E3A5F0" w14:textId="5CE1A793" w:rsidR="00550F6F" w:rsidRPr="0011640A" w:rsidRDefault="00D36820" w:rsidP="00550F6F">
            <w:pPr>
              <w:pStyle w:val="NoSpacing"/>
              <w:keepNext/>
              <w:keepLines/>
              <w:rPr>
                <w:sz w:val="20"/>
                <w:szCs w:val="20"/>
              </w:rPr>
            </w:pPr>
            <w:r>
              <w:rPr>
                <w:sz w:val="20"/>
                <w:szCs w:val="20"/>
              </w:rPr>
              <w:t>Short-rotation woody bioenergy</w:t>
            </w:r>
          </w:p>
          <w:p w14:paraId="6D18F7DD" w14:textId="77777777" w:rsidR="00D36820" w:rsidRDefault="00D36820" w:rsidP="00550F6F">
            <w:pPr>
              <w:pStyle w:val="NoSpacing"/>
              <w:keepNext/>
              <w:keepLines/>
              <w:rPr>
                <w:sz w:val="20"/>
                <w:szCs w:val="20"/>
              </w:rPr>
            </w:pPr>
            <w:r>
              <w:rPr>
                <w:sz w:val="20"/>
                <w:szCs w:val="20"/>
              </w:rPr>
              <w:t>Switchgrass</w:t>
            </w:r>
            <w:r w:rsidRPr="0011640A">
              <w:rPr>
                <w:sz w:val="20"/>
                <w:szCs w:val="20"/>
              </w:rPr>
              <w:t xml:space="preserve"> </w:t>
            </w:r>
          </w:p>
          <w:p w14:paraId="3C61DC67" w14:textId="71E9D058" w:rsidR="00550F6F" w:rsidRPr="0011640A" w:rsidRDefault="00550F6F" w:rsidP="00550F6F">
            <w:pPr>
              <w:pStyle w:val="NoSpacing"/>
              <w:keepNext/>
              <w:keepLines/>
              <w:rPr>
                <w:sz w:val="20"/>
                <w:szCs w:val="20"/>
              </w:rPr>
            </w:pPr>
            <w:r w:rsidRPr="0011640A">
              <w:rPr>
                <w:sz w:val="20"/>
                <w:szCs w:val="20"/>
              </w:rPr>
              <w:t>Wetland</w:t>
            </w:r>
          </w:p>
        </w:tc>
        <w:tc>
          <w:tcPr>
            <w:tcW w:w="1150" w:type="dxa"/>
            <w:vMerge w:val="restart"/>
            <w:shd w:val="clear" w:color="auto" w:fill="auto"/>
          </w:tcPr>
          <w:p w14:paraId="11512AB2" w14:textId="77777777" w:rsidR="00550F6F" w:rsidRPr="0011640A" w:rsidRDefault="00550F6F" w:rsidP="00550F6F">
            <w:pPr>
              <w:pStyle w:val="NoSpacing"/>
              <w:keepNext/>
              <w:keepLines/>
              <w:rPr>
                <w:sz w:val="20"/>
                <w:szCs w:val="20"/>
              </w:rPr>
            </w:pPr>
            <w:r w:rsidRPr="0011640A">
              <w:rPr>
                <w:sz w:val="20"/>
                <w:szCs w:val="20"/>
              </w:rPr>
              <w:t>Percent of watershed area</w:t>
            </w:r>
          </w:p>
        </w:tc>
        <w:tc>
          <w:tcPr>
            <w:tcW w:w="1080" w:type="dxa"/>
          </w:tcPr>
          <w:p w14:paraId="71DFA8E1"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2C5EC51D" w14:textId="77777777" w:rsidR="00550F6F" w:rsidRPr="0011640A" w:rsidRDefault="00550F6F" w:rsidP="00550F6F">
            <w:pPr>
              <w:pStyle w:val="NoSpacing"/>
              <w:keepNext/>
              <w:keepLines/>
              <w:rPr>
                <w:sz w:val="20"/>
                <w:szCs w:val="20"/>
              </w:rPr>
            </w:pPr>
            <w:r w:rsidRPr="0011640A">
              <w:rPr>
                <w:sz w:val="20"/>
                <w:szCs w:val="20"/>
              </w:rPr>
              <w:t>Less than 10% area</w:t>
            </w:r>
          </w:p>
        </w:tc>
      </w:tr>
      <w:tr w:rsidR="00550F6F" w:rsidRPr="002E3AA7" w14:paraId="07AAE6E0" w14:textId="77777777" w:rsidTr="00550F6F">
        <w:trPr>
          <w:cantSplit/>
          <w:trHeight w:val="20"/>
        </w:trPr>
        <w:tc>
          <w:tcPr>
            <w:tcW w:w="1580" w:type="dxa"/>
            <w:vMerge/>
            <w:shd w:val="clear" w:color="auto" w:fill="auto"/>
          </w:tcPr>
          <w:p w14:paraId="42B7B88D" w14:textId="77777777" w:rsidR="00550F6F" w:rsidRPr="0011640A" w:rsidRDefault="00550F6F" w:rsidP="00550F6F">
            <w:pPr>
              <w:pStyle w:val="NoSpacing"/>
              <w:keepNext/>
              <w:keepLines/>
              <w:rPr>
                <w:sz w:val="20"/>
                <w:szCs w:val="20"/>
              </w:rPr>
            </w:pPr>
          </w:p>
        </w:tc>
        <w:tc>
          <w:tcPr>
            <w:tcW w:w="2111" w:type="dxa"/>
            <w:vMerge/>
          </w:tcPr>
          <w:p w14:paraId="1D2FE14D" w14:textId="77777777" w:rsidR="00550F6F" w:rsidRPr="0011640A" w:rsidRDefault="00550F6F" w:rsidP="00550F6F">
            <w:pPr>
              <w:pStyle w:val="NoSpacing"/>
              <w:keepNext/>
              <w:keepLines/>
              <w:rPr>
                <w:sz w:val="20"/>
                <w:szCs w:val="20"/>
              </w:rPr>
            </w:pPr>
          </w:p>
        </w:tc>
        <w:tc>
          <w:tcPr>
            <w:tcW w:w="1150" w:type="dxa"/>
            <w:vMerge/>
            <w:shd w:val="clear" w:color="auto" w:fill="auto"/>
          </w:tcPr>
          <w:p w14:paraId="50E305E9" w14:textId="77777777" w:rsidR="00550F6F" w:rsidRPr="0011640A" w:rsidRDefault="00550F6F" w:rsidP="00550F6F">
            <w:pPr>
              <w:pStyle w:val="NoSpacing"/>
              <w:keepNext/>
              <w:keepLines/>
              <w:rPr>
                <w:sz w:val="20"/>
                <w:szCs w:val="20"/>
              </w:rPr>
            </w:pPr>
          </w:p>
        </w:tc>
        <w:tc>
          <w:tcPr>
            <w:tcW w:w="1080" w:type="dxa"/>
          </w:tcPr>
          <w:p w14:paraId="3066ABAA" w14:textId="77777777" w:rsidR="00550F6F" w:rsidRPr="0011640A" w:rsidRDefault="00550F6F" w:rsidP="00550F6F">
            <w:pPr>
              <w:pStyle w:val="NoSpacing"/>
              <w:keepNext/>
              <w:keepLines/>
              <w:rPr>
                <w:sz w:val="20"/>
                <w:szCs w:val="20"/>
              </w:rPr>
            </w:pPr>
            <w:r w:rsidRPr="0011640A">
              <w:rPr>
                <w:sz w:val="20"/>
                <w:szCs w:val="20"/>
              </w:rPr>
              <w:t>0.5</w:t>
            </w:r>
          </w:p>
        </w:tc>
        <w:tc>
          <w:tcPr>
            <w:tcW w:w="2737" w:type="dxa"/>
          </w:tcPr>
          <w:p w14:paraId="6DD46170" w14:textId="77777777" w:rsidR="00550F6F" w:rsidRPr="0011640A" w:rsidRDefault="00550F6F" w:rsidP="00550F6F">
            <w:pPr>
              <w:pStyle w:val="NoSpacing"/>
              <w:keepNext/>
              <w:keepLines/>
              <w:rPr>
                <w:sz w:val="20"/>
                <w:szCs w:val="20"/>
              </w:rPr>
            </w:pPr>
            <w:r w:rsidRPr="0011640A">
              <w:rPr>
                <w:sz w:val="20"/>
                <w:szCs w:val="20"/>
              </w:rPr>
              <w:t>At least 10%, less than 50% area</w:t>
            </w:r>
          </w:p>
        </w:tc>
      </w:tr>
      <w:tr w:rsidR="00550F6F" w:rsidRPr="002E3AA7" w14:paraId="5C9B5E79" w14:textId="77777777" w:rsidTr="00550F6F">
        <w:trPr>
          <w:cantSplit/>
          <w:trHeight w:val="20"/>
        </w:trPr>
        <w:tc>
          <w:tcPr>
            <w:tcW w:w="1580" w:type="dxa"/>
            <w:vMerge/>
            <w:shd w:val="clear" w:color="auto" w:fill="auto"/>
          </w:tcPr>
          <w:p w14:paraId="4267C31E" w14:textId="77777777" w:rsidR="00550F6F" w:rsidRPr="0011640A" w:rsidRDefault="00550F6F" w:rsidP="00550F6F">
            <w:pPr>
              <w:pStyle w:val="NoSpacing"/>
              <w:keepNext/>
              <w:keepLines/>
              <w:rPr>
                <w:sz w:val="20"/>
                <w:szCs w:val="20"/>
              </w:rPr>
            </w:pPr>
          </w:p>
        </w:tc>
        <w:tc>
          <w:tcPr>
            <w:tcW w:w="2111" w:type="dxa"/>
            <w:vMerge/>
          </w:tcPr>
          <w:p w14:paraId="21B52207" w14:textId="77777777" w:rsidR="00550F6F" w:rsidRPr="0011640A" w:rsidRDefault="00550F6F" w:rsidP="00550F6F">
            <w:pPr>
              <w:pStyle w:val="NoSpacing"/>
              <w:keepNext/>
              <w:keepLines/>
              <w:rPr>
                <w:sz w:val="20"/>
                <w:szCs w:val="20"/>
              </w:rPr>
            </w:pPr>
          </w:p>
        </w:tc>
        <w:tc>
          <w:tcPr>
            <w:tcW w:w="1150" w:type="dxa"/>
            <w:vMerge/>
            <w:shd w:val="clear" w:color="auto" w:fill="auto"/>
          </w:tcPr>
          <w:p w14:paraId="3CE72F00" w14:textId="77777777" w:rsidR="00550F6F" w:rsidRPr="0011640A" w:rsidRDefault="00550F6F" w:rsidP="00550F6F">
            <w:pPr>
              <w:pStyle w:val="NoSpacing"/>
              <w:keepNext/>
              <w:keepLines/>
              <w:rPr>
                <w:sz w:val="20"/>
                <w:szCs w:val="20"/>
              </w:rPr>
            </w:pPr>
          </w:p>
        </w:tc>
        <w:tc>
          <w:tcPr>
            <w:tcW w:w="1080" w:type="dxa"/>
          </w:tcPr>
          <w:p w14:paraId="0C02DF48" w14:textId="77777777" w:rsidR="00550F6F" w:rsidRPr="0011640A" w:rsidRDefault="00550F6F" w:rsidP="00550F6F">
            <w:pPr>
              <w:pStyle w:val="NoSpacing"/>
              <w:keepNext/>
              <w:keepLines/>
              <w:rPr>
                <w:sz w:val="20"/>
                <w:szCs w:val="20"/>
              </w:rPr>
            </w:pPr>
            <w:r w:rsidRPr="0011640A">
              <w:rPr>
                <w:sz w:val="20"/>
                <w:szCs w:val="20"/>
              </w:rPr>
              <w:t>1.0</w:t>
            </w:r>
          </w:p>
        </w:tc>
        <w:tc>
          <w:tcPr>
            <w:tcW w:w="2737" w:type="dxa"/>
          </w:tcPr>
          <w:p w14:paraId="653C7D2F" w14:textId="77777777" w:rsidR="00550F6F" w:rsidRPr="0011640A" w:rsidRDefault="00550F6F" w:rsidP="00550F6F">
            <w:pPr>
              <w:pStyle w:val="NoSpacing"/>
              <w:keepNext/>
              <w:keepLines/>
              <w:rPr>
                <w:sz w:val="20"/>
                <w:szCs w:val="20"/>
              </w:rPr>
            </w:pPr>
            <w:r w:rsidRPr="0011640A">
              <w:rPr>
                <w:sz w:val="20"/>
                <w:szCs w:val="20"/>
              </w:rPr>
              <w:t>At least 50%, less than 100% area</w:t>
            </w:r>
          </w:p>
        </w:tc>
      </w:tr>
      <w:tr w:rsidR="00550F6F" w:rsidRPr="002E3AA7" w14:paraId="19C7BD3D" w14:textId="77777777" w:rsidTr="00550F6F">
        <w:trPr>
          <w:cantSplit/>
          <w:trHeight w:val="20"/>
        </w:trPr>
        <w:tc>
          <w:tcPr>
            <w:tcW w:w="1580" w:type="dxa"/>
            <w:vMerge/>
            <w:shd w:val="clear" w:color="auto" w:fill="auto"/>
          </w:tcPr>
          <w:p w14:paraId="4F841F19" w14:textId="77777777" w:rsidR="00550F6F" w:rsidRPr="0011640A" w:rsidRDefault="00550F6F" w:rsidP="00550F6F">
            <w:pPr>
              <w:pStyle w:val="NoSpacing"/>
              <w:keepNext/>
              <w:keepLines/>
              <w:rPr>
                <w:sz w:val="20"/>
                <w:szCs w:val="20"/>
              </w:rPr>
            </w:pPr>
          </w:p>
        </w:tc>
        <w:tc>
          <w:tcPr>
            <w:tcW w:w="2111" w:type="dxa"/>
            <w:vMerge/>
          </w:tcPr>
          <w:p w14:paraId="1AA9E571" w14:textId="77777777" w:rsidR="00550F6F" w:rsidRPr="0011640A" w:rsidRDefault="00550F6F" w:rsidP="00550F6F">
            <w:pPr>
              <w:pStyle w:val="NoSpacing"/>
              <w:keepNext/>
              <w:keepLines/>
              <w:rPr>
                <w:sz w:val="20"/>
                <w:szCs w:val="20"/>
              </w:rPr>
            </w:pPr>
          </w:p>
        </w:tc>
        <w:tc>
          <w:tcPr>
            <w:tcW w:w="1150" w:type="dxa"/>
            <w:vMerge/>
            <w:shd w:val="clear" w:color="auto" w:fill="auto"/>
          </w:tcPr>
          <w:p w14:paraId="02D3CDFC" w14:textId="77777777" w:rsidR="00550F6F" w:rsidRPr="0011640A" w:rsidRDefault="00550F6F" w:rsidP="00550F6F">
            <w:pPr>
              <w:pStyle w:val="NoSpacing"/>
              <w:keepNext/>
              <w:keepLines/>
              <w:rPr>
                <w:sz w:val="20"/>
                <w:szCs w:val="20"/>
              </w:rPr>
            </w:pPr>
          </w:p>
        </w:tc>
        <w:tc>
          <w:tcPr>
            <w:tcW w:w="1080" w:type="dxa"/>
          </w:tcPr>
          <w:p w14:paraId="1291FD4A" w14:textId="77777777" w:rsidR="00550F6F" w:rsidRPr="0011640A" w:rsidRDefault="00550F6F" w:rsidP="00550F6F">
            <w:pPr>
              <w:pStyle w:val="NoSpacing"/>
              <w:keepNext/>
              <w:keepLines/>
              <w:rPr>
                <w:sz w:val="20"/>
                <w:szCs w:val="20"/>
              </w:rPr>
            </w:pPr>
            <w:r w:rsidRPr="0011640A">
              <w:rPr>
                <w:sz w:val="20"/>
                <w:szCs w:val="20"/>
              </w:rPr>
              <w:t>1.5</w:t>
            </w:r>
          </w:p>
        </w:tc>
        <w:tc>
          <w:tcPr>
            <w:tcW w:w="2737" w:type="dxa"/>
          </w:tcPr>
          <w:p w14:paraId="05AEB0F8" w14:textId="77777777" w:rsidR="00550F6F" w:rsidRPr="0011640A" w:rsidRDefault="00550F6F" w:rsidP="00550F6F">
            <w:pPr>
              <w:pStyle w:val="NoSpacing"/>
              <w:keepNext/>
              <w:keepLines/>
              <w:rPr>
                <w:sz w:val="20"/>
                <w:szCs w:val="20"/>
              </w:rPr>
            </w:pPr>
            <w:r w:rsidRPr="0011640A">
              <w:rPr>
                <w:sz w:val="20"/>
                <w:szCs w:val="20"/>
              </w:rPr>
              <w:t>100% area</w:t>
            </w:r>
          </w:p>
        </w:tc>
      </w:tr>
      <w:tr w:rsidR="00550F6F" w:rsidRPr="002E3AA7" w14:paraId="5C8B19D5" w14:textId="77777777" w:rsidTr="00550F6F">
        <w:trPr>
          <w:cantSplit/>
          <w:trHeight w:val="20"/>
        </w:trPr>
        <w:tc>
          <w:tcPr>
            <w:tcW w:w="1580" w:type="dxa"/>
            <w:vMerge w:val="restart"/>
            <w:shd w:val="clear" w:color="auto" w:fill="auto"/>
          </w:tcPr>
          <w:p w14:paraId="1EB387E8" w14:textId="77777777" w:rsidR="00550F6F" w:rsidRPr="0011640A" w:rsidRDefault="00550F6F" w:rsidP="00550F6F">
            <w:pPr>
              <w:pStyle w:val="NoSpacing"/>
              <w:keepNext/>
              <w:keepLines/>
              <w:rPr>
                <w:sz w:val="20"/>
                <w:szCs w:val="20"/>
              </w:rPr>
            </w:pPr>
            <w:r w:rsidRPr="0011640A">
              <w:rPr>
                <w:sz w:val="20"/>
                <w:szCs w:val="20"/>
              </w:rPr>
              <w:t>Conservation forest</w:t>
            </w:r>
          </w:p>
        </w:tc>
        <w:tc>
          <w:tcPr>
            <w:tcW w:w="2111" w:type="dxa"/>
            <w:vMerge w:val="restart"/>
          </w:tcPr>
          <w:p w14:paraId="68719257" w14:textId="77777777" w:rsidR="00550F6F" w:rsidRPr="0011640A" w:rsidRDefault="00550F6F" w:rsidP="00550F6F">
            <w:pPr>
              <w:pStyle w:val="NoSpacing"/>
              <w:keepNext/>
              <w:keepLines/>
              <w:rPr>
                <w:sz w:val="20"/>
                <w:szCs w:val="20"/>
              </w:rPr>
            </w:pPr>
            <w:r w:rsidRPr="0011640A">
              <w:rPr>
                <w:sz w:val="20"/>
                <w:szCs w:val="20"/>
              </w:rPr>
              <w:t>Conservation forest</w:t>
            </w:r>
          </w:p>
        </w:tc>
        <w:tc>
          <w:tcPr>
            <w:tcW w:w="1150" w:type="dxa"/>
            <w:vMerge w:val="restart"/>
            <w:shd w:val="clear" w:color="auto" w:fill="auto"/>
          </w:tcPr>
          <w:p w14:paraId="6808033F" w14:textId="77777777" w:rsidR="00550F6F" w:rsidRPr="0011640A" w:rsidRDefault="00550F6F" w:rsidP="00550F6F">
            <w:pPr>
              <w:pStyle w:val="NoSpacing"/>
              <w:keepNext/>
              <w:keepLines/>
              <w:rPr>
                <w:sz w:val="20"/>
                <w:szCs w:val="20"/>
              </w:rPr>
            </w:pPr>
            <w:r w:rsidRPr="0011640A">
              <w:rPr>
                <w:sz w:val="20"/>
                <w:szCs w:val="20"/>
              </w:rPr>
              <w:t>Percent of watershed area</w:t>
            </w:r>
          </w:p>
        </w:tc>
        <w:tc>
          <w:tcPr>
            <w:tcW w:w="1080" w:type="dxa"/>
          </w:tcPr>
          <w:p w14:paraId="16717A74"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1A738391" w14:textId="77777777" w:rsidR="00550F6F" w:rsidRPr="0011640A" w:rsidRDefault="00550F6F" w:rsidP="00550F6F">
            <w:pPr>
              <w:pStyle w:val="NoSpacing"/>
              <w:keepNext/>
              <w:keepLines/>
              <w:rPr>
                <w:sz w:val="20"/>
                <w:szCs w:val="20"/>
              </w:rPr>
            </w:pPr>
            <w:r w:rsidRPr="0011640A">
              <w:rPr>
                <w:sz w:val="20"/>
                <w:szCs w:val="20"/>
              </w:rPr>
              <w:t>Less than 5% area</w:t>
            </w:r>
          </w:p>
        </w:tc>
      </w:tr>
      <w:tr w:rsidR="00550F6F" w:rsidRPr="002E3AA7" w14:paraId="1D3863B0" w14:textId="77777777" w:rsidTr="00550F6F">
        <w:trPr>
          <w:cantSplit/>
          <w:trHeight w:val="20"/>
        </w:trPr>
        <w:tc>
          <w:tcPr>
            <w:tcW w:w="1580" w:type="dxa"/>
            <w:vMerge/>
            <w:shd w:val="clear" w:color="auto" w:fill="auto"/>
          </w:tcPr>
          <w:p w14:paraId="5F6AD725" w14:textId="77777777" w:rsidR="00550F6F" w:rsidRPr="0011640A" w:rsidRDefault="00550F6F" w:rsidP="00550F6F">
            <w:pPr>
              <w:pStyle w:val="NoSpacing"/>
              <w:keepNext/>
              <w:keepLines/>
              <w:rPr>
                <w:sz w:val="20"/>
                <w:szCs w:val="20"/>
              </w:rPr>
            </w:pPr>
          </w:p>
        </w:tc>
        <w:tc>
          <w:tcPr>
            <w:tcW w:w="2111" w:type="dxa"/>
            <w:vMerge/>
          </w:tcPr>
          <w:p w14:paraId="20CC8D52" w14:textId="77777777" w:rsidR="00550F6F" w:rsidRPr="0011640A" w:rsidRDefault="00550F6F" w:rsidP="00550F6F">
            <w:pPr>
              <w:pStyle w:val="NoSpacing"/>
              <w:keepNext/>
              <w:keepLines/>
              <w:rPr>
                <w:sz w:val="20"/>
                <w:szCs w:val="20"/>
              </w:rPr>
            </w:pPr>
          </w:p>
        </w:tc>
        <w:tc>
          <w:tcPr>
            <w:tcW w:w="1150" w:type="dxa"/>
            <w:vMerge/>
            <w:shd w:val="clear" w:color="auto" w:fill="auto"/>
          </w:tcPr>
          <w:p w14:paraId="62564553" w14:textId="77777777" w:rsidR="00550F6F" w:rsidRPr="0011640A" w:rsidRDefault="00550F6F" w:rsidP="00550F6F">
            <w:pPr>
              <w:pStyle w:val="NoSpacing"/>
              <w:keepNext/>
              <w:keepLines/>
              <w:rPr>
                <w:sz w:val="20"/>
                <w:szCs w:val="20"/>
              </w:rPr>
            </w:pPr>
          </w:p>
        </w:tc>
        <w:tc>
          <w:tcPr>
            <w:tcW w:w="1080" w:type="dxa"/>
          </w:tcPr>
          <w:p w14:paraId="22AE6662" w14:textId="77777777" w:rsidR="00550F6F" w:rsidRPr="0011640A" w:rsidRDefault="00550F6F" w:rsidP="00550F6F">
            <w:pPr>
              <w:pStyle w:val="NoSpacing"/>
              <w:keepNext/>
              <w:keepLines/>
              <w:rPr>
                <w:sz w:val="20"/>
                <w:szCs w:val="20"/>
              </w:rPr>
            </w:pPr>
            <w:r w:rsidRPr="0011640A">
              <w:rPr>
                <w:sz w:val="20"/>
                <w:szCs w:val="20"/>
              </w:rPr>
              <w:t>1.0</w:t>
            </w:r>
          </w:p>
        </w:tc>
        <w:tc>
          <w:tcPr>
            <w:tcW w:w="2737" w:type="dxa"/>
          </w:tcPr>
          <w:p w14:paraId="179A804A" w14:textId="77777777" w:rsidR="00550F6F" w:rsidRPr="0011640A" w:rsidRDefault="00550F6F" w:rsidP="00550F6F">
            <w:pPr>
              <w:pStyle w:val="NoSpacing"/>
              <w:keepNext/>
              <w:keepLines/>
              <w:rPr>
                <w:sz w:val="20"/>
                <w:szCs w:val="20"/>
              </w:rPr>
            </w:pPr>
            <w:r w:rsidRPr="0011640A">
              <w:rPr>
                <w:sz w:val="20"/>
                <w:szCs w:val="20"/>
              </w:rPr>
              <w:t>At least 5% area</w:t>
            </w:r>
          </w:p>
        </w:tc>
      </w:tr>
      <w:tr w:rsidR="00550F6F" w:rsidRPr="002E3AA7" w14:paraId="75D28FF2" w14:textId="77777777" w:rsidTr="00550F6F">
        <w:trPr>
          <w:cantSplit/>
          <w:trHeight w:val="20"/>
        </w:trPr>
        <w:tc>
          <w:tcPr>
            <w:tcW w:w="1580" w:type="dxa"/>
            <w:vMerge w:val="restart"/>
            <w:shd w:val="clear" w:color="auto" w:fill="auto"/>
          </w:tcPr>
          <w:p w14:paraId="17551162" w14:textId="77777777" w:rsidR="00550F6F" w:rsidRPr="0011640A" w:rsidRDefault="00550F6F" w:rsidP="00550F6F">
            <w:pPr>
              <w:pStyle w:val="NoSpacing"/>
              <w:keepNext/>
              <w:keepLines/>
              <w:rPr>
                <w:sz w:val="20"/>
                <w:szCs w:val="20"/>
              </w:rPr>
            </w:pPr>
            <w:r w:rsidRPr="0011640A">
              <w:rPr>
                <w:sz w:val="20"/>
                <w:szCs w:val="20"/>
              </w:rPr>
              <w:t>Grassland</w:t>
            </w:r>
          </w:p>
        </w:tc>
        <w:tc>
          <w:tcPr>
            <w:tcW w:w="2111" w:type="dxa"/>
            <w:vMerge w:val="restart"/>
          </w:tcPr>
          <w:p w14:paraId="56F473EE" w14:textId="25CC3FD4" w:rsidR="00550F6F" w:rsidRPr="0011640A" w:rsidRDefault="00D36820" w:rsidP="00550F6F">
            <w:pPr>
              <w:pStyle w:val="NoSpacing"/>
              <w:keepNext/>
              <w:keepLines/>
              <w:rPr>
                <w:sz w:val="20"/>
                <w:szCs w:val="20"/>
              </w:rPr>
            </w:pPr>
            <w:r>
              <w:rPr>
                <w:sz w:val="20"/>
                <w:szCs w:val="20"/>
              </w:rPr>
              <w:t>Prairie</w:t>
            </w:r>
          </w:p>
          <w:p w14:paraId="7B106286" w14:textId="7C6DEBBB" w:rsidR="00550F6F" w:rsidRPr="0011640A" w:rsidRDefault="00550F6F" w:rsidP="00550F6F">
            <w:pPr>
              <w:pStyle w:val="NoSpacing"/>
              <w:keepNext/>
              <w:keepLines/>
              <w:rPr>
                <w:sz w:val="20"/>
                <w:szCs w:val="20"/>
              </w:rPr>
            </w:pPr>
            <w:r w:rsidRPr="0011640A">
              <w:rPr>
                <w:sz w:val="20"/>
                <w:szCs w:val="20"/>
              </w:rPr>
              <w:t>Rotational grazing</w:t>
            </w:r>
            <w:r w:rsidR="00D36820">
              <w:rPr>
                <w:sz w:val="20"/>
                <w:szCs w:val="20"/>
              </w:rPr>
              <w:t xml:space="preserve"> Switchgrass</w:t>
            </w:r>
          </w:p>
        </w:tc>
        <w:tc>
          <w:tcPr>
            <w:tcW w:w="1150" w:type="dxa"/>
            <w:vMerge w:val="restart"/>
            <w:shd w:val="clear" w:color="auto" w:fill="auto"/>
          </w:tcPr>
          <w:p w14:paraId="3EA0B28E" w14:textId="77777777" w:rsidR="00550F6F" w:rsidRPr="0011640A" w:rsidRDefault="00550F6F" w:rsidP="00550F6F">
            <w:pPr>
              <w:pStyle w:val="NoSpacing"/>
              <w:keepNext/>
              <w:keepLines/>
              <w:rPr>
                <w:sz w:val="20"/>
                <w:szCs w:val="20"/>
              </w:rPr>
            </w:pPr>
            <w:r w:rsidRPr="0011640A">
              <w:rPr>
                <w:sz w:val="20"/>
                <w:szCs w:val="20"/>
              </w:rPr>
              <w:t>Percent of watershed area</w:t>
            </w:r>
          </w:p>
        </w:tc>
        <w:tc>
          <w:tcPr>
            <w:tcW w:w="1080" w:type="dxa"/>
          </w:tcPr>
          <w:p w14:paraId="35EEBF70"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2332FAF7" w14:textId="77777777" w:rsidR="00550F6F" w:rsidRPr="0011640A" w:rsidRDefault="00550F6F" w:rsidP="00550F6F">
            <w:pPr>
              <w:pStyle w:val="NoSpacing"/>
              <w:keepNext/>
              <w:keepLines/>
              <w:rPr>
                <w:sz w:val="20"/>
                <w:szCs w:val="20"/>
              </w:rPr>
            </w:pPr>
            <w:r w:rsidRPr="0011640A">
              <w:rPr>
                <w:sz w:val="20"/>
                <w:szCs w:val="20"/>
              </w:rPr>
              <w:t>Less than 5% area</w:t>
            </w:r>
          </w:p>
        </w:tc>
      </w:tr>
      <w:tr w:rsidR="00550F6F" w:rsidRPr="002E3AA7" w14:paraId="633EE01A" w14:textId="77777777" w:rsidTr="00550F6F">
        <w:trPr>
          <w:cantSplit/>
          <w:trHeight w:val="20"/>
        </w:trPr>
        <w:tc>
          <w:tcPr>
            <w:tcW w:w="1580" w:type="dxa"/>
            <w:vMerge/>
            <w:shd w:val="clear" w:color="auto" w:fill="auto"/>
          </w:tcPr>
          <w:p w14:paraId="29E93C4A" w14:textId="77777777" w:rsidR="00550F6F" w:rsidRPr="0011640A" w:rsidRDefault="00550F6F" w:rsidP="00550F6F">
            <w:pPr>
              <w:pStyle w:val="NoSpacing"/>
              <w:keepNext/>
              <w:keepLines/>
              <w:rPr>
                <w:sz w:val="20"/>
                <w:szCs w:val="20"/>
              </w:rPr>
            </w:pPr>
          </w:p>
        </w:tc>
        <w:tc>
          <w:tcPr>
            <w:tcW w:w="2111" w:type="dxa"/>
            <w:vMerge/>
          </w:tcPr>
          <w:p w14:paraId="73BAA2A5" w14:textId="77777777" w:rsidR="00550F6F" w:rsidRPr="0011640A" w:rsidRDefault="00550F6F" w:rsidP="00550F6F">
            <w:pPr>
              <w:pStyle w:val="NoSpacing"/>
              <w:keepNext/>
              <w:keepLines/>
              <w:rPr>
                <w:sz w:val="20"/>
                <w:szCs w:val="20"/>
              </w:rPr>
            </w:pPr>
          </w:p>
        </w:tc>
        <w:tc>
          <w:tcPr>
            <w:tcW w:w="1150" w:type="dxa"/>
            <w:vMerge/>
            <w:shd w:val="clear" w:color="auto" w:fill="auto"/>
          </w:tcPr>
          <w:p w14:paraId="59FE83E2" w14:textId="77777777" w:rsidR="00550F6F" w:rsidRPr="0011640A" w:rsidRDefault="00550F6F" w:rsidP="00550F6F">
            <w:pPr>
              <w:pStyle w:val="NoSpacing"/>
              <w:keepNext/>
              <w:keepLines/>
              <w:rPr>
                <w:sz w:val="20"/>
                <w:szCs w:val="20"/>
              </w:rPr>
            </w:pPr>
          </w:p>
        </w:tc>
        <w:tc>
          <w:tcPr>
            <w:tcW w:w="1080" w:type="dxa"/>
          </w:tcPr>
          <w:p w14:paraId="14165D54" w14:textId="77777777" w:rsidR="00550F6F" w:rsidRPr="0011640A" w:rsidRDefault="00550F6F" w:rsidP="00550F6F">
            <w:pPr>
              <w:pStyle w:val="NoSpacing"/>
              <w:keepNext/>
              <w:keepLines/>
              <w:rPr>
                <w:sz w:val="20"/>
                <w:szCs w:val="20"/>
              </w:rPr>
            </w:pPr>
            <w:r w:rsidRPr="0011640A">
              <w:rPr>
                <w:sz w:val="20"/>
                <w:szCs w:val="20"/>
              </w:rPr>
              <w:t>1.0</w:t>
            </w:r>
          </w:p>
        </w:tc>
        <w:tc>
          <w:tcPr>
            <w:tcW w:w="2737" w:type="dxa"/>
          </w:tcPr>
          <w:p w14:paraId="39072C65" w14:textId="77777777" w:rsidR="00550F6F" w:rsidRPr="0011640A" w:rsidRDefault="00550F6F" w:rsidP="00550F6F">
            <w:pPr>
              <w:pStyle w:val="NoSpacing"/>
              <w:keepNext/>
              <w:keepLines/>
              <w:rPr>
                <w:sz w:val="20"/>
                <w:szCs w:val="20"/>
              </w:rPr>
            </w:pPr>
            <w:r w:rsidRPr="0011640A">
              <w:rPr>
                <w:sz w:val="20"/>
                <w:szCs w:val="20"/>
              </w:rPr>
              <w:t>At least 5% area</w:t>
            </w:r>
          </w:p>
        </w:tc>
      </w:tr>
      <w:tr w:rsidR="00550F6F" w:rsidRPr="002E3AA7" w14:paraId="4C752B1E" w14:textId="77777777" w:rsidTr="00550F6F">
        <w:trPr>
          <w:cantSplit/>
          <w:trHeight w:val="20"/>
        </w:trPr>
        <w:tc>
          <w:tcPr>
            <w:tcW w:w="1580" w:type="dxa"/>
            <w:vMerge w:val="restart"/>
            <w:shd w:val="clear" w:color="auto" w:fill="auto"/>
          </w:tcPr>
          <w:p w14:paraId="7E28353C" w14:textId="77777777" w:rsidR="00550F6F" w:rsidRPr="0011640A" w:rsidRDefault="00550F6F" w:rsidP="00550F6F">
            <w:pPr>
              <w:pStyle w:val="NoSpacing"/>
              <w:keepNext/>
              <w:keepLines/>
              <w:rPr>
                <w:sz w:val="20"/>
                <w:szCs w:val="20"/>
              </w:rPr>
            </w:pPr>
            <w:r w:rsidRPr="0011640A">
              <w:rPr>
                <w:sz w:val="20"/>
                <w:szCs w:val="20"/>
              </w:rPr>
              <w:t>Wetland</w:t>
            </w:r>
          </w:p>
        </w:tc>
        <w:tc>
          <w:tcPr>
            <w:tcW w:w="2111" w:type="dxa"/>
            <w:vMerge w:val="restart"/>
          </w:tcPr>
          <w:p w14:paraId="678F3F4C" w14:textId="77777777" w:rsidR="00550F6F" w:rsidRPr="0011640A" w:rsidRDefault="00550F6F" w:rsidP="00550F6F">
            <w:pPr>
              <w:pStyle w:val="NoSpacing"/>
              <w:keepNext/>
              <w:keepLines/>
              <w:rPr>
                <w:sz w:val="20"/>
                <w:szCs w:val="20"/>
              </w:rPr>
            </w:pPr>
            <w:r w:rsidRPr="0011640A">
              <w:rPr>
                <w:sz w:val="20"/>
                <w:szCs w:val="20"/>
              </w:rPr>
              <w:t>Wetland</w:t>
            </w:r>
          </w:p>
        </w:tc>
        <w:tc>
          <w:tcPr>
            <w:tcW w:w="1150" w:type="dxa"/>
            <w:vMerge w:val="restart"/>
            <w:shd w:val="clear" w:color="auto" w:fill="auto"/>
          </w:tcPr>
          <w:p w14:paraId="7D7C343A" w14:textId="77777777" w:rsidR="00550F6F" w:rsidRPr="0011640A" w:rsidRDefault="00550F6F" w:rsidP="00550F6F">
            <w:pPr>
              <w:pStyle w:val="NoSpacing"/>
              <w:keepNext/>
              <w:keepLines/>
              <w:rPr>
                <w:sz w:val="20"/>
                <w:szCs w:val="20"/>
              </w:rPr>
            </w:pPr>
            <w:r w:rsidRPr="0011640A">
              <w:rPr>
                <w:sz w:val="20"/>
                <w:szCs w:val="20"/>
              </w:rPr>
              <w:t>Percent of watershed area</w:t>
            </w:r>
          </w:p>
        </w:tc>
        <w:tc>
          <w:tcPr>
            <w:tcW w:w="1080" w:type="dxa"/>
          </w:tcPr>
          <w:p w14:paraId="20EC8B4F"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2DA92174" w14:textId="77777777" w:rsidR="00550F6F" w:rsidRPr="0011640A" w:rsidRDefault="00550F6F" w:rsidP="00550F6F">
            <w:pPr>
              <w:pStyle w:val="NoSpacing"/>
              <w:rPr>
                <w:sz w:val="20"/>
                <w:szCs w:val="20"/>
              </w:rPr>
            </w:pPr>
            <w:r w:rsidRPr="0011640A">
              <w:rPr>
                <w:sz w:val="20"/>
                <w:szCs w:val="20"/>
              </w:rPr>
              <w:t>Less than 5% area</w:t>
            </w:r>
          </w:p>
        </w:tc>
      </w:tr>
      <w:tr w:rsidR="00550F6F" w:rsidRPr="002E3AA7" w14:paraId="0DF9AC30" w14:textId="77777777" w:rsidTr="00550F6F">
        <w:trPr>
          <w:cantSplit/>
          <w:trHeight w:val="20"/>
        </w:trPr>
        <w:tc>
          <w:tcPr>
            <w:tcW w:w="1580" w:type="dxa"/>
            <w:vMerge/>
            <w:shd w:val="clear" w:color="auto" w:fill="auto"/>
          </w:tcPr>
          <w:p w14:paraId="4603FEC8" w14:textId="77777777" w:rsidR="00550F6F" w:rsidRPr="0011640A" w:rsidRDefault="00550F6F" w:rsidP="00550F6F">
            <w:pPr>
              <w:pStyle w:val="NoSpacing"/>
              <w:rPr>
                <w:sz w:val="20"/>
                <w:szCs w:val="20"/>
              </w:rPr>
            </w:pPr>
          </w:p>
        </w:tc>
        <w:tc>
          <w:tcPr>
            <w:tcW w:w="2111" w:type="dxa"/>
            <w:vMerge/>
          </w:tcPr>
          <w:p w14:paraId="2252132D" w14:textId="77777777" w:rsidR="00550F6F" w:rsidRPr="0011640A" w:rsidRDefault="00550F6F" w:rsidP="00550F6F">
            <w:pPr>
              <w:pStyle w:val="NoSpacing"/>
              <w:rPr>
                <w:sz w:val="20"/>
                <w:szCs w:val="20"/>
              </w:rPr>
            </w:pPr>
          </w:p>
        </w:tc>
        <w:tc>
          <w:tcPr>
            <w:tcW w:w="1150" w:type="dxa"/>
            <w:vMerge/>
            <w:shd w:val="clear" w:color="auto" w:fill="auto"/>
          </w:tcPr>
          <w:p w14:paraId="41B67AFE" w14:textId="77777777" w:rsidR="00550F6F" w:rsidRPr="0011640A" w:rsidRDefault="00550F6F" w:rsidP="00550F6F">
            <w:pPr>
              <w:pStyle w:val="NoSpacing"/>
              <w:rPr>
                <w:sz w:val="20"/>
                <w:szCs w:val="20"/>
              </w:rPr>
            </w:pPr>
          </w:p>
        </w:tc>
        <w:tc>
          <w:tcPr>
            <w:tcW w:w="1080" w:type="dxa"/>
          </w:tcPr>
          <w:p w14:paraId="10992D5B" w14:textId="77777777" w:rsidR="00550F6F" w:rsidRPr="0011640A" w:rsidRDefault="00550F6F" w:rsidP="00550F6F">
            <w:pPr>
              <w:pStyle w:val="NoSpacing"/>
              <w:rPr>
                <w:sz w:val="20"/>
                <w:szCs w:val="20"/>
              </w:rPr>
            </w:pPr>
            <w:r w:rsidRPr="0011640A">
              <w:rPr>
                <w:sz w:val="20"/>
                <w:szCs w:val="20"/>
              </w:rPr>
              <w:t>1.0</w:t>
            </w:r>
          </w:p>
        </w:tc>
        <w:tc>
          <w:tcPr>
            <w:tcW w:w="2737" w:type="dxa"/>
          </w:tcPr>
          <w:p w14:paraId="5F6DAFAF" w14:textId="77777777" w:rsidR="00550F6F" w:rsidRPr="0011640A" w:rsidRDefault="00550F6F" w:rsidP="00550F6F">
            <w:pPr>
              <w:pStyle w:val="NoSpacing"/>
              <w:rPr>
                <w:sz w:val="20"/>
                <w:szCs w:val="20"/>
              </w:rPr>
            </w:pPr>
            <w:r w:rsidRPr="0011640A">
              <w:rPr>
                <w:sz w:val="20"/>
                <w:szCs w:val="20"/>
              </w:rPr>
              <w:t>At least 5% area</w:t>
            </w:r>
          </w:p>
        </w:tc>
      </w:tr>
      <w:tr w:rsidR="00550F6F" w:rsidRPr="002E3AA7" w14:paraId="0690C123" w14:textId="77777777" w:rsidTr="00550F6F">
        <w:trPr>
          <w:cantSplit/>
          <w:trHeight w:val="20"/>
        </w:trPr>
        <w:tc>
          <w:tcPr>
            <w:tcW w:w="1580" w:type="dxa"/>
            <w:vMerge w:val="restart"/>
            <w:shd w:val="clear" w:color="auto" w:fill="auto"/>
          </w:tcPr>
          <w:p w14:paraId="3E4F5839" w14:textId="77777777" w:rsidR="00550F6F" w:rsidRPr="0011640A" w:rsidRDefault="00550F6F" w:rsidP="00550F6F">
            <w:pPr>
              <w:pStyle w:val="NoSpacing"/>
              <w:keepNext/>
              <w:keepLines/>
              <w:rPr>
                <w:sz w:val="20"/>
                <w:szCs w:val="20"/>
              </w:rPr>
            </w:pPr>
            <w:r w:rsidRPr="0011640A">
              <w:rPr>
                <w:sz w:val="20"/>
                <w:szCs w:val="20"/>
              </w:rPr>
              <w:lastRenderedPageBreak/>
              <w:t>Stream buffer</w:t>
            </w:r>
          </w:p>
        </w:tc>
        <w:tc>
          <w:tcPr>
            <w:tcW w:w="2111" w:type="dxa"/>
            <w:vMerge w:val="restart"/>
          </w:tcPr>
          <w:p w14:paraId="39D2A18B" w14:textId="77777777" w:rsidR="00D36820" w:rsidRDefault="00D36820" w:rsidP="00550F6F">
            <w:pPr>
              <w:pStyle w:val="NoSpacing"/>
              <w:keepNext/>
              <w:keepLines/>
              <w:rPr>
                <w:sz w:val="20"/>
                <w:szCs w:val="20"/>
              </w:rPr>
            </w:pPr>
            <w:r>
              <w:rPr>
                <w:sz w:val="20"/>
                <w:szCs w:val="20"/>
              </w:rPr>
              <w:t>Conservation corn‡</w:t>
            </w:r>
            <w:r w:rsidR="00550F6F" w:rsidRPr="0011640A">
              <w:rPr>
                <w:sz w:val="20"/>
                <w:szCs w:val="20"/>
              </w:rPr>
              <w:br/>
              <w:t>Conservation forest</w:t>
            </w:r>
            <w:r>
              <w:rPr>
                <w:sz w:val="20"/>
                <w:szCs w:val="20"/>
              </w:rPr>
              <w:br/>
              <w:t>Conservation soybean‡</w:t>
            </w:r>
            <w:r>
              <w:rPr>
                <w:sz w:val="20"/>
                <w:szCs w:val="20"/>
              </w:rPr>
              <w:br/>
              <w:t>Conventional forest</w:t>
            </w:r>
          </w:p>
          <w:p w14:paraId="04F851AF" w14:textId="72CB8282" w:rsidR="00550F6F" w:rsidRPr="0011640A" w:rsidRDefault="00D36820" w:rsidP="00550F6F">
            <w:pPr>
              <w:pStyle w:val="NoSpacing"/>
              <w:keepNext/>
              <w:keepLines/>
              <w:rPr>
                <w:sz w:val="20"/>
                <w:szCs w:val="20"/>
              </w:rPr>
            </w:pPr>
            <w:r>
              <w:rPr>
                <w:sz w:val="20"/>
                <w:szCs w:val="20"/>
              </w:rPr>
              <w:t>Grass hay</w:t>
            </w:r>
          </w:p>
          <w:p w14:paraId="7E32762A" w14:textId="77777777" w:rsidR="00D36820" w:rsidRDefault="00550F6F" w:rsidP="00550F6F">
            <w:pPr>
              <w:pStyle w:val="NoSpacing"/>
              <w:keepNext/>
              <w:keepLines/>
              <w:rPr>
                <w:sz w:val="20"/>
                <w:szCs w:val="20"/>
              </w:rPr>
            </w:pPr>
            <w:r w:rsidRPr="0011640A">
              <w:rPr>
                <w:sz w:val="20"/>
                <w:szCs w:val="20"/>
              </w:rPr>
              <w:t>Mixed</w:t>
            </w:r>
            <w:r w:rsidR="00D36820">
              <w:rPr>
                <w:sz w:val="20"/>
                <w:szCs w:val="20"/>
              </w:rPr>
              <w:t xml:space="preserve"> fruits and vegetables</w:t>
            </w:r>
          </w:p>
          <w:p w14:paraId="45626B49" w14:textId="03D42F97" w:rsidR="00550F6F" w:rsidRPr="0011640A" w:rsidRDefault="00D36820" w:rsidP="00550F6F">
            <w:pPr>
              <w:pStyle w:val="NoSpacing"/>
              <w:keepNext/>
              <w:keepLines/>
              <w:rPr>
                <w:sz w:val="20"/>
                <w:szCs w:val="20"/>
              </w:rPr>
            </w:pPr>
            <w:r>
              <w:rPr>
                <w:sz w:val="20"/>
                <w:szCs w:val="20"/>
              </w:rPr>
              <w:t>Prairie</w:t>
            </w:r>
          </w:p>
          <w:p w14:paraId="6BBA98A6" w14:textId="1C975107" w:rsidR="00550F6F" w:rsidRPr="0011640A" w:rsidRDefault="00550F6F" w:rsidP="00550F6F">
            <w:pPr>
              <w:pStyle w:val="NoSpacing"/>
              <w:keepNext/>
              <w:keepLines/>
              <w:rPr>
                <w:sz w:val="20"/>
                <w:szCs w:val="20"/>
              </w:rPr>
            </w:pPr>
            <w:r w:rsidRPr="0011640A">
              <w:rPr>
                <w:sz w:val="20"/>
                <w:szCs w:val="20"/>
              </w:rPr>
              <w:t>Rotational grazing</w:t>
            </w:r>
            <w:r w:rsidRPr="0011640A">
              <w:rPr>
                <w:sz w:val="20"/>
                <w:szCs w:val="20"/>
              </w:rPr>
              <w:br/>
            </w:r>
            <w:r w:rsidR="00D36820">
              <w:rPr>
                <w:sz w:val="20"/>
                <w:szCs w:val="20"/>
              </w:rPr>
              <w:t>Short-rotation woody bioenergy</w:t>
            </w:r>
          </w:p>
          <w:p w14:paraId="2156C2E5" w14:textId="77777777" w:rsidR="00D36820" w:rsidRDefault="00D36820" w:rsidP="00550F6F">
            <w:pPr>
              <w:pStyle w:val="NoSpacing"/>
              <w:keepNext/>
              <w:keepLines/>
              <w:rPr>
                <w:sz w:val="20"/>
                <w:szCs w:val="20"/>
              </w:rPr>
            </w:pPr>
            <w:r>
              <w:rPr>
                <w:sz w:val="20"/>
                <w:szCs w:val="20"/>
              </w:rPr>
              <w:t>Switchgrass</w:t>
            </w:r>
            <w:r w:rsidRPr="0011640A">
              <w:rPr>
                <w:sz w:val="20"/>
                <w:szCs w:val="20"/>
              </w:rPr>
              <w:t xml:space="preserve"> </w:t>
            </w:r>
          </w:p>
          <w:p w14:paraId="707EFCEE" w14:textId="187F9D8A" w:rsidR="00550F6F" w:rsidRPr="0011640A" w:rsidRDefault="00550F6F" w:rsidP="00550F6F">
            <w:pPr>
              <w:pStyle w:val="NoSpacing"/>
              <w:keepNext/>
              <w:keepLines/>
              <w:rPr>
                <w:sz w:val="20"/>
                <w:szCs w:val="20"/>
              </w:rPr>
            </w:pPr>
            <w:r w:rsidRPr="0011640A">
              <w:rPr>
                <w:sz w:val="20"/>
                <w:szCs w:val="20"/>
              </w:rPr>
              <w:t>Wetland</w:t>
            </w:r>
          </w:p>
        </w:tc>
        <w:tc>
          <w:tcPr>
            <w:tcW w:w="1150" w:type="dxa"/>
            <w:vMerge w:val="restart"/>
            <w:shd w:val="clear" w:color="auto" w:fill="auto"/>
          </w:tcPr>
          <w:p w14:paraId="52BA3490" w14:textId="77777777" w:rsidR="00550F6F" w:rsidRPr="0011640A" w:rsidRDefault="00550F6F" w:rsidP="00550F6F">
            <w:pPr>
              <w:pStyle w:val="NoSpacing"/>
              <w:keepNext/>
              <w:keepLines/>
              <w:rPr>
                <w:sz w:val="20"/>
                <w:szCs w:val="20"/>
              </w:rPr>
            </w:pPr>
            <w:r w:rsidRPr="0011640A">
              <w:rPr>
                <w:sz w:val="20"/>
                <w:szCs w:val="20"/>
              </w:rPr>
              <w:t>Percent of stream-adjacent cells</w:t>
            </w:r>
          </w:p>
        </w:tc>
        <w:tc>
          <w:tcPr>
            <w:tcW w:w="1080" w:type="dxa"/>
          </w:tcPr>
          <w:p w14:paraId="4C7F6D20" w14:textId="77777777" w:rsidR="00550F6F" w:rsidRPr="0011640A" w:rsidRDefault="00550F6F" w:rsidP="00550F6F">
            <w:pPr>
              <w:pStyle w:val="NoSpacing"/>
              <w:keepNext/>
              <w:keepLines/>
              <w:rPr>
                <w:sz w:val="20"/>
                <w:szCs w:val="20"/>
              </w:rPr>
            </w:pPr>
            <w:r w:rsidRPr="0011640A">
              <w:rPr>
                <w:sz w:val="20"/>
                <w:szCs w:val="20"/>
              </w:rPr>
              <w:t>0.0</w:t>
            </w:r>
          </w:p>
        </w:tc>
        <w:tc>
          <w:tcPr>
            <w:tcW w:w="2737" w:type="dxa"/>
          </w:tcPr>
          <w:p w14:paraId="4F8A4548" w14:textId="77777777" w:rsidR="00550F6F" w:rsidRPr="0011640A" w:rsidRDefault="00550F6F" w:rsidP="00550F6F">
            <w:pPr>
              <w:pStyle w:val="NoSpacing"/>
              <w:keepNext/>
              <w:keepLines/>
              <w:rPr>
                <w:sz w:val="20"/>
                <w:szCs w:val="20"/>
              </w:rPr>
            </w:pPr>
            <w:r w:rsidRPr="0011640A">
              <w:rPr>
                <w:sz w:val="20"/>
                <w:szCs w:val="20"/>
              </w:rPr>
              <w:t>Less than 10% stream-adjacent cells</w:t>
            </w:r>
          </w:p>
        </w:tc>
      </w:tr>
      <w:tr w:rsidR="00550F6F" w:rsidRPr="002E3AA7" w14:paraId="05ECCE74" w14:textId="77777777" w:rsidTr="00550F6F">
        <w:trPr>
          <w:cantSplit/>
          <w:trHeight w:val="20"/>
        </w:trPr>
        <w:tc>
          <w:tcPr>
            <w:tcW w:w="1580" w:type="dxa"/>
            <w:vMerge/>
            <w:shd w:val="clear" w:color="auto" w:fill="auto"/>
          </w:tcPr>
          <w:p w14:paraId="7A4E175B" w14:textId="70EC1FF1" w:rsidR="00550F6F" w:rsidRPr="002E3AA7" w:rsidRDefault="00550F6F" w:rsidP="00550F6F">
            <w:pPr>
              <w:pStyle w:val="NoSpacing"/>
              <w:keepNext/>
              <w:keepLines/>
              <w:rPr>
                <w:rFonts w:asciiTheme="majorHAnsi" w:hAnsiTheme="majorHAnsi"/>
                <w:sz w:val="20"/>
                <w:szCs w:val="20"/>
              </w:rPr>
            </w:pPr>
          </w:p>
        </w:tc>
        <w:tc>
          <w:tcPr>
            <w:tcW w:w="2111" w:type="dxa"/>
            <w:vMerge/>
          </w:tcPr>
          <w:p w14:paraId="20E2EE61" w14:textId="77777777" w:rsidR="00550F6F" w:rsidRPr="002E3AA7" w:rsidRDefault="00550F6F" w:rsidP="00550F6F">
            <w:pPr>
              <w:pStyle w:val="NoSpacing"/>
              <w:keepNext/>
              <w:keepLines/>
              <w:rPr>
                <w:rFonts w:asciiTheme="majorHAnsi" w:hAnsiTheme="majorHAnsi"/>
                <w:sz w:val="20"/>
                <w:szCs w:val="20"/>
              </w:rPr>
            </w:pPr>
          </w:p>
        </w:tc>
        <w:tc>
          <w:tcPr>
            <w:tcW w:w="1150" w:type="dxa"/>
            <w:vMerge/>
            <w:shd w:val="clear" w:color="auto" w:fill="auto"/>
          </w:tcPr>
          <w:p w14:paraId="3CDFBD81" w14:textId="77777777" w:rsidR="00550F6F" w:rsidRPr="002E3AA7" w:rsidRDefault="00550F6F" w:rsidP="00550F6F">
            <w:pPr>
              <w:pStyle w:val="NoSpacing"/>
              <w:keepNext/>
              <w:keepLines/>
              <w:rPr>
                <w:rFonts w:asciiTheme="majorHAnsi" w:hAnsiTheme="majorHAnsi"/>
                <w:sz w:val="20"/>
                <w:szCs w:val="20"/>
              </w:rPr>
            </w:pPr>
          </w:p>
        </w:tc>
        <w:tc>
          <w:tcPr>
            <w:tcW w:w="1080" w:type="dxa"/>
          </w:tcPr>
          <w:p w14:paraId="6E75D587" w14:textId="77777777" w:rsidR="00550F6F" w:rsidRPr="0011640A" w:rsidRDefault="00550F6F" w:rsidP="00550F6F">
            <w:pPr>
              <w:pStyle w:val="NoSpacing"/>
              <w:keepNext/>
              <w:keepLines/>
              <w:rPr>
                <w:sz w:val="20"/>
                <w:szCs w:val="20"/>
              </w:rPr>
            </w:pPr>
            <w:r w:rsidRPr="0011640A">
              <w:rPr>
                <w:sz w:val="20"/>
                <w:szCs w:val="20"/>
              </w:rPr>
              <w:t>0.5</w:t>
            </w:r>
          </w:p>
        </w:tc>
        <w:tc>
          <w:tcPr>
            <w:tcW w:w="2737" w:type="dxa"/>
          </w:tcPr>
          <w:p w14:paraId="398D89D0" w14:textId="77777777" w:rsidR="00550F6F" w:rsidRPr="0011640A" w:rsidRDefault="00550F6F" w:rsidP="00550F6F">
            <w:pPr>
              <w:pStyle w:val="NoSpacing"/>
              <w:keepNext/>
              <w:keepLines/>
              <w:rPr>
                <w:sz w:val="20"/>
                <w:szCs w:val="20"/>
              </w:rPr>
            </w:pPr>
            <w:r w:rsidRPr="0011640A">
              <w:rPr>
                <w:sz w:val="20"/>
                <w:szCs w:val="20"/>
              </w:rPr>
              <w:t>At least 10%, less than 50% stream-adjacent cells</w:t>
            </w:r>
          </w:p>
        </w:tc>
      </w:tr>
      <w:tr w:rsidR="00550F6F" w:rsidRPr="002E3AA7" w14:paraId="564A04A5" w14:textId="77777777" w:rsidTr="00550F6F">
        <w:trPr>
          <w:cantSplit/>
          <w:trHeight w:val="20"/>
        </w:trPr>
        <w:tc>
          <w:tcPr>
            <w:tcW w:w="1580" w:type="dxa"/>
            <w:vMerge/>
            <w:shd w:val="clear" w:color="auto" w:fill="auto"/>
          </w:tcPr>
          <w:p w14:paraId="68B8DC1B" w14:textId="77777777" w:rsidR="00550F6F" w:rsidRPr="002E3AA7" w:rsidRDefault="00550F6F" w:rsidP="00550F6F">
            <w:pPr>
              <w:pStyle w:val="NoSpacing"/>
              <w:keepNext/>
              <w:keepLines/>
              <w:rPr>
                <w:rFonts w:asciiTheme="majorHAnsi" w:hAnsiTheme="majorHAnsi"/>
                <w:sz w:val="20"/>
                <w:szCs w:val="20"/>
              </w:rPr>
            </w:pPr>
          </w:p>
        </w:tc>
        <w:tc>
          <w:tcPr>
            <w:tcW w:w="2111" w:type="dxa"/>
            <w:vMerge/>
          </w:tcPr>
          <w:p w14:paraId="16E0D8D8" w14:textId="77777777" w:rsidR="00550F6F" w:rsidRPr="002E3AA7" w:rsidRDefault="00550F6F" w:rsidP="00550F6F">
            <w:pPr>
              <w:pStyle w:val="NoSpacing"/>
              <w:keepNext/>
              <w:keepLines/>
              <w:rPr>
                <w:rFonts w:asciiTheme="majorHAnsi" w:hAnsiTheme="majorHAnsi"/>
                <w:sz w:val="20"/>
                <w:szCs w:val="20"/>
              </w:rPr>
            </w:pPr>
          </w:p>
        </w:tc>
        <w:tc>
          <w:tcPr>
            <w:tcW w:w="1150" w:type="dxa"/>
            <w:vMerge/>
            <w:shd w:val="clear" w:color="auto" w:fill="auto"/>
          </w:tcPr>
          <w:p w14:paraId="4AEB9290" w14:textId="77777777" w:rsidR="00550F6F" w:rsidRPr="002E3AA7" w:rsidRDefault="00550F6F" w:rsidP="00550F6F">
            <w:pPr>
              <w:pStyle w:val="NoSpacing"/>
              <w:keepNext/>
              <w:keepLines/>
              <w:rPr>
                <w:rFonts w:asciiTheme="majorHAnsi" w:hAnsiTheme="majorHAnsi"/>
                <w:sz w:val="20"/>
                <w:szCs w:val="20"/>
              </w:rPr>
            </w:pPr>
          </w:p>
        </w:tc>
        <w:tc>
          <w:tcPr>
            <w:tcW w:w="1080" w:type="dxa"/>
          </w:tcPr>
          <w:p w14:paraId="4A626BB7" w14:textId="77777777" w:rsidR="00550F6F" w:rsidRPr="0011640A" w:rsidRDefault="00550F6F" w:rsidP="00550F6F">
            <w:pPr>
              <w:pStyle w:val="NoSpacing"/>
              <w:keepNext/>
              <w:keepLines/>
              <w:rPr>
                <w:sz w:val="20"/>
                <w:szCs w:val="20"/>
              </w:rPr>
            </w:pPr>
            <w:r w:rsidRPr="0011640A">
              <w:rPr>
                <w:sz w:val="20"/>
                <w:szCs w:val="20"/>
              </w:rPr>
              <w:t>1.0</w:t>
            </w:r>
          </w:p>
        </w:tc>
        <w:tc>
          <w:tcPr>
            <w:tcW w:w="2737" w:type="dxa"/>
          </w:tcPr>
          <w:p w14:paraId="3CCB174F" w14:textId="77777777" w:rsidR="00550F6F" w:rsidRPr="0011640A" w:rsidRDefault="00550F6F" w:rsidP="00550F6F">
            <w:pPr>
              <w:pStyle w:val="NoSpacing"/>
              <w:keepNext/>
              <w:keepLines/>
              <w:rPr>
                <w:sz w:val="20"/>
                <w:szCs w:val="20"/>
              </w:rPr>
            </w:pPr>
            <w:r w:rsidRPr="0011640A">
              <w:rPr>
                <w:sz w:val="20"/>
                <w:szCs w:val="20"/>
              </w:rPr>
              <w:t>At least 50%, less than 100% stream-adjacent cells</w:t>
            </w:r>
          </w:p>
        </w:tc>
      </w:tr>
      <w:tr w:rsidR="00550F6F" w:rsidRPr="002E3AA7" w14:paraId="6F3DF49A" w14:textId="77777777" w:rsidTr="00550F6F">
        <w:trPr>
          <w:cantSplit/>
          <w:trHeight w:val="20"/>
        </w:trPr>
        <w:tc>
          <w:tcPr>
            <w:tcW w:w="1580" w:type="dxa"/>
            <w:vMerge/>
            <w:tcBorders>
              <w:bottom w:val="single" w:sz="4" w:space="0" w:color="auto"/>
            </w:tcBorders>
            <w:shd w:val="clear" w:color="auto" w:fill="auto"/>
          </w:tcPr>
          <w:p w14:paraId="70A10AB3" w14:textId="77777777" w:rsidR="00550F6F" w:rsidRPr="002E3AA7" w:rsidRDefault="00550F6F" w:rsidP="00550F6F">
            <w:pPr>
              <w:pStyle w:val="NoSpacing"/>
              <w:keepNext/>
              <w:keepLines/>
              <w:rPr>
                <w:rFonts w:asciiTheme="majorHAnsi" w:hAnsiTheme="majorHAnsi"/>
                <w:sz w:val="20"/>
                <w:szCs w:val="20"/>
              </w:rPr>
            </w:pPr>
          </w:p>
        </w:tc>
        <w:tc>
          <w:tcPr>
            <w:tcW w:w="2111" w:type="dxa"/>
            <w:vMerge/>
            <w:tcBorders>
              <w:bottom w:val="single" w:sz="4" w:space="0" w:color="auto"/>
            </w:tcBorders>
          </w:tcPr>
          <w:p w14:paraId="6D247048" w14:textId="77777777" w:rsidR="00550F6F" w:rsidRPr="002E3AA7" w:rsidRDefault="00550F6F" w:rsidP="00550F6F">
            <w:pPr>
              <w:pStyle w:val="NoSpacing"/>
              <w:keepNext/>
              <w:keepLines/>
              <w:rPr>
                <w:rFonts w:asciiTheme="majorHAnsi" w:hAnsiTheme="majorHAnsi"/>
                <w:sz w:val="20"/>
                <w:szCs w:val="20"/>
              </w:rPr>
            </w:pPr>
          </w:p>
        </w:tc>
        <w:tc>
          <w:tcPr>
            <w:tcW w:w="1150" w:type="dxa"/>
            <w:vMerge/>
            <w:tcBorders>
              <w:bottom w:val="single" w:sz="4" w:space="0" w:color="auto"/>
            </w:tcBorders>
            <w:shd w:val="clear" w:color="auto" w:fill="auto"/>
          </w:tcPr>
          <w:p w14:paraId="29F472B8" w14:textId="77777777" w:rsidR="00550F6F" w:rsidRPr="002E3AA7" w:rsidRDefault="00550F6F" w:rsidP="00550F6F">
            <w:pPr>
              <w:pStyle w:val="NoSpacing"/>
              <w:keepNext/>
              <w:keepLines/>
              <w:rPr>
                <w:rFonts w:asciiTheme="majorHAnsi" w:hAnsiTheme="majorHAnsi"/>
                <w:sz w:val="20"/>
                <w:szCs w:val="20"/>
              </w:rPr>
            </w:pPr>
          </w:p>
        </w:tc>
        <w:tc>
          <w:tcPr>
            <w:tcW w:w="1080" w:type="dxa"/>
            <w:tcBorders>
              <w:bottom w:val="single" w:sz="4" w:space="0" w:color="auto"/>
            </w:tcBorders>
          </w:tcPr>
          <w:p w14:paraId="21E1BA5D" w14:textId="77777777" w:rsidR="00550F6F" w:rsidRPr="0011640A" w:rsidRDefault="00550F6F" w:rsidP="00550F6F">
            <w:pPr>
              <w:pStyle w:val="NoSpacing"/>
              <w:keepNext/>
              <w:keepLines/>
              <w:rPr>
                <w:sz w:val="20"/>
                <w:szCs w:val="20"/>
              </w:rPr>
            </w:pPr>
            <w:r w:rsidRPr="0011640A">
              <w:rPr>
                <w:sz w:val="20"/>
                <w:szCs w:val="20"/>
              </w:rPr>
              <w:t>1.5</w:t>
            </w:r>
          </w:p>
        </w:tc>
        <w:tc>
          <w:tcPr>
            <w:tcW w:w="2737" w:type="dxa"/>
            <w:tcBorders>
              <w:bottom w:val="single" w:sz="4" w:space="0" w:color="auto"/>
            </w:tcBorders>
          </w:tcPr>
          <w:p w14:paraId="6BB73A21" w14:textId="77777777" w:rsidR="00550F6F" w:rsidRPr="0011640A" w:rsidRDefault="00550F6F" w:rsidP="00550F6F">
            <w:pPr>
              <w:pStyle w:val="NoSpacing"/>
              <w:keepNext/>
              <w:keepLines/>
              <w:rPr>
                <w:sz w:val="20"/>
                <w:szCs w:val="20"/>
              </w:rPr>
            </w:pPr>
            <w:r w:rsidRPr="0011640A">
              <w:rPr>
                <w:sz w:val="20"/>
                <w:szCs w:val="20"/>
              </w:rPr>
              <w:t>100% stream-adjacent cells</w:t>
            </w:r>
          </w:p>
        </w:tc>
      </w:tr>
      <w:tr w:rsidR="00550F6F" w:rsidRPr="002E3AA7" w14:paraId="66045D37" w14:textId="77777777" w:rsidTr="00550F6F">
        <w:trPr>
          <w:cantSplit/>
          <w:trHeight w:val="20"/>
        </w:trPr>
        <w:tc>
          <w:tcPr>
            <w:tcW w:w="8658" w:type="dxa"/>
            <w:gridSpan w:val="5"/>
            <w:tcBorders>
              <w:left w:val="nil"/>
              <w:bottom w:val="nil"/>
              <w:right w:val="nil"/>
            </w:tcBorders>
            <w:shd w:val="clear" w:color="auto" w:fill="auto"/>
          </w:tcPr>
          <w:p w14:paraId="72F9DB08" w14:textId="09037A4D" w:rsidR="00550F6F" w:rsidRPr="0011640A" w:rsidRDefault="00550F6F" w:rsidP="00550F6F">
            <w:pPr>
              <w:pStyle w:val="NoSpacing"/>
              <w:keepNext/>
              <w:keepLines/>
              <w:rPr>
                <w:sz w:val="20"/>
                <w:szCs w:val="20"/>
              </w:rPr>
            </w:pPr>
            <w:r w:rsidRPr="0011640A">
              <w:rPr>
                <w:sz w:val="20"/>
                <w:szCs w:val="20"/>
              </w:rPr>
              <w:t xml:space="preserve">*In this calculation, PEWI awards up to 1.5 game wildlife points for land uses that include </w:t>
            </w:r>
            <w:r w:rsidR="00AB5B64">
              <w:rPr>
                <w:sz w:val="20"/>
                <w:szCs w:val="20"/>
              </w:rPr>
              <w:t>natural</w:t>
            </w:r>
            <w:r w:rsidRPr="0011640A">
              <w:rPr>
                <w:sz w:val="20"/>
                <w:szCs w:val="20"/>
              </w:rPr>
              <w:t xml:space="preserve"> vegetation and other high-diversity land uses, as well as both low-diversity, high-input and low-diversity, low-input land uses that provide higher diversity support and require fewer inputs than conventionally row-cropped systems.</w:t>
            </w:r>
          </w:p>
          <w:p w14:paraId="7654B824" w14:textId="77777777" w:rsidR="00550F6F" w:rsidRPr="0011640A" w:rsidRDefault="00550F6F" w:rsidP="00550F6F">
            <w:pPr>
              <w:pStyle w:val="NoSpacing"/>
              <w:keepNext/>
              <w:keepLines/>
              <w:rPr>
                <w:sz w:val="20"/>
                <w:szCs w:val="20"/>
              </w:rPr>
            </w:pPr>
            <w:r w:rsidRPr="0011640A">
              <w:rPr>
                <w:sz w:val="20"/>
                <w:szCs w:val="20"/>
              </w:rPr>
              <w:t>†We selected conservation corn and conservation soybean for inclusion in this category because we defined management practices for conservation row crops to include winter cover crops, no-till, and grassed waterways, and/or buffers.</w:t>
            </w:r>
          </w:p>
          <w:p w14:paraId="2B292F32" w14:textId="77777777" w:rsidR="00550F6F" w:rsidRPr="002E3AA7" w:rsidRDefault="00550F6F" w:rsidP="00550F6F">
            <w:pPr>
              <w:pStyle w:val="NoSpacing"/>
              <w:keepNext/>
              <w:keepLines/>
              <w:rPr>
                <w:rFonts w:asciiTheme="majorHAnsi" w:hAnsiTheme="majorHAnsi"/>
                <w:sz w:val="20"/>
                <w:szCs w:val="20"/>
              </w:rPr>
            </w:pPr>
            <w:r w:rsidRPr="0011640A">
              <w:rPr>
                <w:sz w:val="20"/>
                <w:szCs w:val="20"/>
              </w:rPr>
              <w:t>‡We assume conservation corn and conservation soybean best management practices include stream buffering.</w:t>
            </w:r>
          </w:p>
        </w:tc>
      </w:tr>
    </w:tbl>
    <w:p w14:paraId="5078EED5" w14:textId="77777777" w:rsidR="00550F6F" w:rsidRPr="002E3AA7" w:rsidRDefault="00550F6F" w:rsidP="00550F6F">
      <w:pPr>
        <w:spacing w:line="240" w:lineRule="auto"/>
      </w:pPr>
    </w:p>
    <w:p w14:paraId="4A6F31C7" w14:textId="77777777" w:rsidR="004E60AD" w:rsidRDefault="004E60AD">
      <w:pPr>
        <w:spacing w:line="276" w:lineRule="auto"/>
        <w:rPr>
          <w:rFonts w:asciiTheme="majorHAnsi" w:hAnsiTheme="majorHAnsi"/>
        </w:rPr>
      </w:pPr>
      <w:r>
        <w:rPr>
          <w:rFonts w:asciiTheme="majorHAnsi" w:hAnsiTheme="majorHAnsi"/>
        </w:rPr>
        <w:br w:type="page"/>
      </w:r>
    </w:p>
    <w:p w14:paraId="450835D7" w14:textId="4B2C9A97" w:rsidR="00D82064" w:rsidRPr="00805F87" w:rsidRDefault="00D82064" w:rsidP="006C16A9">
      <w:pPr>
        <w:pStyle w:val="Heading1"/>
        <w:rPr>
          <w:rFonts w:asciiTheme="minorHAnsi" w:hAnsiTheme="minorHAnsi"/>
          <w:b/>
          <w:sz w:val="24"/>
        </w:rPr>
      </w:pPr>
      <w:bookmarkStart w:id="9" w:name="_Toc28353257"/>
      <w:bookmarkStart w:id="10" w:name="_Ref438986556"/>
      <w:r w:rsidRPr="00805F87">
        <w:rPr>
          <w:rFonts w:asciiTheme="minorHAnsi" w:hAnsiTheme="minorHAnsi"/>
          <w:b/>
          <w:sz w:val="24"/>
        </w:rPr>
        <w:lastRenderedPageBreak/>
        <w:t>Table 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6</w:t>
      </w:r>
      <w:r w:rsidR="003B7AC5" w:rsidRPr="00805F87">
        <w:rPr>
          <w:rFonts w:asciiTheme="minorHAnsi" w:hAnsiTheme="minorHAnsi"/>
          <w:b/>
          <w:noProof/>
          <w:sz w:val="24"/>
        </w:rPr>
        <w:fldChar w:fldCharType="end"/>
      </w:r>
      <w:r w:rsidRPr="00805F87">
        <w:rPr>
          <w:rFonts w:asciiTheme="minorHAnsi" w:hAnsiTheme="minorHAnsi"/>
          <w:b/>
          <w:sz w:val="24"/>
        </w:rPr>
        <w:t>. Carbon Sequestration Rates by Land-use Type</w:t>
      </w:r>
      <w:bookmarkEnd w:id="9"/>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2250"/>
        <w:gridCol w:w="2430"/>
        <w:gridCol w:w="2070"/>
      </w:tblGrid>
      <w:tr w:rsidR="00D82064" w:rsidRPr="002E3AA7" w14:paraId="4854E24A" w14:textId="77777777" w:rsidTr="006C16A9">
        <w:trPr>
          <w:cantSplit/>
          <w:tblHeader/>
        </w:trPr>
        <w:tc>
          <w:tcPr>
            <w:tcW w:w="2700" w:type="dxa"/>
            <w:shd w:val="clear" w:color="auto" w:fill="auto"/>
          </w:tcPr>
          <w:p w14:paraId="67065DF5" w14:textId="49384DDB" w:rsidR="00D82064" w:rsidRPr="0011640A" w:rsidRDefault="00D82064" w:rsidP="003161F5">
            <w:pPr>
              <w:spacing w:line="240" w:lineRule="auto"/>
              <w:rPr>
                <w:b/>
                <w:sz w:val="20"/>
              </w:rPr>
            </w:pPr>
            <w:r w:rsidRPr="0011640A">
              <w:rPr>
                <w:b/>
                <w:sz w:val="20"/>
              </w:rPr>
              <w:t>From Annual Row Crop Types*</w:t>
            </w:r>
            <w:r w:rsidRPr="00D80DA5">
              <w:rPr>
                <w:rFonts w:asciiTheme="majorHAnsi" w:hAnsiTheme="majorHAnsi"/>
                <w:sz w:val="20"/>
                <w:szCs w:val="20"/>
              </w:rPr>
              <w:t>†</w:t>
            </w:r>
            <w:r w:rsidRPr="0011640A">
              <w:rPr>
                <w:b/>
                <w:sz w:val="20"/>
              </w:rPr>
              <w:t xml:space="preserve"> to</w:t>
            </w:r>
            <w:r w:rsidR="006C16A9">
              <w:rPr>
                <w:b/>
                <w:sz w:val="20"/>
              </w:rPr>
              <w:t>:</w:t>
            </w:r>
          </w:p>
        </w:tc>
        <w:tc>
          <w:tcPr>
            <w:tcW w:w="2250" w:type="dxa"/>
          </w:tcPr>
          <w:p w14:paraId="7A4F6C92" w14:textId="77777777" w:rsidR="00D82064" w:rsidRPr="0011640A" w:rsidRDefault="00D82064" w:rsidP="003161F5">
            <w:pPr>
              <w:spacing w:line="240" w:lineRule="auto"/>
              <w:rPr>
                <w:b/>
                <w:sz w:val="20"/>
              </w:rPr>
            </w:pPr>
            <w:r w:rsidRPr="0011640A">
              <w:rPr>
                <w:b/>
                <w:sz w:val="20"/>
              </w:rPr>
              <w:t>Measured Unit</w:t>
            </w:r>
          </w:p>
        </w:tc>
        <w:tc>
          <w:tcPr>
            <w:tcW w:w="2430" w:type="dxa"/>
          </w:tcPr>
          <w:p w14:paraId="540524CF" w14:textId="77777777" w:rsidR="00D82064" w:rsidRPr="0011640A" w:rsidRDefault="00D82064" w:rsidP="003161F5">
            <w:pPr>
              <w:spacing w:line="240" w:lineRule="auto"/>
              <w:rPr>
                <w:b/>
                <w:sz w:val="20"/>
              </w:rPr>
            </w:pPr>
            <w:r w:rsidRPr="0011640A">
              <w:rPr>
                <w:b/>
                <w:sz w:val="20"/>
              </w:rPr>
              <w:t>PEWI Land-use Types</w:t>
            </w:r>
          </w:p>
        </w:tc>
        <w:tc>
          <w:tcPr>
            <w:tcW w:w="2070" w:type="dxa"/>
          </w:tcPr>
          <w:p w14:paraId="1D790F83" w14:textId="50476074" w:rsidR="00D82064" w:rsidRPr="0011640A" w:rsidRDefault="00D82064" w:rsidP="006C16A9">
            <w:pPr>
              <w:spacing w:line="240" w:lineRule="auto"/>
              <w:rPr>
                <w:b/>
                <w:sz w:val="20"/>
              </w:rPr>
            </w:pPr>
            <w:r w:rsidRPr="0011640A">
              <w:rPr>
                <w:b/>
                <w:sz w:val="20"/>
              </w:rPr>
              <w:t>Values</w:t>
            </w:r>
            <w:r w:rsidR="006C16A9">
              <w:rPr>
                <w:b/>
                <w:sz w:val="20"/>
              </w:rPr>
              <w:t xml:space="preserve"> </w:t>
            </w:r>
            <w:r w:rsidRPr="0011640A">
              <w:rPr>
                <w:b/>
                <w:sz w:val="20"/>
              </w:rPr>
              <w:t>(Mg ha-1 yr-1)</w:t>
            </w:r>
          </w:p>
        </w:tc>
      </w:tr>
      <w:tr w:rsidR="00D82064" w:rsidRPr="002E3AA7" w14:paraId="4D698BE3" w14:textId="77777777" w:rsidTr="006C16A9">
        <w:trPr>
          <w:cantSplit/>
          <w:tblHeader/>
        </w:trPr>
        <w:tc>
          <w:tcPr>
            <w:tcW w:w="2700" w:type="dxa"/>
          </w:tcPr>
          <w:p w14:paraId="7B7A1895" w14:textId="77777777" w:rsidR="00D82064" w:rsidRPr="0011640A" w:rsidRDefault="00D82064" w:rsidP="003161F5">
            <w:pPr>
              <w:pStyle w:val="NoSpacing"/>
              <w:rPr>
                <w:sz w:val="20"/>
                <w:szCs w:val="20"/>
              </w:rPr>
            </w:pPr>
            <w:proofErr w:type="spellStart"/>
            <w:r w:rsidRPr="0011640A">
              <w:rPr>
                <w:sz w:val="20"/>
                <w:szCs w:val="20"/>
              </w:rPr>
              <w:t>Forests</w:t>
            </w:r>
            <w:r w:rsidRPr="0011640A">
              <w:rPr>
                <w:sz w:val="20"/>
                <w:szCs w:val="20"/>
                <w:vertAlign w:val="superscript"/>
              </w:rPr>
              <w:t>a</w:t>
            </w:r>
            <w:proofErr w:type="spellEnd"/>
          </w:p>
        </w:tc>
        <w:tc>
          <w:tcPr>
            <w:tcW w:w="2250" w:type="dxa"/>
          </w:tcPr>
          <w:p w14:paraId="160DF4F5" w14:textId="77777777" w:rsidR="00D82064" w:rsidRPr="0011640A" w:rsidRDefault="00D82064" w:rsidP="003161F5">
            <w:pPr>
              <w:pStyle w:val="NoSpacing"/>
              <w:rPr>
                <w:sz w:val="20"/>
                <w:szCs w:val="20"/>
              </w:rPr>
            </w:pPr>
            <w:r w:rsidRPr="0011640A">
              <w:rPr>
                <w:sz w:val="20"/>
                <w:szCs w:val="20"/>
              </w:rPr>
              <w:t>Total biomass and soils</w:t>
            </w:r>
          </w:p>
        </w:tc>
        <w:tc>
          <w:tcPr>
            <w:tcW w:w="2430" w:type="dxa"/>
          </w:tcPr>
          <w:p w14:paraId="307B12FA" w14:textId="77777777" w:rsidR="00D82064" w:rsidRPr="0011640A" w:rsidRDefault="00D82064" w:rsidP="003161F5">
            <w:pPr>
              <w:pStyle w:val="NoSpacing"/>
              <w:rPr>
                <w:sz w:val="20"/>
                <w:szCs w:val="20"/>
              </w:rPr>
            </w:pPr>
            <w:r w:rsidRPr="0011640A">
              <w:rPr>
                <w:sz w:val="20"/>
                <w:szCs w:val="20"/>
              </w:rPr>
              <w:t>Conservation forest, Conventional forest</w:t>
            </w:r>
          </w:p>
        </w:tc>
        <w:tc>
          <w:tcPr>
            <w:tcW w:w="2070" w:type="dxa"/>
          </w:tcPr>
          <w:p w14:paraId="7C93CE98" w14:textId="0F1B6CED" w:rsidR="00D82064" w:rsidRPr="0011640A" w:rsidRDefault="0027798B" w:rsidP="003161F5">
            <w:pPr>
              <w:pStyle w:val="NoSpacing"/>
              <w:rPr>
                <w:sz w:val="20"/>
                <w:szCs w:val="20"/>
              </w:rPr>
            </w:pPr>
            <m:oMathPara>
              <m:oMath>
                <m:r>
                  <w:rPr>
                    <w:rFonts w:ascii="Cambria Math" w:hAnsi="Cambria Math"/>
                    <w:sz w:val="20"/>
                    <w:szCs w:val="20"/>
                  </w:rPr>
                  <m:t>3.67</m:t>
                </m:r>
              </m:oMath>
            </m:oMathPara>
          </w:p>
        </w:tc>
      </w:tr>
      <w:tr w:rsidR="00D82064" w:rsidRPr="002E3AA7" w14:paraId="5C4DB140" w14:textId="77777777" w:rsidTr="006C16A9">
        <w:trPr>
          <w:cantSplit/>
          <w:tblHeader/>
        </w:trPr>
        <w:tc>
          <w:tcPr>
            <w:tcW w:w="2700" w:type="dxa"/>
          </w:tcPr>
          <w:p w14:paraId="6528683E" w14:textId="77777777" w:rsidR="00D82064" w:rsidRPr="0011640A" w:rsidRDefault="00D82064" w:rsidP="003161F5">
            <w:pPr>
              <w:pStyle w:val="NoSpacing"/>
              <w:rPr>
                <w:sz w:val="20"/>
                <w:szCs w:val="20"/>
              </w:rPr>
            </w:pPr>
            <w:r w:rsidRPr="0011640A">
              <w:rPr>
                <w:sz w:val="20"/>
                <w:szCs w:val="20"/>
              </w:rPr>
              <w:t xml:space="preserve">Incorporation of cover </w:t>
            </w:r>
            <w:proofErr w:type="spellStart"/>
            <w:r w:rsidRPr="0011640A">
              <w:rPr>
                <w:sz w:val="20"/>
                <w:szCs w:val="20"/>
              </w:rPr>
              <w:t>crops</w:t>
            </w:r>
            <w:r w:rsidRPr="0011640A">
              <w:rPr>
                <w:sz w:val="20"/>
                <w:szCs w:val="20"/>
                <w:vertAlign w:val="superscript"/>
              </w:rPr>
              <w:t>a</w:t>
            </w:r>
            <w:proofErr w:type="spellEnd"/>
          </w:p>
        </w:tc>
        <w:tc>
          <w:tcPr>
            <w:tcW w:w="2250" w:type="dxa"/>
          </w:tcPr>
          <w:p w14:paraId="5A33F820" w14:textId="77777777" w:rsidR="00D82064" w:rsidRPr="0011640A" w:rsidRDefault="00D82064" w:rsidP="003161F5">
            <w:pPr>
              <w:pStyle w:val="NoSpacing"/>
              <w:rPr>
                <w:sz w:val="20"/>
                <w:szCs w:val="20"/>
              </w:rPr>
            </w:pPr>
            <w:r w:rsidRPr="0011640A">
              <w:rPr>
                <w:sz w:val="20"/>
                <w:szCs w:val="20"/>
              </w:rPr>
              <w:t>Soils</w:t>
            </w:r>
          </w:p>
        </w:tc>
        <w:tc>
          <w:tcPr>
            <w:tcW w:w="2430" w:type="dxa"/>
          </w:tcPr>
          <w:p w14:paraId="16C2C928" w14:textId="77777777" w:rsidR="00D82064" w:rsidRPr="0011640A" w:rsidRDefault="00D82064" w:rsidP="003161F5">
            <w:pPr>
              <w:pStyle w:val="NoSpacing"/>
              <w:rPr>
                <w:sz w:val="20"/>
                <w:szCs w:val="20"/>
              </w:rPr>
            </w:pPr>
            <w:r w:rsidRPr="0011640A">
              <w:rPr>
                <w:sz w:val="20"/>
                <w:szCs w:val="20"/>
              </w:rPr>
              <w:t>Conservation corn, Conservation soybean</w:t>
            </w:r>
          </w:p>
        </w:tc>
        <w:tc>
          <w:tcPr>
            <w:tcW w:w="2070" w:type="dxa"/>
          </w:tcPr>
          <w:p w14:paraId="49ABBBBA" w14:textId="72F7ECC8" w:rsidR="00D82064" w:rsidRPr="0011640A" w:rsidRDefault="007D474B" w:rsidP="007D474B">
            <w:pPr>
              <w:pStyle w:val="NoSpacing"/>
              <w:rPr>
                <w:sz w:val="20"/>
                <w:szCs w:val="20"/>
              </w:rPr>
            </w:pPr>
            <m:oMathPara>
              <m:oMath>
                <m:r>
                  <w:rPr>
                    <w:rFonts w:ascii="Cambria Math" w:hAnsi="Cambria Math"/>
                    <w:sz w:val="20"/>
                    <w:szCs w:val="20"/>
                  </w:rPr>
                  <m:t>0.400</m:t>
                </m:r>
              </m:oMath>
            </m:oMathPara>
          </w:p>
        </w:tc>
      </w:tr>
      <w:tr w:rsidR="00D82064" w:rsidRPr="002E3AA7" w14:paraId="586ED12C" w14:textId="77777777" w:rsidTr="006C16A9">
        <w:trPr>
          <w:cantSplit/>
          <w:tblHeader/>
        </w:trPr>
        <w:tc>
          <w:tcPr>
            <w:tcW w:w="2700" w:type="dxa"/>
          </w:tcPr>
          <w:p w14:paraId="2B95C68F" w14:textId="77777777" w:rsidR="00D82064" w:rsidRPr="0011640A" w:rsidRDefault="00D82064" w:rsidP="003161F5">
            <w:pPr>
              <w:pStyle w:val="NoSpacing"/>
              <w:rPr>
                <w:sz w:val="20"/>
                <w:szCs w:val="20"/>
              </w:rPr>
            </w:pPr>
            <w:r w:rsidRPr="0011640A">
              <w:rPr>
                <w:sz w:val="20"/>
                <w:szCs w:val="20"/>
              </w:rPr>
              <w:t xml:space="preserve">Perennial </w:t>
            </w:r>
            <w:proofErr w:type="spellStart"/>
            <w:r w:rsidRPr="0011640A">
              <w:rPr>
                <w:sz w:val="20"/>
                <w:szCs w:val="20"/>
              </w:rPr>
              <w:t>grassland</w:t>
            </w:r>
            <w:r w:rsidRPr="0011640A">
              <w:rPr>
                <w:sz w:val="20"/>
                <w:szCs w:val="20"/>
                <w:vertAlign w:val="superscript"/>
              </w:rPr>
              <w:t>a</w:t>
            </w:r>
            <w:proofErr w:type="spellEnd"/>
          </w:p>
        </w:tc>
        <w:tc>
          <w:tcPr>
            <w:tcW w:w="2250" w:type="dxa"/>
          </w:tcPr>
          <w:p w14:paraId="2BEF1B6A" w14:textId="77777777" w:rsidR="00D82064" w:rsidRPr="0011640A" w:rsidRDefault="00D82064" w:rsidP="003161F5">
            <w:pPr>
              <w:pStyle w:val="NoSpacing"/>
              <w:rPr>
                <w:sz w:val="20"/>
                <w:szCs w:val="20"/>
              </w:rPr>
            </w:pPr>
            <w:r w:rsidRPr="0011640A">
              <w:rPr>
                <w:sz w:val="20"/>
                <w:szCs w:val="20"/>
              </w:rPr>
              <w:t>Soils</w:t>
            </w:r>
          </w:p>
        </w:tc>
        <w:tc>
          <w:tcPr>
            <w:tcW w:w="2430" w:type="dxa"/>
          </w:tcPr>
          <w:p w14:paraId="0EFB8595" w14:textId="77777777" w:rsidR="00D82064" w:rsidRPr="0011640A" w:rsidRDefault="00D82064" w:rsidP="003161F5">
            <w:pPr>
              <w:pStyle w:val="NoSpacing"/>
              <w:rPr>
                <w:sz w:val="20"/>
                <w:szCs w:val="20"/>
              </w:rPr>
            </w:pPr>
            <w:r w:rsidRPr="0011640A">
              <w:rPr>
                <w:sz w:val="20"/>
                <w:szCs w:val="20"/>
              </w:rPr>
              <w:t>Prairie</w:t>
            </w:r>
          </w:p>
        </w:tc>
        <w:tc>
          <w:tcPr>
            <w:tcW w:w="2070" w:type="dxa"/>
          </w:tcPr>
          <w:p w14:paraId="624050F6" w14:textId="7DB3794C" w:rsidR="00D82064" w:rsidRPr="0011640A" w:rsidRDefault="0027798B" w:rsidP="003161F5">
            <w:pPr>
              <w:pStyle w:val="NoSpacing"/>
              <w:rPr>
                <w:sz w:val="20"/>
                <w:szCs w:val="20"/>
              </w:rPr>
            </w:pPr>
            <m:oMathPara>
              <m:oMath>
                <m:r>
                  <w:rPr>
                    <w:rFonts w:ascii="Cambria Math" w:hAnsi="Cambria Math"/>
                    <w:sz w:val="20"/>
                    <w:szCs w:val="20"/>
                  </w:rPr>
                  <m:t>1.07</m:t>
                </m:r>
              </m:oMath>
            </m:oMathPara>
          </w:p>
        </w:tc>
      </w:tr>
      <w:tr w:rsidR="00D82064" w:rsidRPr="002E3AA7" w14:paraId="0E5C268F" w14:textId="77777777" w:rsidTr="006C16A9">
        <w:trPr>
          <w:cantSplit/>
          <w:tblHeader/>
        </w:trPr>
        <w:tc>
          <w:tcPr>
            <w:tcW w:w="2700" w:type="dxa"/>
          </w:tcPr>
          <w:p w14:paraId="2E5B5CBA" w14:textId="77777777" w:rsidR="00D82064" w:rsidRPr="0011640A" w:rsidRDefault="00D82064" w:rsidP="003161F5">
            <w:pPr>
              <w:pStyle w:val="NoSpacing"/>
              <w:rPr>
                <w:sz w:val="20"/>
                <w:szCs w:val="20"/>
              </w:rPr>
            </w:pPr>
            <w:r w:rsidRPr="0011640A">
              <w:rPr>
                <w:sz w:val="20"/>
                <w:szCs w:val="20"/>
              </w:rPr>
              <w:t xml:space="preserve">Pasture or hay </w:t>
            </w:r>
            <w:proofErr w:type="spellStart"/>
            <w:r w:rsidRPr="0011640A">
              <w:rPr>
                <w:sz w:val="20"/>
                <w:szCs w:val="20"/>
              </w:rPr>
              <w:t>land</w:t>
            </w:r>
            <w:r w:rsidRPr="0011640A">
              <w:rPr>
                <w:sz w:val="20"/>
                <w:szCs w:val="20"/>
                <w:vertAlign w:val="superscript"/>
              </w:rPr>
              <w:t>a</w:t>
            </w:r>
            <w:proofErr w:type="spellEnd"/>
          </w:p>
        </w:tc>
        <w:tc>
          <w:tcPr>
            <w:tcW w:w="2250" w:type="dxa"/>
          </w:tcPr>
          <w:p w14:paraId="020119F3" w14:textId="77777777" w:rsidR="00D82064" w:rsidRPr="0011640A" w:rsidRDefault="00D82064" w:rsidP="003161F5">
            <w:pPr>
              <w:pStyle w:val="NoSpacing"/>
              <w:rPr>
                <w:sz w:val="20"/>
                <w:szCs w:val="20"/>
              </w:rPr>
            </w:pPr>
            <w:r w:rsidRPr="0011640A">
              <w:rPr>
                <w:sz w:val="20"/>
                <w:szCs w:val="20"/>
              </w:rPr>
              <w:t>Soils</w:t>
            </w:r>
          </w:p>
        </w:tc>
        <w:tc>
          <w:tcPr>
            <w:tcW w:w="2430" w:type="dxa"/>
          </w:tcPr>
          <w:p w14:paraId="7F4D329A" w14:textId="12E26E09" w:rsidR="00D82064" w:rsidRPr="0011640A" w:rsidRDefault="00D82064" w:rsidP="003161F5">
            <w:pPr>
              <w:pStyle w:val="NoSpacing"/>
              <w:rPr>
                <w:sz w:val="20"/>
                <w:szCs w:val="20"/>
              </w:rPr>
            </w:pPr>
            <w:r w:rsidRPr="0011640A">
              <w:rPr>
                <w:sz w:val="20"/>
                <w:szCs w:val="20"/>
              </w:rPr>
              <w:t xml:space="preserve">Grass hay, </w:t>
            </w:r>
            <w:r w:rsidR="006C16A9">
              <w:rPr>
                <w:sz w:val="20"/>
                <w:szCs w:val="20"/>
              </w:rPr>
              <w:br/>
            </w:r>
            <w:r w:rsidRPr="0011640A">
              <w:rPr>
                <w:sz w:val="20"/>
                <w:szCs w:val="20"/>
              </w:rPr>
              <w:t>Permanent pasture, Rotational grazing</w:t>
            </w:r>
          </w:p>
        </w:tc>
        <w:tc>
          <w:tcPr>
            <w:tcW w:w="2070" w:type="dxa"/>
          </w:tcPr>
          <w:p w14:paraId="4F9B280C" w14:textId="038C4948" w:rsidR="0027798B" w:rsidRPr="0011640A" w:rsidRDefault="007D474B" w:rsidP="007D474B">
            <w:pPr>
              <w:pStyle w:val="NoSpacing"/>
              <w:rPr>
                <w:sz w:val="20"/>
                <w:szCs w:val="20"/>
              </w:rPr>
            </w:pPr>
            <m:oMathPara>
              <m:oMath>
                <m:r>
                  <w:rPr>
                    <w:rFonts w:ascii="Cambria Math" w:hAnsi="Cambria Math"/>
                    <w:sz w:val="20"/>
                    <w:szCs w:val="20"/>
                  </w:rPr>
                  <m:t>0.290</m:t>
                </m:r>
              </m:oMath>
            </m:oMathPara>
          </w:p>
        </w:tc>
      </w:tr>
      <w:tr w:rsidR="00D82064" w:rsidRPr="002E3AA7" w14:paraId="5DB36CEE" w14:textId="77777777" w:rsidTr="006C16A9">
        <w:trPr>
          <w:cantSplit/>
          <w:tblHeader/>
        </w:trPr>
        <w:tc>
          <w:tcPr>
            <w:tcW w:w="2700" w:type="dxa"/>
          </w:tcPr>
          <w:p w14:paraId="003FF965" w14:textId="77777777" w:rsidR="00D82064" w:rsidRPr="0011640A" w:rsidRDefault="00D82064" w:rsidP="003161F5">
            <w:pPr>
              <w:pStyle w:val="NoSpacing"/>
              <w:rPr>
                <w:sz w:val="20"/>
                <w:szCs w:val="20"/>
              </w:rPr>
            </w:pPr>
            <w:r w:rsidRPr="0011640A">
              <w:rPr>
                <w:sz w:val="20"/>
                <w:szCs w:val="20"/>
              </w:rPr>
              <w:t xml:space="preserve">Prairie </w:t>
            </w:r>
            <w:proofErr w:type="spellStart"/>
            <w:r w:rsidRPr="0011640A">
              <w:rPr>
                <w:sz w:val="20"/>
                <w:szCs w:val="20"/>
              </w:rPr>
              <w:t>potholes</w:t>
            </w:r>
            <w:r w:rsidRPr="0011640A">
              <w:rPr>
                <w:sz w:val="20"/>
                <w:szCs w:val="20"/>
                <w:vertAlign w:val="superscript"/>
              </w:rPr>
              <w:t>a</w:t>
            </w:r>
            <w:proofErr w:type="spellEnd"/>
          </w:p>
        </w:tc>
        <w:tc>
          <w:tcPr>
            <w:tcW w:w="2250" w:type="dxa"/>
          </w:tcPr>
          <w:p w14:paraId="314F4912" w14:textId="77777777" w:rsidR="00D82064" w:rsidRPr="0011640A" w:rsidRDefault="00D82064" w:rsidP="003161F5">
            <w:pPr>
              <w:pStyle w:val="NoSpacing"/>
              <w:rPr>
                <w:sz w:val="20"/>
                <w:szCs w:val="20"/>
              </w:rPr>
            </w:pPr>
            <w:r w:rsidRPr="0011640A">
              <w:rPr>
                <w:sz w:val="20"/>
                <w:szCs w:val="20"/>
              </w:rPr>
              <w:t>Soils</w:t>
            </w:r>
          </w:p>
        </w:tc>
        <w:tc>
          <w:tcPr>
            <w:tcW w:w="2430" w:type="dxa"/>
          </w:tcPr>
          <w:p w14:paraId="49B305EA" w14:textId="77777777" w:rsidR="00D82064" w:rsidRPr="0011640A" w:rsidRDefault="00D82064" w:rsidP="003161F5">
            <w:pPr>
              <w:pStyle w:val="NoSpacing"/>
              <w:rPr>
                <w:sz w:val="20"/>
                <w:szCs w:val="20"/>
              </w:rPr>
            </w:pPr>
            <w:r w:rsidRPr="0011640A">
              <w:rPr>
                <w:sz w:val="20"/>
                <w:szCs w:val="20"/>
              </w:rPr>
              <w:t>Wetland</w:t>
            </w:r>
          </w:p>
        </w:tc>
        <w:tc>
          <w:tcPr>
            <w:tcW w:w="2070" w:type="dxa"/>
          </w:tcPr>
          <w:p w14:paraId="73F6CA15" w14:textId="3DAD0CA4" w:rsidR="00D82064" w:rsidRPr="0011640A" w:rsidRDefault="0027798B" w:rsidP="0027798B">
            <w:pPr>
              <w:pStyle w:val="NoSpacing"/>
              <w:rPr>
                <w:sz w:val="20"/>
                <w:szCs w:val="20"/>
              </w:rPr>
            </w:pPr>
            <m:oMathPara>
              <m:oMath>
                <m:r>
                  <w:rPr>
                    <w:rFonts w:ascii="Cambria Math" w:hAnsi="Cambria Math"/>
                    <w:sz w:val="20"/>
                    <w:szCs w:val="20"/>
                  </w:rPr>
                  <m:t>3.05</m:t>
                </m:r>
              </m:oMath>
            </m:oMathPara>
          </w:p>
        </w:tc>
      </w:tr>
      <w:tr w:rsidR="00D82064" w:rsidRPr="002E3AA7" w14:paraId="54AF4DC8" w14:textId="77777777" w:rsidTr="006C16A9">
        <w:trPr>
          <w:cantSplit/>
          <w:tblHeader/>
        </w:trPr>
        <w:tc>
          <w:tcPr>
            <w:tcW w:w="2700" w:type="dxa"/>
          </w:tcPr>
          <w:p w14:paraId="4766D67B" w14:textId="77777777" w:rsidR="00D82064" w:rsidRPr="0011640A" w:rsidRDefault="00D82064" w:rsidP="003161F5">
            <w:pPr>
              <w:pStyle w:val="NoSpacing"/>
              <w:rPr>
                <w:sz w:val="20"/>
                <w:szCs w:val="20"/>
              </w:rPr>
            </w:pPr>
            <w:r w:rsidRPr="0011640A">
              <w:rPr>
                <w:sz w:val="20"/>
                <w:szCs w:val="20"/>
              </w:rPr>
              <w:t xml:space="preserve">Short-rotation woody </w:t>
            </w:r>
            <w:proofErr w:type="spellStart"/>
            <w:r w:rsidRPr="0011640A">
              <w:rPr>
                <w:sz w:val="20"/>
                <w:szCs w:val="20"/>
              </w:rPr>
              <w:t>crops</w:t>
            </w:r>
            <w:r w:rsidRPr="0011640A">
              <w:rPr>
                <w:sz w:val="20"/>
                <w:szCs w:val="20"/>
                <w:vertAlign w:val="superscript"/>
              </w:rPr>
              <w:t>a</w:t>
            </w:r>
            <w:proofErr w:type="spellEnd"/>
          </w:p>
        </w:tc>
        <w:tc>
          <w:tcPr>
            <w:tcW w:w="2250" w:type="dxa"/>
          </w:tcPr>
          <w:p w14:paraId="4F3EF55D" w14:textId="77777777" w:rsidR="00D82064" w:rsidRPr="0011640A" w:rsidRDefault="00D82064" w:rsidP="003161F5">
            <w:pPr>
              <w:pStyle w:val="NoSpacing"/>
              <w:rPr>
                <w:sz w:val="20"/>
                <w:szCs w:val="20"/>
              </w:rPr>
            </w:pPr>
            <w:r w:rsidRPr="0011640A">
              <w:rPr>
                <w:sz w:val="20"/>
                <w:szCs w:val="20"/>
              </w:rPr>
              <w:t>Total biomass and soils</w:t>
            </w:r>
          </w:p>
        </w:tc>
        <w:tc>
          <w:tcPr>
            <w:tcW w:w="2430" w:type="dxa"/>
          </w:tcPr>
          <w:p w14:paraId="3D57D1F8" w14:textId="77777777" w:rsidR="00D82064" w:rsidRPr="0011640A" w:rsidRDefault="00D82064" w:rsidP="003161F5">
            <w:pPr>
              <w:pStyle w:val="NoSpacing"/>
              <w:rPr>
                <w:sz w:val="20"/>
                <w:szCs w:val="20"/>
              </w:rPr>
            </w:pPr>
            <w:r w:rsidRPr="0011640A">
              <w:rPr>
                <w:sz w:val="20"/>
                <w:szCs w:val="20"/>
              </w:rPr>
              <w:t>Short-rotation woody bioenergy</w:t>
            </w:r>
          </w:p>
        </w:tc>
        <w:tc>
          <w:tcPr>
            <w:tcW w:w="2070" w:type="dxa"/>
          </w:tcPr>
          <w:p w14:paraId="6D1EE11F" w14:textId="14C6B59E" w:rsidR="00D82064" w:rsidRPr="0011640A" w:rsidRDefault="0027798B" w:rsidP="003161F5">
            <w:pPr>
              <w:pStyle w:val="NoSpacing"/>
              <w:rPr>
                <w:sz w:val="20"/>
                <w:szCs w:val="20"/>
              </w:rPr>
            </w:pPr>
            <m:oMathPara>
              <m:oMath>
                <m:r>
                  <w:rPr>
                    <w:rFonts w:ascii="Cambria Math" w:hAnsi="Cambria Math"/>
                    <w:sz w:val="20"/>
                    <w:szCs w:val="20"/>
                  </w:rPr>
                  <m:t>4.69</m:t>
                </m:r>
              </m:oMath>
            </m:oMathPara>
          </w:p>
        </w:tc>
      </w:tr>
      <w:tr w:rsidR="00D82064" w:rsidRPr="002E3AA7" w14:paraId="2C4C365E" w14:textId="77777777" w:rsidTr="006C16A9">
        <w:trPr>
          <w:cantSplit/>
          <w:tblHeader/>
        </w:trPr>
        <w:tc>
          <w:tcPr>
            <w:tcW w:w="2700" w:type="dxa"/>
          </w:tcPr>
          <w:p w14:paraId="6447E4AB" w14:textId="77777777" w:rsidR="00D82064" w:rsidRPr="0011640A" w:rsidRDefault="00D82064" w:rsidP="003161F5">
            <w:pPr>
              <w:pStyle w:val="NoSpacing"/>
              <w:rPr>
                <w:sz w:val="20"/>
                <w:szCs w:val="20"/>
              </w:rPr>
            </w:pPr>
            <w:proofErr w:type="spellStart"/>
            <w:r w:rsidRPr="0011640A">
              <w:rPr>
                <w:sz w:val="20"/>
                <w:szCs w:val="20"/>
              </w:rPr>
              <w:t>Switchgrass</w:t>
            </w:r>
            <w:r w:rsidRPr="0011640A">
              <w:rPr>
                <w:sz w:val="20"/>
                <w:szCs w:val="20"/>
                <w:vertAlign w:val="superscript"/>
              </w:rPr>
              <w:t>b</w:t>
            </w:r>
            <w:proofErr w:type="spellEnd"/>
          </w:p>
        </w:tc>
        <w:tc>
          <w:tcPr>
            <w:tcW w:w="2250" w:type="dxa"/>
          </w:tcPr>
          <w:p w14:paraId="351C6D5B" w14:textId="77777777" w:rsidR="00D82064" w:rsidRPr="0011640A" w:rsidRDefault="00D82064" w:rsidP="003161F5">
            <w:pPr>
              <w:pStyle w:val="NoSpacing"/>
              <w:rPr>
                <w:sz w:val="20"/>
                <w:szCs w:val="20"/>
              </w:rPr>
            </w:pPr>
            <w:r w:rsidRPr="0011640A">
              <w:rPr>
                <w:sz w:val="20"/>
                <w:szCs w:val="20"/>
              </w:rPr>
              <w:t>SOC, 0-15 cm soil depth</w:t>
            </w:r>
            <w:r w:rsidRPr="002E3AA7">
              <w:rPr>
                <w:rFonts w:asciiTheme="majorHAnsi" w:hAnsiTheme="majorHAnsi"/>
                <w:sz w:val="20"/>
                <w:szCs w:val="20"/>
              </w:rPr>
              <w:t>‡</w:t>
            </w:r>
          </w:p>
        </w:tc>
        <w:tc>
          <w:tcPr>
            <w:tcW w:w="2430" w:type="dxa"/>
          </w:tcPr>
          <w:p w14:paraId="1E9C11DB" w14:textId="6C594AB9" w:rsidR="00D82064" w:rsidRPr="0011640A" w:rsidRDefault="00D36820" w:rsidP="003161F5">
            <w:pPr>
              <w:pStyle w:val="NoSpacing"/>
              <w:rPr>
                <w:sz w:val="20"/>
                <w:szCs w:val="20"/>
              </w:rPr>
            </w:pPr>
            <w:r>
              <w:rPr>
                <w:sz w:val="20"/>
                <w:szCs w:val="20"/>
              </w:rPr>
              <w:t>Switchgrass</w:t>
            </w:r>
          </w:p>
        </w:tc>
        <w:tc>
          <w:tcPr>
            <w:tcW w:w="2070" w:type="dxa"/>
          </w:tcPr>
          <w:p w14:paraId="6465B135" w14:textId="0D3094CB" w:rsidR="00D82064" w:rsidRPr="0011640A" w:rsidRDefault="0027798B" w:rsidP="003161F5">
            <w:pPr>
              <w:pStyle w:val="NoSpacing"/>
              <w:rPr>
                <w:sz w:val="20"/>
                <w:szCs w:val="20"/>
              </w:rPr>
            </w:pPr>
            <m:oMathPara>
              <m:oMath>
                <m:r>
                  <w:rPr>
                    <w:rFonts w:ascii="Cambria Math" w:hAnsi="Cambria Math"/>
                    <w:sz w:val="20"/>
                    <w:szCs w:val="20"/>
                  </w:rPr>
                  <m:t>1.20</m:t>
                </m:r>
              </m:oMath>
            </m:oMathPara>
          </w:p>
        </w:tc>
      </w:tr>
      <w:tr w:rsidR="00D82064" w:rsidRPr="002E3AA7" w14:paraId="7EA3F1B8" w14:textId="77777777" w:rsidTr="006C16A9">
        <w:trPr>
          <w:cantSplit/>
          <w:tblHeader/>
        </w:trPr>
        <w:tc>
          <w:tcPr>
            <w:tcW w:w="2700" w:type="dxa"/>
            <w:tcBorders>
              <w:bottom w:val="single" w:sz="4" w:space="0" w:color="auto"/>
            </w:tcBorders>
          </w:tcPr>
          <w:p w14:paraId="02CE6E26" w14:textId="77777777" w:rsidR="00D82064" w:rsidRPr="0011640A" w:rsidRDefault="00D82064" w:rsidP="003161F5">
            <w:pPr>
              <w:pStyle w:val="NoSpacing"/>
              <w:rPr>
                <w:sz w:val="20"/>
                <w:szCs w:val="20"/>
              </w:rPr>
            </w:pPr>
            <w:r w:rsidRPr="0011640A">
              <w:rPr>
                <w:sz w:val="20"/>
                <w:szCs w:val="20"/>
              </w:rPr>
              <w:t xml:space="preserve">Corn-soybean-alfalfa </w:t>
            </w:r>
            <w:proofErr w:type="spellStart"/>
            <w:r w:rsidRPr="0011640A">
              <w:rPr>
                <w:sz w:val="20"/>
                <w:szCs w:val="20"/>
              </w:rPr>
              <w:t>rotation</w:t>
            </w:r>
            <w:r w:rsidRPr="0011640A">
              <w:rPr>
                <w:sz w:val="20"/>
                <w:szCs w:val="20"/>
                <w:vertAlign w:val="superscript"/>
              </w:rPr>
              <w:t>b</w:t>
            </w:r>
            <w:proofErr w:type="spellEnd"/>
          </w:p>
        </w:tc>
        <w:tc>
          <w:tcPr>
            <w:tcW w:w="2250" w:type="dxa"/>
            <w:tcBorders>
              <w:bottom w:val="single" w:sz="4" w:space="0" w:color="auto"/>
            </w:tcBorders>
          </w:tcPr>
          <w:p w14:paraId="44644B8C" w14:textId="77777777" w:rsidR="00D82064" w:rsidRPr="0011640A" w:rsidRDefault="00D82064" w:rsidP="003161F5">
            <w:pPr>
              <w:pStyle w:val="NoSpacing"/>
              <w:rPr>
                <w:sz w:val="20"/>
                <w:szCs w:val="20"/>
                <w:highlight w:val="cyan"/>
              </w:rPr>
            </w:pPr>
            <w:r w:rsidRPr="0011640A">
              <w:rPr>
                <w:sz w:val="20"/>
                <w:szCs w:val="20"/>
              </w:rPr>
              <w:t>SOC, 0-15 cm soil depth</w:t>
            </w:r>
            <w:r w:rsidRPr="002E3AA7">
              <w:rPr>
                <w:rFonts w:asciiTheme="majorHAnsi" w:hAnsiTheme="majorHAnsi"/>
                <w:sz w:val="20"/>
                <w:szCs w:val="20"/>
              </w:rPr>
              <w:t>‡</w:t>
            </w:r>
          </w:p>
        </w:tc>
        <w:tc>
          <w:tcPr>
            <w:tcW w:w="2430" w:type="dxa"/>
            <w:tcBorders>
              <w:bottom w:val="single" w:sz="4" w:space="0" w:color="auto"/>
            </w:tcBorders>
          </w:tcPr>
          <w:p w14:paraId="56B305FD" w14:textId="77777777" w:rsidR="00D82064" w:rsidRPr="0011640A" w:rsidRDefault="00D82064" w:rsidP="003161F5">
            <w:pPr>
              <w:pStyle w:val="NoSpacing"/>
              <w:rPr>
                <w:sz w:val="20"/>
                <w:szCs w:val="20"/>
                <w:highlight w:val="cyan"/>
              </w:rPr>
            </w:pPr>
            <w:r w:rsidRPr="0011640A">
              <w:rPr>
                <w:sz w:val="20"/>
                <w:szCs w:val="20"/>
              </w:rPr>
              <w:t>Alfalfa</w:t>
            </w:r>
          </w:p>
        </w:tc>
        <w:tc>
          <w:tcPr>
            <w:tcW w:w="2070" w:type="dxa"/>
            <w:tcBorders>
              <w:bottom w:val="single" w:sz="4" w:space="0" w:color="auto"/>
            </w:tcBorders>
          </w:tcPr>
          <w:p w14:paraId="2CF99A5F" w14:textId="10B3D10B" w:rsidR="00D82064" w:rsidRPr="0011640A" w:rsidRDefault="007D474B" w:rsidP="007D474B">
            <w:pPr>
              <w:pStyle w:val="NoSpacing"/>
              <w:rPr>
                <w:sz w:val="20"/>
                <w:szCs w:val="20"/>
                <w:highlight w:val="cyan"/>
              </w:rPr>
            </w:pPr>
            <m:oMathPara>
              <m:oMath>
                <m:r>
                  <w:rPr>
                    <w:rFonts w:ascii="Cambria Math" w:hAnsi="Cambria Math"/>
                    <w:sz w:val="20"/>
                    <w:szCs w:val="20"/>
                  </w:rPr>
                  <m:t>0.500</m:t>
                </m:r>
              </m:oMath>
            </m:oMathPara>
          </w:p>
        </w:tc>
      </w:tr>
      <w:tr w:rsidR="00D82064" w:rsidRPr="002E3AA7" w14:paraId="40536134" w14:textId="77777777" w:rsidTr="00192817">
        <w:trPr>
          <w:cantSplit/>
          <w:trHeight w:val="2267"/>
          <w:tblHeader/>
        </w:trPr>
        <w:tc>
          <w:tcPr>
            <w:tcW w:w="9450" w:type="dxa"/>
            <w:gridSpan w:val="4"/>
            <w:tcBorders>
              <w:left w:val="nil"/>
              <w:bottom w:val="nil"/>
              <w:right w:val="nil"/>
            </w:tcBorders>
            <w:shd w:val="clear" w:color="auto" w:fill="auto"/>
          </w:tcPr>
          <w:p w14:paraId="727D1D6C" w14:textId="39E226A9" w:rsidR="00D82064" w:rsidRPr="0011640A" w:rsidRDefault="00D82064" w:rsidP="001055EA">
            <w:pPr>
              <w:pStyle w:val="NoSpacing"/>
              <w:rPr>
                <w:sz w:val="20"/>
                <w:szCs w:val="20"/>
              </w:rPr>
            </w:pPr>
            <w:r w:rsidRPr="0011640A">
              <w:rPr>
                <w:sz w:val="20"/>
                <w:szCs w:val="20"/>
                <w:vertAlign w:val="superscript"/>
              </w:rPr>
              <w:t>a</w:t>
            </w:r>
            <w:r w:rsidRPr="0011640A">
              <w:rPr>
                <w:sz w:val="20"/>
                <w:szCs w:val="20"/>
              </w:rPr>
              <w:t xml:space="preserve"> </w:t>
            </w:r>
            <w:r w:rsidR="00546577">
              <w:rPr>
                <w:sz w:val="20"/>
                <w:szCs w:val="20"/>
              </w:rPr>
              <w:t>(</w:t>
            </w:r>
            <w:proofErr w:type="spellStart"/>
            <w:r w:rsidR="00546577">
              <w:rPr>
                <w:sz w:val="20"/>
                <w:szCs w:val="20"/>
              </w:rPr>
              <w:t>Fissore</w:t>
            </w:r>
            <w:proofErr w:type="spellEnd"/>
            <w:r w:rsidR="00546577">
              <w:rPr>
                <w:sz w:val="20"/>
                <w:szCs w:val="20"/>
              </w:rPr>
              <w:t xml:space="preserve"> et al., 2010)</w:t>
            </w:r>
          </w:p>
          <w:p w14:paraId="78FF1419" w14:textId="5980A87C" w:rsidR="007D247E" w:rsidRDefault="00D82064" w:rsidP="001055EA">
            <w:pPr>
              <w:spacing w:after="0" w:line="240" w:lineRule="auto"/>
              <w:rPr>
                <w:sz w:val="20"/>
                <w:szCs w:val="20"/>
              </w:rPr>
            </w:pPr>
            <w:r w:rsidRPr="0011640A">
              <w:rPr>
                <w:sz w:val="20"/>
                <w:szCs w:val="20"/>
                <w:vertAlign w:val="superscript"/>
              </w:rPr>
              <w:t>b</w:t>
            </w:r>
            <w:r w:rsidRPr="0011640A">
              <w:rPr>
                <w:sz w:val="20"/>
                <w:szCs w:val="20"/>
              </w:rPr>
              <w:t xml:space="preserve"> </w:t>
            </w:r>
            <w:r w:rsidR="00546577">
              <w:rPr>
                <w:sz w:val="20"/>
                <w:szCs w:val="20"/>
              </w:rPr>
              <w:t>(Al-</w:t>
            </w:r>
            <w:proofErr w:type="spellStart"/>
            <w:r w:rsidR="00546577">
              <w:rPr>
                <w:sz w:val="20"/>
                <w:szCs w:val="20"/>
              </w:rPr>
              <w:t>Kaisi</w:t>
            </w:r>
            <w:proofErr w:type="spellEnd"/>
            <w:r w:rsidR="00546577">
              <w:rPr>
                <w:sz w:val="20"/>
                <w:szCs w:val="20"/>
              </w:rPr>
              <w:t xml:space="preserve"> et al., 2005)</w:t>
            </w:r>
          </w:p>
          <w:p w14:paraId="5A20249B" w14:textId="6CB2FFE9" w:rsidR="00D82064" w:rsidRPr="0011640A" w:rsidRDefault="00D82064" w:rsidP="001055EA">
            <w:pPr>
              <w:spacing w:after="0" w:line="240" w:lineRule="auto"/>
              <w:rPr>
                <w:sz w:val="20"/>
                <w:szCs w:val="20"/>
              </w:rPr>
            </w:pPr>
            <w:r w:rsidRPr="0011640A">
              <w:rPr>
                <w:sz w:val="20"/>
              </w:rPr>
              <w:t>*</w:t>
            </w:r>
            <w:r w:rsidRPr="0011640A">
              <w:rPr>
                <w:sz w:val="20"/>
                <w:szCs w:val="20"/>
              </w:rPr>
              <w:t xml:space="preserve"> Conventional corn, Conventional soybean, Mixed fruits and vegetables</w:t>
            </w:r>
            <w:r w:rsidRPr="0011640A">
              <w:rPr>
                <w:sz w:val="20"/>
              </w:rPr>
              <w:t>.</w:t>
            </w:r>
          </w:p>
          <w:p w14:paraId="1E294479" w14:textId="77777777" w:rsidR="00D82064" w:rsidRPr="0011640A" w:rsidRDefault="00D82064" w:rsidP="001055EA">
            <w:pPr>
              <w:spacing w:after="0" w:line="240" w:lineRule="auto"/>
              <w:rPr>
                <w:sz w:val="20"/>
                <w:szCs w:val="20"/>
              </w:rPr>
            </w:pPr>
            <w:r w:rsidRPr="0011640A">
              <w:rPr>
                <w:sz w:val="20"/>
                <w:szCs w:val="20"/>
              </w:rPr>
              <w:t>† Availability of published empirical data presented challenges in estimating carbon sequestration values for PEWI, so we incorporated expert knowledge suggesting no increases in carbon sequestration for the Mixed fruits and vegetables land-use type relative to annual row crop systems (Cynthia Cambardella, USDA Agricultural Research Service, personal communication, 2014).</w:t>
            </w:r>
          </w:p>
          <w:p w14:paraId="525920FD" w14:textId="7572D118" w:rsidR="00D82064" w:rsidRPr="001055EA" w:rsidRDefault="00D82064" w:rsidP="00192817">
            <w:pPr>
              <w:pStyle w:val="NoSpacing"/>
              <w:rPr>
                <w:sz w:val="20"/>
                <w:szCs w:val="20"/>
              </w:rPr>
            </w:pPr>
            <w:r w:rsidRPr="0011640A">
              <w:rPr>
                <w:sz w:val="20"/>
                <w:szCs w:val="20"/>
              </w:rPr>
              <w:t xml:space="preserve">‡ </w:t>
            </w:r>
            <w:r w:rsidR="00546577">
              <w:rPr>
                <w:sz w:val="20"/>
                <w:szCs w:val="20"/>
              </w:rPr>
              <w:fldChar w:fldCharType="begin" w:fldLock="1"/>
            </w:r>
            <w:r w:rsidR="00546577">
              <w:rPr>
                <w:sz w:val="20"/>
                <w:szCs w:val="20"/>
              </w:rPr>
              <w:instrText>ADDIN CSL_CITATION {"citationItems":[{"id":"ITEM-1","itemData":{"DOI":"10.1016/j.agee.2004.08.002","ISBN":"0167-8809","ISSN":"01678809","abstract":"Soil organic C (SOC) and total N (TN) contents play a crucial role in sustaining agricultural production systems. Short-term (???10-year) management effects on SOC and TN dynamics are often complex and variable. Three experiments were conducted to evaluate short-term tillage and cropping system effects on SOC and TN within the 0-30 cm soil depth across Iowa. The first experiment with no-tillage and chisel plowing treatments was established in 1994 on Clarion-Nicollet-Webster (CNW), Galva-Primghar-Sac (GPS), Kenyon-Floyd-Clyde (KFC), Marshall (M), and Otley-Mahaska-Taintor (OMT) soil associations under a corn (Zea mays L.)-soybean (Glycine max (L.) Merr.) rotation. The second experiment with no-tillage, strip-tillage, chisel plowing, deep ripping, and moldboard plowing treatments was initiated in 1998 on the CNW soil association in a corn-soybean rotation. The third experiment consisting of smooth bromegrass (Bromus inermis Leyss.), switchgrass (Panicum virgatum L.) and corn-soybean-alfalfa (Medicago sativa L.) treatments was established in 1991 on Monona-Ida-Hamburg (MIH) soil association under no-tillage management. Short-term tillage effects on SOC and TN occurred primarily at the 0-15 cm soil depth. Tillage effects did not vary significantly with soil association. No-tillage resulted in greater SOC and TN contents than chisel plowing at the end of 7 years of tillage practices averaged over the CNW, GPS, KFC, M, and OMT soil associations. The increase in SOC and TN with no-tillage was not related to SOC and TN stratification in the soil profile or annual C and N inputs from crop residue, but most likely due to decreased mineralization rate of soil organic matter. However, tillage effects on SOC and TN were negligible at the end of only 3 years of tillage practices on the CNW soil association. Smooth bromegrass and switchgrass systems resulted in greater SOC and TN contents at both 0-15 cm and 15-30 cm soil depths than a corn-soybean-alfalfa rotation after 10 years of management on the MIH soil association. Smooth bromegrass and switchgrass systems increased SOC by 2.3 and 1.2 Mg ha-1 yr-1 at the 0-15 cm soil depth, respectively. We conclude from these short-term experiments that reducing tillage intensity and increasing crop diversity to include perennial grasses could be effective in improving C and N sequestration in Midwest soils. ?? 2004 Elsevier B.V. All rights reserved.","author":[{"dropping-particle":"","family":"Al-Kaisi","given":"Mahdi M.","non-dropping-particle":"","parse-names":false,"suffix":""},{"dropping-particle":"","family":"Yin","given":"Xinhua","non-dropping-particle":"","parse-names":false,"suffix":""},{"dropping-particle":"","family":"Licht","given":"Mark A.","non-dropping-particle":"","parse-names":false,"suffix":""}],"container-title":"Agriculture, Ecosystems and Environment","id":"ITEM-1","issue":"4","issued":{"date-parts":[["2005"]]},"page":"635-647","title":"Soil carbon and nitrogen changes as influenced by tillage and cropping systems in some Iowa soils","type":"article-journal","volume":"105"},"uris":["http://www.mendeley.com/documents/?uuid=09780af5-46b9-3b95-b511-b5dc8c33a8ee"]}],"mendeley":{"formattedCitation":"(Al-Kaisi et al., 2005)","manualFormatting":"Al-Kaisi et al. (2005)","plainTextFormattedCitation":"(Al-Kaisi et al., 2005)","previouslyFormattedCitation":"(Al-Kaisi et al., 2005)"},"properties":{"noteIndex":0},"schema":"https://github.com/citation-style-language/schema/raw/master/csl-citation.json"}</w:instrText>
            </w:r>
            <w:r w:rsidR="00546577">
              <w:rPr>
                <w:sz w:val="20"/>
                <w:szCs w:val="20"/>
              </w:rPr>
              <w:fldChar w:fldCharType="separate"/>
            </w:r>
            <w:r w:rsidR="00546577" w:rsidRPr="00546577">
              <w:rPr>
                <w:noProof/>
                <w:sz w:val="20"/>
                <w:szCs w:val="20"/>
              </w:rPr>
              <w:t xml:space="preserve">Al-Kaisi et al. </w:t>
            </w:r>
            <w:r w:rsidR="00546577">
              <w:rPr>
                <w:noProof/>
                <w:sz w:val="20"/>
                <w:szCs w:val="20"/>
              </w:rPr>
              <w:t>(</w:t>
            </w:r>
            <w:r w:rsidR="00546577" w:rsidRPr="00546577">
              <w:rPr>
                <w:noProof/>
                <w:sz w:val="20"/>
                <w:szCs w:val="20"/>
              </w:rPr>
              <w:t>2005)</w:t>
            </w:r>
            <w:r w:rsidR="00546577">
              <w:rPr>
                <w:sz w:val="20"/>
                <w:szCs w:val="20"/>
              </w:rPr>
              <w:fldChar w:fldCharType="end"/>
            </w:r>
            <w:r w:rsidR="00546577">
              <w:rPr>
                <w:sz w:val="20"/>
                <w:szCs w:val="20"/>
              </w:rPr>
              <w:t xml:space="preserve"> </w:t>
            </w:r>
            <w:r w:rsidRPr="0011640A">
              <w:rPr>
                <w:sz w:val="20"/>
                <w:szCs w:val="20"/>
              </w:rPr>
              <w:t>reported soil organic carbon (SOC) content increases during a 10-year period compared with initial SOC content; measurements were tak</w:t>
            </w:r>
            <w:r w:rsidR="001055EA">
              <w:rPr>
                <w:sz w:val="20"/>
                <w:szCs w:val="20"/>
              </w:rPr>
              <w:t>en at the 0-15 cm soil profile</w:t>
            </w:r>
            <w:r w:rsidR="00192817">
              <w:rPr>
                <w:sz w:val="20"/>
                <w:szCs w:val="20"/>
              </w:rPr>
              <w:t xml:space="preserve"> (p. 642)</w:t>
            </w:r>
            <w:r w:rsidR="001055EA">
              <w:rPr>
                <w:sz w:val="20"/>
                <w:szCs w:val="20"/>
              </w:rPr>
              <w:t>.</w:t>
            </w:r>
          </w:p>
        </w:tc>
      </w:tr>
    </w:tbl>
    <w:p w14:paraId="31EBFAFB" w14:textId="77777777" w:rsidR="00D82064" w:rsidRDefault="00D82064">
      <w:pPr>
        <w:spacing w:line="276" w:lineRule="auto"/>
        <w:rPr>
          <w:bCs/>
          <w:szCs w:val="18"/>
        </w:rPr>
      </w:pPr>
      <w:r>
        <w:br w:type="page"/>
      </w:r>
    </w:p>
    <w:p w14:paraId="50BC0E53" w14:textId="77777777" w:rsidR="003C1329" w:rsidRPr="003C1329" w:rsidRDefault="003C1329" w:rsidP="003C1329">
      <w:pPr>
        <w:pStyle w:val="Heading1"/>
        <w:rPr>
          <w:rFonts w:asciiTheme="minorHAnsi" w:hAnsiTheme="minorHAnsi" w:cstheme="minorHAnsi"/>
          <w:b/>
          <w:sz w:val="24"/>
        </w:rPr>
      </w:pPr>
      <w:bookmarkStart w:id="11" w:name="_Toc28353258"/>
      <w:r w:rsidRPr="003C1329">
        <w:rPr>
          <w:rFonts w:asciiTheme="minorHAnsi" w:hAnsiTheme="minorHAnsi" w:cstheme="minorHAnsi"/>
          <w:b/>
          <w:sz w:val="24"/>
        </w:rPr>
        <w:lastRenderedPageBreak/>
        <w:t>Gross Erosion Module Details</w:t>
      </w:r>
      <w:bookmarkEnd w:id="11"/>
    </w:p>
    <w:p w14:paraId="52085EAE" w14:textId="0635D246" w:rsidR="003C1329" w:rsidRDefault="003C1329" w:rsidP="003C1329">
      <w:pPr>
        <w:rPr>
          <w:sz w:val="24"/>
          <w:szCs w:val="24"/>
        </w:rPr>
      </w:pPr>
      <w:r w:rsidRPr="003C1329">
        <w:rPr>
          <w:sz w:val="24"/>
          <w:szCs w:val="24"/>
        </w:rPr>
        <w:t xml:space="preserve">The Erosion Control model in PEWI uses the 2004 Iowa Phosphorus Index (P-Index) guidelines </w:t>
      </w:r>
      <w:r w:rsidR="00E269F2">
        <w:rPr>
          <w:sz w:val="24"/>
          <w:szCs w:val="24"/>
        </w:rPr>
        <w:fldChar w:fldCharType="begin" w:fldLock="1"/>
      </w:r>
      <w:r w:rsidR="00987302">
        <w:rPr>
          <w:sz w:val="24"/>
          <w:szCs w:val="24"/>
        </w:rPr>
        <w:instrText>ADDIN CSL_CITATION {"citationItems":[{"id":"ITEM-1","itemData":{"author":[{"dropping-particle":"","family":"Mallarino","given":"AP","non-dropping-particle":"","parse-names":false,"suffix":""},{"dropping-particle":"","family":"Stewart","given":"BM","non-dropping-particle":"","parse-names":false,"suffix":""},{"dropping-particle":"","family":"Baker","given":"JL","non-dropping-particle":"","parse-names":false,"suffix":""},{"dropping-particle":"","family":"Downing","given":"J A","non-dropping-particle":"","parse-names":false,"suffix":""},{"dropping-particle":"","family":"Sawyer","given":"J E","non-dropping-particle":"","parse-names":false,"suffix":""}],"id":"ITEM-1","issued":{"date-parts":[["2005"]]},"publisher-place":"Des Moines, IA","title":"Background and basic concepts of the Iowa phosphorus index. Technical Note 25","type":"report"},"uris":["http://www.mendeley.com/documents/?uuid=66719556-ced8-39f4-9996-7a31ed9234a0"]},{"id":"ITEM-2","itemData":{"author":[{"dropping-particle":"","family":"USDA NRCS [United States Department of Agriculture Natural Resources Conservation Service]","given":"","non-dropping-particle":"","parse-names":false,"suffix":""}],"id":"ITEM-2","issued":{"date-parts":[["2004"]]},"publisher-place":"Des Moines, Iowa","title":"Iowa Technical Note No. 25: Iowa Phosphorus Index","type":"report"},"uris":["http://www.mendeley.com/documents/?uuid=930d91ac-78e4-4c5a-8bee-a77f2d4c7c5a"]}],"mendeley":{"formattedCitation":"(Mallarino et al., 2005; USDA NRCS [United States Department of Agriculture Natural Resources Conservation Service], 2004a)","manualFormatting":"(Mallarino et al., 2005; USDA NRCS, 2004a)","plainTextFormattedCitation":"(Mallarino et al., 2005; USDA NRCS [United States Department of Agriculture Natural Resources Conservation Service], 2004a)","previouslyFormattedCitation":"(Mallarino et al., 2005; USDA NRCS [United States Department of Agriculture Natural Resources Conservation Service], 2004a)"},"properties":{"noteIndex":0},"schema":"https://github.com/citation-style-language/schema/raw/master/csl-citation.json"}</w:instrText>
      </w:r>
      <w:r w:rsidR="00E269F2">
        <w:rPr>
          <w:sz w:val="24"/>
          <w:szCs w:val="24"/>
        </w:rPr>
        <w:fldChar w:fldCharType="separate"/>
      </w:r>
      <w:r w:rsidR="00E269F2" w:rsidRPr="00E269F2">
        <w:rPr>
          <w:noProof/>
          <w:sz w:val="24"/>
          <w:szCs w:val="24"/>
        </w:rPr>
        <w:t>(Mallarino et al., 2005; USDA NRCS, 2004a)</w:t>
      </w:r>
      <w:r w:rsidR="00E269F2">
        <w:rPr>
          <w:sz w:val="24"/>
          <w:szCs w:val="24"/>
        </w:rPr>
        <w:fldChar w:fldCharType="end"/>
      </w:r>
      <w:r w:rsidRPr="003C1329">
        <w:rPr>
          <w:sz w:val="24"/>
          <w:szCs w:val="24"/>
        </w:rPr>
        <w:t xml:space="preserve"> to inform calculations of water erosion. P-index guidelines define gross erosion as rill and </w:t>
      </w:r>
      <w:proofErr w:type="spellStart"/>
      <w:r w:rsidRPr="003C1329">
        <w:rPr>
          <w:sz w:val="24"/>
          <w:szCs w:val="24"/>
        </w:rPr>
        <w:t>interrill</w:t>
      </w:r>
      <w:proofErr w:type="spellEnd"/>
      <w:r w:rsidRPr="003C1329">
        <w:rPr>
          <w:sz w:val="24"/>
          <w:szCs w:val="24"/>
        </w:rPr>
        <w:t xml:space="preserve"> erosion, ephemeral gully erosion, and classical gully erosion. PEWI provides estimates for rill and </w:t>
      </w:r>
      <w:proofErr w:type="spellStart"/>
      <w:r w:rsidRPr="003C1329">
        <w:rPr>
          <w:sz w:val="24"/>
          <w:szCs w:val="24"/>
        </w:rPr>
        <w:t>interrill</w:t>
      </w:r>
      <w:proofErr w:type="spellEnd"/>
      <w:r w:rsidRPr="003C1329">
        <w:rPr>
          <w:sz w:val="24"/>
          <w:szCs w:val="24"/>
        </w:rPr>
        <w:t xml:space="preserve"> erosion based on the Revised Universal Soil Loss Equation (RULSE</w:t>
      </w:r>
      <w:r w:rsidR="00E269F2">
        <w:rPr>
          <w:sz w:val="24"/>
          <w:szCs w:val="24"/>
        </w:rPr>
        <w:t>;</w:t>
      </w:r>
      <w:r w:rsidR="00E269F2">
        <w:rPr>
          <w:sz w:val="24"/>
          <w:szCs w:val="24"/>
        </w:rPr>
        <w:fldChar w:fldCharType="begin" w:fldLock="1"/>
      </w:r>
      <w:r w:rsidR="00E269F2">
        <w:rPr>
          <w:sz w:val="24"/>
          <w:szCs w:val="24"/>
        </w:rPr>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1997)","manualFormatting":" Renard et al., 1997)","plainTextFormattedCitation":"(Renard et al., 1997)","previouslyFormattedCitation":"(Renard et al., 1997)"},"properties":{"noteIndex":0},"schema":"https://github.com/citation-style-language/schema/raw/master/csl-citation.json"}</w:instrText>
      </w:r>
      <w:r w:rsidR="00E269F2">
        <w:rPr>
          <w:sz w:val="24"/>
          <w:szCs w:val="24"/>
        </w:rPr>
        <w:fldChar w:fldCharType="separate"/>
      </w:r>
      <w:r w:rsidR="00E269F2">
        <w:rPr>
          <w:noProof/>
          <w:sz w:val="24"/>
          <w:szCs w:val="24"/>
        </w:rPr>
        <w:t xml:space="preserve"> </w:t>
      </w:r>
      <w:r w:rsidR="00E269F2" w:rsidRPr="00E269F2">
        <w:rPr>
          <w:noProof/>
          <w:sz w:val="24"/>
          <w:szCs w:val="24"/>
        </w:rPr>
        <w:t>Renard et al., 1997)</w:t>
      </w:r>
      <w:r w:rsidR="00E269F2">
        <w:rPr>
          <w:sz w:val="24"/>
          <w:szCs w:val="24"/>
        </w:rPr>
        <w:fldChar w:fldCharType="end"/>
      </w:r>
      <w:r w:rsidRPr="003C1329">
        <w:rPr>
          <w:sz w:val="24"/>
          <w:szCs w:val="24"/>
        </w:rPr>
        <w:t xml:space="preserve">. Because RUSLE does not consider ephemeral gully erosion, we incorporated statewide estimates for Iowa </w:t>
      </w:r>
      <w:r w:rsidR="00E269F2">
        <w:rPr>
          <w:sz w:val="24"/>
          <w:szCs w:val="24"/>
        </w:rPr>
        <w:fldChar w:fldCharType="begin" w:fldLock="1"/>
      </w:r>
      <w:r w:rsidR="00166BCC">
        <w:rPr>
          <w:sz w:val="24"/>
          <w:szCs w:val="24"/>
        </w:rPr>
        <w:instrText>ADDIN CSL_CITATION {"citationItems":[{"id":"ITEM-1","itemData":{"ISBN":"0160491274","author":[{"dropping-particle":"","family":"USDA NRCS [United States Department of Agriculture Natural Resources Conservation Service]","given":"","non-dropping-particle":"","parse-names":false,"suffix":""}],"id":"ITEM-1","issued":{"date-parts":[["1997"]]},"publisher":"United States Department of Agriculture Natural Resources Conservation Service","publisher-place":"Washington, DC","title":"America's private land: a geography of hope","type":"report","volume":"1548"},"uris":["http://www.mendeley.com/documents/?uuid=459f95f1-8a87-417b-9595-32809c3a0ee0"]}],"mendeley":{"formattedCitation":"(USDA NRCS [United States Department of Agriculture Natural Resources Conservation Service], 1997)","manualFormatting":"(USDA NRCS, 1997)","plainTextFormattedCitation":"(USDA NRCS [United States Department of Agriculture Natural Resources Conservation Service], 1997)","previouslyFormattedCitation":"(USDA NRCS [United States Department of Agriculture Natural Resources Conservation Service], 1997)"},"properties":{"noteIndex":0},"schema":"https://github.com/citation-style-language/schema/raw/master/csl-citation.json"}</w:instrText>
      </w:r>
      <w:r w:rsidR="00E269F2">
        <w:rPr>
          <w:sz w:val="24"/>
          <w:szCs w:val="24"/>
        </w:rPr>
        <w:fldChar w:fldCharType="separate"/>
      </w:r>
      <w:r w:rsidR="00E269F2" w:rsidRPr="00E269F2">
        <w:rPr>
          <w:noProof/>
          <w:sz w:val="24"/>
          <w:szCs w:val="24"/>
        </w:rPr>
        <w:t>(USDA NRCS, 1997)</w:t>
      </w:r>
      <w:r w:rsidR="00E269F2">
        <w:rPr>
          <w:sz w:val="24"/>
          <w:szCs w:val="24"/>
        </w:rPr>
        <w:fldChar w:fldCharType="end"/>
      </w:r>
      <w:r w:rsidRPr="003C1329">
        <w:rPr>
          <w:sz w:val="24"/>
          <w:szCs w:val="24"/>
        </w:rPr>
        <w:t>.</w:t>
      </w:r>
    </w:p>
    <w:p w14:paraId="35D5BC4C" w14:textId="1218D31D" w:rsidR="00C22840" w:rsidRPr="00C22840" w:rsidRDefault="00C22840" w:rsidP="00C22840">
      <w:pPr>
        <w:ind w:firstLine="720"/>
        <w:rPr>
          <w:sz w:val="24"/>
          <w:szCs w:val="24"/>
        </w:rPr>
      </w:pPr>
      <w:r w:rsidRPr="00C22840">
        <w:rPr>
          <w:sz w:val="24"/>
          <w:szCs w:val="24"/>
        </w:rPr>
        <w:t xml:space="preserve">PEWI quantifies Gross Erosion as the amount of soil loss per year in the watershed from ephemeral gully erosion, rill erosion, and </w:t>
      </w:r>
      <w:proofErr w:type="spellStart"/>
      <w:r w:rsidRPr="00C22840">
        <w:rPr>
          <w:sz w:val="24"/>
          <w:szCs w:val="24"/>
        </w:rPr>
        <w:t>interrill</w:t>
      </w:r>
      <w:proofErr w:type="spellEnd"/>
      <w:r w:rsidRPr="00C22840">
        <w:rPr>
          <w:sz w:val="24"/>
          <w:szCs w:val="24"/>
        </w:rPr>
        <w:t xml:space="preserve"> erosion (Table S7). High Gross Erosion translates to low Erosion Control, and thus a low index score, and vice versa. The two subcomponents in the Gross Erosion calculation are RUSLE, which describes rill and </w:t>
      </w:r>
      <w:proofErr w:type="spellStart"/>
      <w:r w:rsidRPr="00C22840">
        <w:rPr>
          <w:sz w:val="24"/>
          <w:szCs w:val="24"/>
        </w:rPr>
        <w:t>interrill</w:t>
      </w:r>
      <w:proofErr w:type="spellEnd"/>
      <w:r w:rsidRPr="00C22840">
        <w:rPr>
          <w:sz w:val="24"/>
          <w:szCs w:val="24"/>
        </w:rPr>
        <w:t xml:space="preserve"> erosion, and ephemeral gully erosion. The RUSLE soil loss calculation takes the product of five factors: rainfall erosivity factor</w:t>
      </w:r>
      <w:del w:id="12" w:author="Chennault,Carrie" w:date="2020-04-30T16:45:00Z">
        <w:r w:rsidRPr="00C22840" w:rsidDel="005A6371">
          <w:rPr>
            <w:sz w:val="24"/>
            <w:szCs w:val="24"/>
          </w:rPr>
          <w:delText>,</w:delText>
        </w:r>
      </w:del>
      <w:r w:rsidRPr="00C22840">
        <w:rPr>
          <w:sz w:val="24"/>
          <w:szCs w:val="24"/>
        </w:rPr>
        <w:t xml:space="preserve"> </w:t>
      </w:r>
      <w:ins w:id="13" w:author="Chennault,Carrie" w:date="2020-04-30T16:45:00Z">
        <w:r w:rsidR="005A6371">
          <w:rPr>
            <w:sz w:val="24"/>
            <w:szCs w:val="24"/>
          </w:rPr>
          <w:t>(</w:t>
        </w:r>
      </w:ins>
      <w:r w:rsidRPr="00C22840">
        <w:rPr>
          <w:sz w:val="24"/>
          <w:szCs w:val="24"/>
        </w:rPr>
        <w:t>R</w:t>
      </w:r>
      <w:ins w:id="14" w:author="Chennault,Carrie" w:date="2020-04-30T16:45:00Z">
        <w:r w:rsidR="005A6371">
          <w:rPr>
            <w:sz w:val="24"/>
            <w:szCs w:val="24"/>
          </w:rPr>
          <w:t>)</w:t>
        </w:r>
      </w:ins>
      <w:r w:rsidRPr="00C22840">
        <w:rPr>
          <w:sz w:val="24"/>
          <w:szCs w:val="24"/>
        </w:rPr>
        <w:t>, soil erodibility factor</w:t>
      </w:r>
      <w:del w:id="15" w:author="Chennault,Carrie" w:date="2020-04-30T16:45:00Z">
        <w:r w:rsidRPr="00C22840" w:rsidDel="005A6371">
          <w:rPr>
            <w:sz w:val="24"/>
            <w:szCs w:val="24"/>
          </w:rPr>
          <w:delText>,</w:delText>
        </w:r>
      </w:del>
      <w:r w:rsidRPr="00C22840">
        <w:rPr>
          <w:sz w:val="24"/>
          <w:szCs w:val="24"/>
        </w:rPr>
        <w:t xml:space="preserve"> </w:t>
      </w:r>
      <w:ins w:id="16" w:author="Chennault,Carrie" w:date="2020-04-30T16:45:00Z">
        <w:r w:rsidR="005A6371">
          <w:rPr>
            <w:sz w:val="24"/>
            <w:szCs w:val="24"/>
          </w:rPr>
          <w:t>(</w:t>
        </w:r>
      </w:ins>
      <w:r w:rsidRPr="00C22840">
        <w:rPr>
          <w:sz w:val="24"/>
          <w:szCs w:val="24"/>
        </w:rPr>
        <w:t>K</w:t>
      </w:r>
      <w:ins w:id="17" w:author="Chennault,Carrie" w:date="2020-04-30T16:45:00Z">
        <w:r w:rsidR="005A6371">
          <w:rPr>
            <w:sz w:val="24"/>
            <w:szCs w:val="24"/>
          </w:rPr>
          <w:t>)</w:t>
        </w:r>
      </w:ins>
      <w:r w:rsidRPr="00C22840">
        <w:rPr>
          <w:sz w:val="24"/>
          <w:szCs w:val="24"/>
        </w:rPr>
        <w:t>, slope length steepness factor</w:t>
      </w:r>
      <w:del w:id="18" w:author="Chennault,Carrie" w:date="2020-04-30T16:45:00Z">
        <w:r w:rsidRPr="00C22840" w:rsidDel="005A6371">
          <w:rPr>
            <w:sz w:val="24"/>
            <w:szCs w:val="24"/>
          </w:rPr>
          <w:delText>,</w:delText>
        </w:r>
      </w:del>
      <w:r w:rsidRPr="00C22840">
        <w:rPr>
          <w:sz w:val="24"/>
          <w:szCs w:val="24"/>
        </w:rPr>
        <w:t xml:space="preserve"> </w:t>
      </w:r>
      <w:ins w:id="19" w:author="Chennault,Carrie" w:date="2020-04-30T16:45:00Z">
        <w:r w:rsidR="005A6371">
          <w:rPr>
            <w:sz w:val="24"/>
            <w:szCs w:val="24"/>
          </w:rPr>
          <w:t>(</w:t>
        </w:r>
      </w:ins>
      <w:r w:rsidRPr="00C22840">
        <w:rPr>
          <w:sz w:val="24"/>
          <w:szCs w:val="24"/>
        </w:rPr>
        <w:t>LS</w:t>
      </w:r>
      <w:ins w:id="20" w:author="Chennault,Carrie" w:date="2020-04-30T16:45:00Z">
        <w:r w:rsidR="005A6371">
          <w:rPr>
            <w:sz w:val="24"/>
            <w:szCs w:val="24"/>
          </w:rPr>
          <w:t>)</w:t>
        </w:r>
      </w:ins>
      <w:r w:rsidRPr="00C22840">
        <w:rPr>
          <w:sz w:val="24"/>
          <w:szCs w:val="24"/>
        </w:rPr>
        <w:t>, cover management factor</w:t>
      </w:r>
      <w:del w:id="21" w:author="Chennault,Carrie" w:date="2020-04-30T16:46:00Z">
        <w:r w:rsidRPr="00C22840" w:rsidDel="005A6371">
          <w:rPr>
            <w:sz w:val="24"/>
            <w:szCs w:val="24"/>
          </w:rPr>
          <w:delText>,</w:delText>
        </w:r>
      </w:del>
      <w:r w:rsidRPr="00C22840">
        <w:rPr>
          <w:sz w:val="24"/>
          <w:szCs w:val="24"/>
        </w:rPr>
        <w:t xml:space="preserve"> </w:t>
      </w:r>
      <w:ins w:id="22" w:author="Chennault,Carrie" w:date="2020-04-30T16:46:00Z">
        <w:r w:rsidR="005A6371">
          <w:rPr>
            <w:sz w:val="24"/>
            <w:szCs w:val="24"/>
          </w:rPr>
          <w:t>(</w:t>
        </w:r>
      </w:ins>
      <w:r w:rsidRPr="00C22840">
        <w:rPr>
          <w:sz w:val="24"/>
          <w:szCs w:val="24"/>
        </w:rPr>
        <w:t>C</w:t>
      </w:r>
      <w:ins w:id="23" w:author="Chennault,Carrie" w:date="2020-04-30T16:46:00Z">
        <w:r w:rsidR="005A6371">
          <w:rPr>
            <w:sz w:val="24"/>
            <w:szCs w:val="24"/>
          </w:rPr>
          <w:t>)</w:t>
        </w:r>
      </w:ins>
      <w:r w:rsidRPr="00C22840">
        <w:rPr>
          <w:sz w:val="24"/>
          <w:szCs w:val="24"/>
        </w:rPr>
        <w:t>, and practice support factor</w:t>
      </w:r>
      <w:del w:id="24" w:author="Chennault,Carrie" w:date="2020-04-30T16:46:00Z">
        <w:r w:rsidRPr="00C22840" w:rsidDel="005A6371">
          <w:rPr>
            <w:sz w:val="24"/>
            <w:szCs w:val="24"/>
          </w:rPr>
          <w:delText>,</w:delText>
        </w:r>
      </w:del>
      <w:r w:rsidRPr="00C22840">
        <w:rPr>
          <w:sz w:val="24"/>
          <w:szCs w:val="24"/>
        </w:rPr>
        <w:t xml:space="preserve"> </w:t>
      </w:r>
      <w:ins w:id="25" w:author="Chennault,Carrie" w:date="2020-04-30T16:46:00Z">
        <w:r w:rsidR="005A6371">
          <w:rPr>
            <w:sz w:val="24"/>
            <w:szCs w:val="24"/>
          </w:rPr>
          <w:t>(</w:t>
        </w:r>
      </w:ins>
      <w:r w:rsidRPr="00C22840">
        <w:rPr>
          <w:sz w:val="24"/>
          <w:szCs w:val="24"/>
        </w:rPr>
        <w:t>P</w:t>
      </w:r>
      <w:ins w:id="26" w:author="Chennault,Carrie" w:date="2020-04-30T16:46:00Z">
        <w:r w:rsidR="005A6371">
          <w:rPr>
            <w:sz w:val="24"/>
            <w:szCs w:val="24"/>
          </w:rPr>
          <w:t>)</w:t>
        </w:r>
      </w:ins>
      <w:r w:rsidRPr="00C22840">
        <w:rPr>
          <w:sz w:val="24"/>
          <w:szCs w:val="24"/>
        </w:rPr>
        <w:t xml:space="preserve"> </w:t>
      </w:r>
      <w:ins w:id="27" w:author="Chennault,Carrie" w:date="2020-04-30T16:46:00Z">
        <w:r w:rsidR="005A6371">
          <w:rPr>
            <w:sz w:val="24"/>
            <w:szCs w:val="24"/>
          </w:rPr>
          <w:t>(</w:t>
        </w:r>
      </w:ins>
      <w:r w:rsidRPr="00C22840">
        <w:rPr>
          <w:sz w:val="24"/>
          <w:szCs w:val="24"/>
        </w:rPr>
        <w:t>Renard et al. 1997</w:t>
      </w:r>
      <w:ins w:id="28" w:author="Chennault,Carrie" w:date="2020-04-30T16:46:00Z">
        <w:r w:rsidR="005A6371">
          <w:rPr>
            <w:sz w:val="24"/>
            <w:szCs w:val="24"/>
          </w:rPr>
          <w:t>,</w:t>
        </w:r>
      </w:ins>
      <w:r w:rsidRPr="00C22840">
        <w:rPr>
          <w:sz w:val="24"/>
          <w:szCs w:val="24"/>
        </w:rPr>
        <w:t xml:space="preserve"> Table S7). Rainfall erosivity, R-factor, estimates account for climate effects on erosion. Typically, RUSLE calculations use a static R-factor value set for a location or region based on historic average storm erosivity values. PEWI instead varies R-factor values by annual precipitation levels, according to an equation provided by </w:t>
      </w:r>
      <w:r w:rsidR="00E269F2">
        <w:rPr>
          <w:sz w:val="24"/>
          <w:szCs w:val="24"/>
        </w:rPr>
        <w:fldChar w:fldCharType="begin" w:fldLock="1"/>
      </w:r>
      <w:r w:rsidR="00E269F2">
        <w:rPr>
          <w:sz w:val="24"/>
          <w:szCs w:val="24"/>
        </w:rPr>
        <w:instrText>ADDIN CSL_CITATION {"citationItems":[{"id":"ITEM-1","itemData":{"DOI":"10.1016/0022-1694(94)90110-4","ISSN":"0022-1694","abstract":"The methods used to calculate both the Revised Universal Soil Loss Equation (RUSLE) erosivity factor (R) and the 10 year frequency storm erosion index value (EI10) are presented. As the calculation methods require long-term rainfall intensity data, and such data are not available for all application sites, an approach used to estimate the R-factor is described. Examples illustrating applications of the estimation technique in Africa, Asia, and other parts of the world are summarized. The method, which establishes correlations between measured R-values and more readily available precipitation data, is used to develop relations for estimating R-values in the USA. Correlations based on average monthly precipitation data and the R-factor values for 155 US stations were initially used to develop estimation relations. The 155 stations were segregated based on the annual distribution of monthly precipitation and the correlations improved. Exclusion of 23 stations with both 'winter-type' precipitation distributions and modified Fourier index values greater than 100 mm improved the relations for the remaining 132 stations (r2 = 0.81). An estimation relation for the EI10 is also presented. The R-factor and EI10 estimation relations should facilitate the use of RUSLE for locations with only monthly precipitation data.","author":[{"dropping-particle":"","family":"Renard","given":"K G","non-dropping-particle":"","parse-names":false,"suffix":""},{"dropping-particle":"","family":"Freimund","given":"J R","non-dropping-particle":"","parse-names":false,"suffix":""}],"container-title":"Journal of Hydrology","id":"ITEM-1","issue":"1-4","issued":{"date-parts":[["1994"]]},"note":"Times Cited: 156\n197","page":"287-306","title":"Using monthly precipitation data to estimate the R-factor in the revised USLE","type":"article-journal","volume":"157"},"uris":["http://www.mendeley.com/documents/?uuid=80a86652-13d2-45ca-a1ae-ecd7f6501564"]}],"mendeley":{"formattedCitation":"(Renard and Freimund, 1994)","plainTextFormattedCitation":"(Renard and Freimund, 1994)","previouslyFormattedCitation":"(Renard and Freimund, 1994)"},"properties":{"noteIndex":0},"schema":"https://github.com/citation-style-language/schema/raw/master/csl-citation.json"}</w:instrText>
      </w:r>
      <w:r w:rsidR="00E269F2">
        <w:rPr>
          <w:sz w:val="24"/>
          <w:szCs w:val="24"/>
        </w:rPr>
        <w:fldChar w:fldCharType="separate"/>
      </w:r>
      <w:r w:rsidR="00E269F2" w:rsidRPr="00E269F2">
        <w:rPr>
          <w:noProof/>
          <w:sz w:val="24"/>
          <w:szCs w:val="24"/>
        </w:rPr>
        <w:t>(Renard and Freimund, 1994)</w:t>
      </w:r>
      <w:r w:rsidR="00E269F2">
        <w:rPr>
          <w:sz w:val="24"/>
          <w:szCs w:val="24"/>
        </w:rPr>
        <w:fldChar w:fldCharType="end"/>
      </w:r>
      <w:r w:rsidRPr="00C22840">
        <w:rPr>
          <w:sz w:val="24"/>
          <w:szCs w:val="24"/>
        </w:rPr>
        <w:t>. We selected this model to emphasize the relationship between climate variability and interannual differences in erosion rates.</w:t>
      </w:r>
    </w:p>
    <w:p w14:paraId="63A58A7F" w14:textId="42D83026" w:rsidR="00C22840" w:rsidRPr="00C22840" w:rsidRDefault="00C22840" w:rsidP="00C22840">
      <w:pPr>
        <w:ind w:firstLine="720"/>
        <w:rPr>
          <w:sz w:val="24"/>
          <w:szCs w:val="24"/>
        </w:rPr>
      </w:pPr>
      <w:r w:rsidRPr="00C22840">
        <w:rPr>
          <w:sz w:val="24"/>
          <w:szCs w:val="24"/>
        </w:rPr>
        <w:t xml:space="preserve">Soil erodibility, K-factor, accounts for soil susceptibility to erosion, or as USDA Agricultural Handbook 703 </w:t>
      </w:r>
      <w:r w:rsidR="00E269F2">
        <w:rPr>
          <w:sz w:val="24"/>
          <w:szCs w:val="24"/>
        </w:rPr>
        <w:fldChar w:fldCharType="begin" w:fldLock="1"/>
      </w:r>
      <w:r w:rsidR="00E269F2">
        <w:rPr>
          <w:sz w:val="24"/>
          <w:szCs w:val="24"/>
        </w:rPr>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1997)","plainTextFormattedCitation":"(Renard et al., 1997)","previouslyFormattedCitation":"(Renard et al., 1997)"},"properties":{"noteIndex":0},"schema":"https://github.com/citation-style-language/schema/raw/master/csl-citation.json"}</w:instrText>
      </w:r>
      <w:r w:rsidR="00E269F2">
        <w:rPr>
          <w:sz w:val="24"/>
          <w:szCs w:val="24"/>
        </w:rPr>
        <w:fldChar w:fldCharType="separate"/>
      </w:r>
      <w:r w:rsidR="00E269F2" w:rsidRPr="00E269F2">
        <w:rPr>
          <w:noProof/>
          <w:sz w:val="24"/>
          <w:szCs w:val="24"/>
        </w:rPr>
        <w:t>(Renard et al., 1997)</w:t>
      </w:r>
      <w:r w:rsidR="00E269F2">
        <w:rPr>
          <w:sz w:val="24"/>
          <w:szCs w:val="24"/>
        </w:rPr>
        <w:fldChar w:fldCharType="end"/>
      </w:r>
      <w:r w:rsidR="00E269F2">
        <w:rPr>
          <w:sz w:val="24"/>
          <w:szCs w:val="24"/>
        </w:rPr>
        <w:t xml:space="preserve"> </w:t>
      </w:r>
      <w:r w:rsidRPr="00C22840">
        <w:rPr>
          <w:sz w:val="24"/>
          <w:szCs w:val="24"/>
        </w:rPr>
        <w:t xml:space="preserve">states, the “ease with which soil is detached by splash during rainfall or by surface flow or both” (p. 68). The measurement unit for the K-index is the rate of soil loss per unit of rainfall erosivity. ISPAID </w:t>
      </w:r>
      <w:r w:rsidR="00E269F2">
        <w:rPr>
          <w:sz w:val="24"/>
          <w:szCs w:val="24"/>
        </w:rPr>
        <w:fldChar w:fldCharType="begin" w:fldLock="1"/>
      </w:r>
      <w:r w:rsidR="00E269F2">
        <w:rPr>
          <w:sz w:val="24"/>
          <w:szCs w:val="24"/>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E269F2">
        <w:rPr>
          <w:sz w:val="24"/>
          <w:szCs w:val="24"/>
        </w:rPr>
        <w:fldChar w:fldCharType="separate"/>
      </w:r>
      <w:r w:rsidR="00E269F2" w:rsidRPr="00E269F2">
        <w:rPr>
          <w:noProof/>
          <w:sz w:val="24"/>
          <w:szCs w:val="24"/>
        </w:rPr>
        <w:t>(Miller et al., 2010)</w:t>
      </w:r>
      <w:r w:rsidR="00E269F2">
        <w:rPr>
          <w:sz w:val="24"/>
          <w:szCs w:val="24"/>
        </w:rPr>
        <w:fldChar w:fldCharType="end"/>
      </w:r>
      <w:r w:rsidR="00E269F2">
        <w:rPr>
          <w:sz w:val="24"/>
          <w:szCs w:val="24"/>
        </w:rPr>
        <w:t xml:space="preserve"> </w:t>
      </w:r>
      <w:r w:rsidRPr="00C22840">
        <w:rPr>
          <w:sz w:val="24"/>
          <w:szCs w:val="24"/>
        </w:rPr>
        <w:t xml:space="preserve">provides K-factor values for each soil type, which we incorporated within PEWI. For slope length-steepness, LS-factor, estimates we assumed a relationship between slope steepness, S-factor, and slope length, L-factor, similar to values that Iowa NRCS Technical Note 29 </w:t>
      </w:r>
      <w:r w:rsidR="00E269F2">
        <w:rPr>
          <w:sz w:val="24"/>
          <w:szCs w:val="24"/>
        </w:rPr>
        <w:fldChar w:fldCharType="begin" w:fldLock="1"/>
      </w:r>
      <w:r w:rsidR="00926D6D">
        <w:rPr>
          <w:sz w:val="24"/>
          <w:szCs w:val="24"/>
        </w:rPr>
        <w:instrText>ADDIN CSL_CITATION {"citationItems":[{"id":"ITEM-1","itemData":{"author":[{"dropping-particle":"","family":"USDA NRCS [United States Department of Agriculture Natural Resources Conservation Service]","given":"","non-dropping-particle":"","parse-names":false,"suffix":""}],"id":"ITEM-1","issued":{"date-parts":[["2008"]]},"publisher-place":"Des Moines, Iowa","title":"Iowa Technical Note No. 29: choosing the planning area of a field by \"dominant critical area\"","type":"report"},"uris":["http://www.mendeley.com/documents/?uuid=29a9a25f-3f85-4ffc-8b1d-a720a0bf3488"]}],"mendeley":{"formattedCitation":"(USDA NRCS [United States Department of Agriculture Natural Resources Conservation Service], 2008a)","manualFormatting":"(USDA NRCS, 2008a)","plainTextFormattedCitation":"(USDA NRCS [United States Department of Agriculture Natural Resources Conservation Service], 2008a)","previouslyFormattedCitation":"(USDA NRCS [United States Department of Agriculture Natural Resources Conservation Service], 2008a)"},"properties":{"noteIndex":0},"schema":"https://github.com/citation-style-language/schema/raw/master/csl-citation.json"}</w:instrText>
      </w:r>
      <w:r w:rsidR="00E269F2">
        <w:rPr>
          <w:sz w:val="24"/>
          <w:szCs w:val="24"/>
        </w:rPr>
        <w:fldChar w:fldCharType="separate"/>
      </w:r>
      <w:r w:rsidR="00E269F2" w:rsidRPr="00E269F2">
        <w:rPr>
          <w:noProof/>
          <w:sz w:val="24"/>
          <w:szCs w:val="24"/>
        </w:rPr>
        <w:t>(USDA NRCS, 2008a)</w:t>
      </w:r>
      <w:r w:rsidR="00E269F2">
        <w:rPr>
          <w:sz w:val="24"/>
          <w:szCs w:val="24"/>
        </w:rPr>
        <w:fldChar w:fldCharType="end"/>
      </w:r>
      <w:r w:rsidR="00E269F2">
        <w:rPr>
          <w:sz w:val="24"/>
          <w:szCs w:val="24"/>
        </w:rPr>
        <w:t xml:space="preserve"> </w:t>
      </w:r>
      <w:r w:rsidRPr="00C22840">
        <w:rPr>
          <w:sz w:val="24"/>
          <w:szCs w:val="24"/>
        </w:rPr>
        <w:t>presented in a plot entitled “Slope length related to slope gradient” (p. 5).</w:t>
      </w:r>
    </w:p>
    <w:p w14:paraId="2E172C68" w14:textId="5C929215" w:rsidR="007F5EC3" w:rsidRPr="007F5EC3" w:rsidRDefault="00C22840" w:rsidP="00D140FC">
      <w:pPr>
        <w:ind w:firstLine="720"/>
        <w:rPr>
          <w:sz w:val="24"/>
          <w:szCs w:val="24"/>
        </w:rPr>
      </w:pPr>
      <w:r w:rsidRPr="00C22840">
        <w:rPr>
          <w:sz w:val="24"/>
          <w:szCs w:val="24"/>
        </w:rPr>
        <w:t xml:space="preserve">We derived cover management, C-factor, values based on estimates for Squaw Creek Watershed in Boone, Hamilton, Story and Webster Counties, Iowa </w:t>
      </w:r>
      <w:r w:rsidR="00E269F2">
        <w:rPr>
          <w:sz w:val="24"/>
          <w:szCs w:val="24"/>
        </w:rPr>
        <w:fldChar w:fldCharType="begin" w:fldLock="1"/>
      </w:r>
      <w:r w:rsidR="00E269F2">
        <w:rPr>
          <w:sz w:val="24"/>
          <w:szCs w:val="24"/>
        </w:rPr>
        <w:instrText>ADDIN CSL_CITATION {"citationItems":[{"id":"ITEM-1","itemData":{"author":[{"dropping-particle":"","family":"Wendt","given":"A A","non-dropping-particle":"","parse-names":false,"suffix":""}],"container-title":"MS Thesis","editor":[{"dropping-particle":"","family":"Schultz","given":"Richard","non-dropping-particle":"","parse-names":false,"suffix":""}],"id":"ITEM-1","issued":{"date-parts":[["2007"]]},"publisher":"Iowa State University","title":"Watershed planning in Central Iowa: an integrated assessment of the Squaw Creek Watershed for prioritization of conservation practice establishment","type":"thesis"},"uris":["http://www.mendeley.com/documents/?uuid=066337ac-104c-4d69-8921-75819a53263f"]}],"mendeley":{"formattedCitation":"(Wendt, 2007)","plainTextFormattedCitation":"(Wendt, 2007)","previouslyFormattedCitation":"(Wendt, 2007)"},"properties":{"noteIndex":0},"schema":"https://github.com/citation-style-language/schema/raw/master/csl-citation.json"}</w:instrText>
      </w:r>
      <w:r w:rsidR="00E269F2">
        <w:rPr>
          <w:sz w:val="24"/>
          <w:szCs w:val="24"/>
        </w:rPr>
        <w:fldChar w:fldCharType="separate"/>
      </w:r>
      <w:r w:rsidR="00E269F2" w:rsidRPr="00E269F2">
        <w:rPr>
          <w:noProof/>
          <w:sz w:val="24"/>
          <w:szCs w:val="24"/>
        </w:rPr>
        <w:t>(Wendt, 2007)</w:t>
      </w:r>
      <w:r w:rsidR="00E269F2">
        <w:rPr>
          <w:sz w:val="24"/>
          <w:szCs w:val="24"/>
        </w:rPr>
        <w:fldChar w:fldCharType="end"/>
      </w:r>
      <w:r w:rsidRPr="00C22840">
        <w:rPr>
          <w:sz w:val="24"/>
          <w:szCs w:val="24"/>
        </w:rPr>
        <w:t xml:space="preserve">. Cover management depends not only on current year land use but also on prior year land use. We assumed in the erosion model that the hypothetical year 0 land-use configuration consisted of 100% conventional corn. We calculated practice support, P-factor, as the product of a contour subfactor and a terrace subfactor. We assumed that only conservation corn and conservation </w:t>
      </w:r>
      <w:r w:rsidRPr="00C22840">
        <w:rPr>
          <w:sz w:val="24"/>
          <w:szCs w:val="24"/>
        </w:rPr>
        <w:lastRenderedPageBreak/>
        <w:t>soybean land-use types incorporate contouring and terracing, and only at downhill slopes greater than 2%. We selected contour subfactors for 10</w:t>
      </w:r>
      <w:r w:rsidR="007E41AE">
        <w:rPr>
          <w:sz w:val="24"/>
          <w:szCs w:val="24"/>
        </w:rPr>
        <w:t>-</w:t>
      </w:r>
      <w:r w:rsidRPr="00C22840">
        <w:rPr>
          <w:sz w:val="24"/>
          <w:szCs w:val="24"/>
        </w:rPr>
        <w:t>year EI (storm intensity) equal to 80 and low (1-3</w:t>
      </w:r>
      <w:r w:rsidR="007E41AE">
        <w:rPr>
          <w:sz w:val="24"/>
          <w:szCs w:val="24"/>
        </w:rPr>
        <w:t>”</w:t>
      </w:r>
      <w:r w:rsidRPr="00C22840">
        <w:rPr>
          <w:sz w:val="24"/>
          <w:szCs w:val="24"/>
        </w:rPr>
        <w:t>) ridge or oriented roughness height, and assumed median row grades for each downhill slope category, as well as terrace subfactors</w:t>
      </w:r>
      <w:r w:rsidR="007E41AE">
        <w:rPr>
          <w:sz w:val="24"/>
          <w:szCs w:val="24"/>
        </w:rPr>
        <w:t xml:space="preserve"> </w:t>
      </w:r>
      <w:r w:rsidR="007E41AE">
        <w:rPr>
          <w:sz w:val="24"/>
          <w:szCs w:val="24"/>
        </w:rPr>
        <w:fldChar w:fldCharType="begin" w:fldLock="1"/>
      </w:r>
      <w:r w:rsidR="00166BCC">
        <w:rPr>
          <w:sz w:val="24"/>
          <w:szCs w:val="24"/>
        </w:rPr>
        <w:instrText>ADDIN CSL_CITATION {"citationItems":[{"id":"ITEM-1","itemData":{"author":[{"dropping-particle":"","family":"USDA NRCS [United States Department of Agriculture Natural Resources Conservation Service]","given":"","non-dropping-particle":"","parse-names":false,"suffix":""}],"id":"ITEM-1","issued":{"date-parts":[["2002"]]},"publisher-place":"Des Moines, Iowa","title":"Section I FOTG: USLE Erosion Prediction","type":"report"},"uris":["http://www.mendeley.com/documents/?uuid=180d2ca2-6b55-4ad6-9c04-a74de0afe36b"]}],"mendeley":{"formattedCitation":"(USDA NRCS [United States Department of Agriculture Natural Resources Conservation Service], 2002)","manualFormatting":"(USDA NRCS, 2002","plainTextFormattedCitation":"(USDA NRCS [United States Department of Agriculture Natural Resources Conservation Service], 2002)","previouslyFormattedCitation":"(USDA NRCS [United States Department of Agriculture Natural Resources Conservation Service], 2002)"},"properties":{"noteIndex":0},"schema":"https://github.com/citation-style-language/schema/raw/master/csl-citation.json"}</w:instrText>
      </w:r>
      <w:r w:rsidR="007E41AE">
        <w:rPr>
          <w:sz w:val="24"/>
          <w:szCs w:val="24"/>
        </w:rPr>
        <w:fldChar w:fldCharType="separate"/>
      </w:r>
      <w:r w:rsidR="007E41AE" w:rsidRPr="007E41AE">
        <w:rPr>
          <w:noProof/>
          <w:sz w:val="24"/>
          <w:szCs w:val="24"/>
        </w:rPr>
        <w:t>(USDA NRCS, 2002</w:t>
      </w:r>
      <w:r w:rsidR="007E41AE">
        <w:rPr>
          <w:sz w:val="24"/>
          <w:szCs w:val="24"/>
        </w:rPr>
        <w:fldChar w:fldCharType="end"/>
      </w:r>
      <w:r w:rsidRPr="00C22840">
        <w:rPr>
          <w:sz w:val="24"/>
          <w:szCs w:val="24"/>
        </w:rPr>
        <w:t xml:space="preserve">; Table </w:t>
      </w:r>
      <w:proofErr w:type="spellStart"/>
      <w:r w:rsidRPr="00C22840">
        <w:rPr>
          <w:sz w:val="24"/>
          <w:szCs w:val="24"/>
        </w:rPr>
        <w:t>IIIe</w:t>
      </w:r>
      <w:proofErr w:type="spellEnd"/>
      <w:r w:rsidR="007E41AE">
        <w:rPr>
          <w:sz w:val="24"/>
          <w:szCs w:val="24"/>
        </w:rPr>
        <w:t>)</w:t>
      </w:r>
      <w:r w:rsidRPr="00C22840">
        <w:rPr>
          <w:sz w:val="24"/>
          <w:szCs w:val="24"/>
        </w:rPr>
        <w:t>. We selected closed outlet terrace values for PEWI, which vary based on horizontal terrace intervals that we set equal to Iowa NRCS terrace standards recommendations on maximum terrace spacing for each slope category</w:t>
      </w:r>
      <w:r w:rsidR="00987302">
        <w:rPr>
          <w:sz w:val="24"/>
          <w:szCs w:val="24"/>
        </w:rPr>
        <w:t xml:space="preserve"> </w:t>
      </w:r>
      <w:r w:rsidR="00987302">
        <w:rPr>
          <w:sz w:val="24"/>
          <w:szCs w:val="24"/>
        </w:rPr>
        <w:fldChar w:fldCharType="begin" w:fldLock="1"/>
      </w:r>
      <w:r w:rsidR="00987302">
        <w:rPr>
          <w:sz w:val="24"/>
          <w:szCs w:val="24"/>
        </w:rPr>
        <w:instrText>ADDIN CSL_CITATION {"citationItems":[{"id":"ITEM-1","itemData":{"author":[{"dropping-particle":"","family":"USDA NRCS [United States Department of Agriculture Natural Resources Conservation Service]","given":"","non-dropping-particle":"","parse-names":false,"suffix":""}],"id":"ITEM-1","issued":{"date-parts":[["2008"]]},"publisher-place":"Des Moines, Iowa","title":"Conservation Practice Standard 600: Terrace","type":"report"},"uris":["http://www.mendeley.com/documents/?uuid=7a1c26c2-b384-4baa-9596-ddc496cb2ec4"]}],"mendeley":{"formattedCitation":"(USDA NRCS [United States Department of Agriculture Natural Resources Conservation Service], 2008b)","manualFormatting":"(USDA NRCS, 2008b)","plainTextFormattedCitation":"(USDA NRCS [United States Department of Agriculture Natural Resources Conservation Service], 2008b)","previouslyFormattedCitation":"(USDA NRCS [United States Department of Agriculture Natural Resources Conservation Service], 2008b)"},"properties":{"noteIndex":0},"schema":"https://github.com/citation-style-language/schema/raw/master/csl-citation.json"}</w:instrText>
      </w:r>
      <w:r w:rsidR="00987302">
        <w:rPr>
          <w:sz w:val="24"/>
          <w:szCs w:val="24"/>
        </w:rPr>
        <w:fldChar w:fldCharType="separate"/>
      </w:r>
      <w:r w:rsidR="00987302" w:rsidRPr="00987302">
        <w:rPr>
          <w:noProof/>
          <w:sz w:val="24"/>
          <w:szCs w:val="24"/>
        </w:rPr>
        <w:t>(USDA NRCS, 2008b)</w:t>
      </w:r>
      <w:r w:rsidR="00987302">
        <w:rPr>
          <w:sz w:val="24"/>
          <w:szCs w:val="24"/>
        </w:rPr>
        <w:fldChar w:fldCharType="end"/>
      </w:r>
      <w:r w:rsidRPr="00C22840">
        <w:rPr>
          <w:sz w:val="24"/>
          <w:szCs w:val="24"/>
        </w:rPr>
        <w:t>.</w:t>
      </w:r>
      <w:bookmarkEnd w:id="10"/>
    </w:p>
    <w:p w14:paraId="5F531CD7" w14:textId="629758D8" w:rsidR="007F5EC3" w:rsidRDefault="007F5EC3" w:rsidP="007F5EC3">
      <w:pPr>
        <w:ind w:firstLine="720"/>
        <w:rPr>
          <w:sz w:val="24"/>
          <w:szCs w:val="24"/>
        </w:rPr>
      </w:pPr>
      <w:r w:rsidRPr="007F5EC3">
        <w:rPr>
          <w:sz w:val="24"/>
          <w:szCs w:val="24"/>
        </w:rPr>
        <w:t xml:space="preserve">Ephemeral gully erosion </w:t>
      </w:r>
      <w:r w:rsidR="00D140FC">
        <w:rPr>
          <w:sz w:val="24"/>
          <w:szCs w:val="24"/>
        </w:rPr>
        <w:t xml:space="preserve">is an active area of research </w:t>
      </w:r>
      <w:r w:rsidR="007E41AE">
        <w:rPr>
          <w:sz w:val="24"/>
          <w:szCs w:val="24"/>
        </w:rPr>
        <w:t xml:space="preserve">still proceeding towards </w:t>
      </w:r>
      <w:r w:rsidR="00D140FC">
        <w:rPr>
          <w:sz w:val="24"/>
          <w:szCs w:val="24"/>
        </w:rPr>
        <w:t>generaliz</w:t>
      </w:r>
      <w:r w:rsidR="007E41AE">
        <w:rPr>
          <w:sz w:val="24"/>
          <w:szCs w:val="24"/>
        </w:rPr>
        <w:t>ation</w:t>
      </w:r>
      <w:r w:rsidR="00D140FC">
        <w:rPr>
          <w:sz w:val="24"/>
          <w:szCs w:val="24"/>
        </w:rPr>
        <w:t xml:space="preserve"> </w:t>
      </w:r>
      <w:r w:rsidR="007E41AE">
        <w:rPr>
          <w:sz w:val="24"/>
          <w:szCs w:val="24"/>
        </w:rPr>
        <w:fldChar w:fldCharType="begin" w:fldLock="1"/>
      </w:r>
      <w:r w:rsidR="007E41AE">
        <w:rPr>
          <w:sz w:val="24"/>
          <w:szCs w:val="24"/>
        </w:rPr>
        <w:instrText>ADDIN CSL_CITATION {"citationItems":[{"id":"ITEM-1","itemData":{"ISSN":"0197-9337","author":[{"dropping-particle":"","family":"Bennett","given":"Sean J","non-dropping-particle":"","parse-names":false,"suffix":""},{"dropping-particle":"","family":"Wells","given":"Robert R","non-dropping-particle":"","parse-names":false,"suffix":""}],"container-title":"Earth Surface Processes and Landforms","id":"ITEM-1","issue":"1","issued":{"date-parts":[["2019"]]},"page":"46-53","publisher":"Wiley Online Library","title":"Gully erosion processes, disciplinary fragmentation, and technological innovation","type":"article-journal","volume":"44"},"uris":["http://www.mendeley.com/documents/?uuid=c9902ae3-7ce2-4a60-88da-f286b41129af"]}],"mendeley":{"formattedCitation":"(Bennett and Wells, 2019)","plainTextFormattedCitation":"(Bennett and Wells, 2019)","previouslyFormattedCitation":"(Bennett and Wells, 2019)"},"properties":{"noteIndex":0},"schema":"https://github.com/citation-style-language/schema/raw/master/csl-citation.json"}</w:instrText>
      </w:r>
      <w:r w:rsidR="007E41AE">
        <w:rPr>
          <w:sz w:val="24"/>
          <w:szCs w:val="24"/>
        </w:rPr>
        <w:fldChar w:fldCharType="separate"/>
      </w:r>
      <w:r w:rsidR="007E41AE" w:rsidRPr="007E41AE">
        <w:rPr>
          <w:noProof/>
          <w:sz w:val="24"/>
          <w:szCs w:val="24"/>
        </w:rPr>
        <w:t>(Bennett and Wells, 2019)</w:t>
      </w:r>
      <w:r w:rsidR="007E41AE">
        <w:rPr>
          <w:sz w:val="24"/>
          <w:szCs w:val="24"/>
        </w:rPr>
        <w:fldChar w:fldCharType="end"/>
      </w:r>
      <w:r w:rsidRPr="007F5EC3">
        <w:rPr>
          <w:sz w:val="24"/>
          <w:szCs w:val="24"/>
        </w:rPr>
        <w:t xml:space="preserve">. </w:t>
      </w:r>
      <w:r w:rsidR="00546577">
        <w:rPr>
          <w:sz w:val="24"/>
          <w:szCs w:val="24"/>
        </w:rPr>
        <w:t>W</w:t>
      </w:r>
      <w:r w:rsidRPr="007F5EC3">
        <w:rPr>
          <w:sz w:val="24"/>
          <w:szCs w:val="24"/>
        </w:rPr>
        <w:t xml:space="preserve">e created a simple ephemeral gully erosion model for PEWI, in which we modified annual </w:t>
      </w:r>
      <w:r w:rsidR="007E41AE">
        <w:rPr>
          <w:sz w:val="24"/>
          <w:szCs w:val="24"/>
        </w:rPr>
        <w:t xml:space="preserve">erosion </w:t>
      </w:r>
      <w:r w:rsidRPr="007F5EC3">
        <w:rPr>
          <w:sz w:val="24"/>
          <w:szCs w:val="24"/>
        </w:rPr>
        <w:t>estimates of 6.7 Mg ha</w:t>
      </w:r>
      <w:r w:rsidRPr="00863642">
        <w:rPr>
          <w:sz w:val="24"/>
          <w:szCs w:val="24"/>
          <w:vertAlign w:val="superscript"/>
        </w:rPr>
        <w:t>-1</w:t>
      </w:r>
      <w:r w:rsidRPr="007F5EC3">
        <w:rPr>
          <w:sz w:val="24"/>
          <w:szCs w:val="24"/>
        </w:rPr>
        <w:t xml:space="preserve"> for Iowa </w:t>
      </w:r>
      <w:r w:rsidR="007E41AE">
        <w:rPr>
          <w:sz w:val="24"/>
          <w:szCs w:val="24"/>
        </w:rPr>
        <w:fldChar w:fldCharType="begin" w:fldLock="1"/>
      </w:r>
      <w:r w:rsidR="00166BCC">
        <w:rPr>
          <w:sz w:val="24"/>
          <w:szCs w:val="24"/>
        </w:rPr>
        <w:instrText>ADDIN CSL_CITATION {"citationItems":[{"id":"ITEM-1","itemData":{"ISBN":"0160491274","author":[{"dropping-particle":"","family":"USDA NRCS [United States Department of Agriculture Natural Resources Conservation Service]","given":"","non-dropping-particle":"","parse-names":false,"suffix":""}],"id":"ITEM-1","issued":{"date-parts":[["1997"]]},"publisher":"United States Department of Agriculture Natural Resources Conservation Service","publisher-place":"Washington, DC","title":"America's private land: a geography of hope","type":"report","volume":"1548"},"uris":["http://www.mendeley.com/documents/?uuid=459f95f1-8a87-417b-9595-32809c3a0ee0"]}],"mendeley":{"formattedCitation":"(USDA NRCS [United States Department of Agriculture Natural Resources Conservation Service], 1997)","manualFormatting":"(USDA NRCS, 1997)","plainTextFormattedCitation":"(USDA NRCS [United States Department of Agriculture Natural Resources Conservation Service], 1997)","previouslyFormattedCitation":"(USDA NRCS [United States Department of Agriculture Natural Resources Conservation Service], 1997)"},"properties":{"noteIndex":0},"schema":"https://github.com/citation-style-language/schema/raw/master/csl-citation.json"}</w:instrText>
      </w:r>
      <w:r w:rsidR="007E41AE">
        <w:rPr>
          <w:sz w:val="24"/>
          <w:szCs w:val="24"/>
        </w:rPr>
        <w:fldChar w:fldCharType="separate"/>
      </w:r>
      <w:r w:rsidR="007E41AE" w:rsidRPr="007E41AE">
        <w:rPr>
          <w:noProof/>
          <w:sz w:val="24"/>
          <w:szCs w:val="24"/>
        </w:rPr>
        <w:t>(USDA NRCS, 1997)</w:t>
      </w:r>
      <w:r w:rsidR="007E41AE">
        <w:rPr>
          <w:sz w:val="24"/>
          <w:szCs w:val="24"/>
        </w:rPr>
        <w:fldChar w:fldCharType="end"/>
      </w:r>
      <w:r w:rsidR="007E41AE">
        <w:rPr>
          <w:sz w:val="24"/>
          <w:szCs w:val="24"/>
        </w:rPr>
        <w:t xml:space="preserve"> </w:t>
      </w:r>
      <w:r w:rsidRPr="007F5EC3">
        <w:rPr>
          <w:sz w:val="24"/>
          <w:szCs w:val="24"/>
        </w:rPr>
        <w:t>upward by 50% to 10.1 Mg ha</w:t>
      </w:r>
      <w:r w:rsidRPr="00863642">
        <w:rPr>
          <w:sz w:val="24"/>
          <w:szCs w:val="24"/>
          <w:vertAlign w:val="superscript"/>
        </w:rPr>
        <w:t>-1</w:t>
      </w:r>
      <w:r w:rsidRPr="007F5EC3">
        <w:rPr>
          <w:sz w:val="24"/>
          <w:szCs w:val="24"/>
        </w:rPr>
        <w:t xml:space="preserve"> for conventional annual row-crop practices, and downward by 50% to 3.4 Mg ha</w:t>
      </w:r>
      <w:r w:rsidRPr="00863642">
        <w:rPr>
          <w:sz w:val="24"/>
          <w:szCs w:val="24"/>
          <w:vertAlign w:val="superscript"/>
        </w:rPr>
        <w:t>-1</w:t>
      </w:r>
      <w:r w:rsidRPr="007F5EC3">
        <w:rPr>
          <w:sz w:val="24"/>
          <w:szCs w:val="24"/>
        </w:rPr>
        <w:t xml:space="preserve"> for conservation annual row-crop practices (Thomas Isenhart, Iowa State University, personal communication). </w:t>
      </w:r>
      <w:r w:rsidR="007E41AE">
        <w:rPr>
          <w:sz w:val="24"/>
          <w:szCs w:val="24"/>
        </w:rPr>
        <w:t>T</w:t>
      </w:r>
      <w:r w:rsidRPr="007F5EC3">
        <w:rPr>
          <w:sz w:val="24"/>
          <w:szCs w:val="24"/>
        </w:rPr>
        <w:t>he 50% upward and downward adjustments reflect directionally accurate models based our understanding of the effects of conservation practices on ephemeral gully erosion. Annual Gross Erosion rates in PEWI range from 0.04–137 Mg ha</w:t>
      </w:r>
      <w:r w:rsidRPr="00863642">
        <w:rPr>
          <w:sz w:val="24"/>
          <w:szCs w:val="24"/>
          <w:vertAlign w:val="superscript"/>
        </w:rPr>
        <w:t>-1</w:t>
      </w:r>
      <w:r w:rsidRPr="007F5EC3">
        <w:rPr>
          <w:sz w:val="24"/>
          <w:szCs w:val="24"/>
        </w:rPr>
        <w:t>.</w:t>
      </w:r>
    </w:p>
    <w:p w14:paraId="1215F350" w14:textId="47D5939D" w:rsidR="00095892" w:rsidRPr="00095892" w:rsidRDefault="00095892" w:rsidP="00095892">
      <w:pPr>
        <w:pStyle w:val="Heading1"/>
        <w:rPr>
          <w:rFonts w:asciiTheme="minorHAnsi" w:hAnsiTheme="minorHAnsi" w:cstheme="minorHAnsi"/>
          <w:b/>
          <w:sz w:val="24"/>
        </w:rPr>
      </w:pPr>
      <w:bookmarkStart w:id="29" w:name="_Toc28353259"/>
      <w:r w:rsidRPr="00095892">
        <w:rPr>
          <w:rFonts w:asciiTheme="minorHAnsi" w:hAnsiTheme="minorHAnsi" w:cstheme="minorHAnsi"/>
          <w:b/>
          <w:sz w:val="24"/>
        </w:rPr>
        <w:t>Table S7. Gross Erosion</w:t>
      </w:r>
      <w:bookmarkEnd w:id="29"/>
    </w:p>
    <w:tbl>
      <w:tblPr>
        <w:tblW w:w="84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343"/>
        <w:gridCol w:w="1078"/>
        <w:gridCol w:w="4149"/>
        <w:gridCol w:w="1890"/>
      </w:tblGrid>
      <w:tr w:rsidR="00550F6F" w:rsidRPr="002E3AA7" w14:paraId="20AECBA4" w14:textId="77777777" w:rsidTr="00A45538">
        <w:trPr>
          <w:cantSplit/>
          <w:tblHeader/>
        </w:trPr>
        <w:tc>
          <w:tcPr>
            <w:tcW w:w="1343" w:type="dxa"/>
            <w:shd w:val="clear" w:color="auto" w:fill="auto"/>
          </w:tcPr>
          <w:p w14:paraId="6602459E" w14:textId="77777777" w:rsidR="00550F6F" w:rsidRPr="00305B1C" w:rsidRDefault="00550F6F" w:rsidP="00305B1C">
            <w:pPr>
              <w:spacing w:line="240" w:lineRule="auto"/>
              <w:rPr>
                <w:b/>
                <w:sz w:val="20"/>
              </w:rPr>
            </w:pPr>
            <w:r w:rsidRPr="00305B1C">
              <w:rPr>
                <w:b/>
                <w:sz w:val="20"/>
              </w:rPr>
              <w:t>Description</w:t>
            </w:r>
          </w:p>
        </w:tc>
        <w:tc>
          <w:tcPr>
            <w:tcW w:w="1078" w:type="dxa"/>
          </w:tcPr>
          <w:p w14:paraId="0035AA26" w14:textId="77777777" w:rsidR="00550F6F" w:rsidRPr="00305B1C" w:rsidRDefault="00550F6F" w:rsidP="00305B1C">
            <w:pPr>
              <w:spacing w:line="240" w:lineRule="auto"/>
              <w:rPr>
                <w:b/>
                <w:sz w:val="20"/>
              </w:rPr>
            </w:pPr>
            <w:r w:rsidRPr="00305B1C">
              <w:rPr>
                <w:b/>
                <w:sz w:val="20"/>
              </w:rPr>
              <w:t>Notation</w:t>
            </w:r>
          </w:p>
        </w:tc>
        <w:tc>
          <w:tcPr>
            <w:tcW w:w="4149" w:type="dxa"/>
            <w:shd w:val="clear" w:color="auto" w:fill="auto"/>
          </w:tcPr>
          <w:p w14:paraId="25CD2EED" w14:textId="77777777" w:rsidR="00550F6F" w:rsidRPr="00305B1C" w:rsidRDefault="00550F6F" w:rsidP="00305B1C">
            <w:pPr>
              <w:spacing w:line="240" w:lineRule="auto"/>
              <w:rPr>
                <w:b/>
                <w:sz w:val="20"/>
              </w:rPr>
            </w:pPr>
            <w:r w:rsidRPr="00305B1C">
              <w:rPr>
                <w:b/>
                <w:sz w:val="20"/>
              </w:rPr>
              <w:t>Rule</w:t>
            </w:r>
          </w:p>
        </w:tc>
        <w:tc>
          <w:tcPr>
            <w:tcW w:w="1890" w:type="dxa"/>
          </w:tcPr>
          <w:p w14:paraId="4B8DF9A3" w14:textId="77777777" w:rsidR="00550F6F" w:rsidRPr="00305B1C" w:rsidRDefault="00550F6F" w:rsidP="00305B1C">
            <w:pPr>
              <w:spacing w:line="240" w:lineRule="auto"/>
              <w:rPr>
                <w:b/>
                <w:sz w:val="20"/>
              </w:rPr>
            </w:pPr>
            <w:r w:rsidRPr="00305B1C">
              <w:rPr>
                <w:b/>
                <w:sz w:val="20"/>
              </w:rPr>
              <w:t>Possible Values</w:t>
            </w:r>
          </w:p>
        </w:tc>
      </w:tr>
      <w:tr w:rsidR="00550F6F" w:rsidRPr="002E3AA7" w14:paraId="3CAB43EE" w14:textId="77777777" w:rsidTr="00A45538">
        <w:trPr>
          <w:cantSplit/>
        </w:trPr>
        <w:tc>
          <w:tcPr>
            <w:tcW w:w="1343" w:type="dxa"/>
            <w:shd w:val="clear" w:color="auto" w:fill="auto"/>
          </w:tcPr>
          <w:p w14:paraId="6CC71BDB" w14:textId="77777777" w:rsidR="00550F6F" w:rsidRPr="00305B1C" w:rsidRDefault="00550F6F" w:rsidP="00550F6F">
            <w:pPr>
              <w:pStyle w:val="NoSpacing"/>
              <w:widowControl w:val="0"/>
              <w:rPr>
                <w:sz w:val="20"/>
                <w:szCs w:val="20"/>
              </w:rPr>
            </w:pPr>
            <w:r w:rsidRPr="00305B1C">
              <w:rPr>
                <w:sz w:val="20"/>
                <w:szCs w:val="20"/>
              </w:rPr>
              <w:t xml:space="preserve">Gross </w:t>
            </w:r>
            <w:proofErr w:type="spellStart"/>
            <w:r w:rsidRPr="00305B1C">
              <w:rPr>
                <w:sz w:val="20"/>
                <w:szCs w:val="20"/>
              </w:rPr>
              <w:t>erosion</w:t>
            </w:r>
            <w:r w:rsidRPr="00305B1C">
              <w:rPr>
                <w:sz w:val="20"/>
                <w:szCs w:val="20"/>
                <w:vertAlign w:val="superscript"/>
              </w:rPr>
              <w:t>a</w:t>
            </w:r>
            <w:proofErr w:type="spellEnd"/>
          </w:p>
        </w:tc>
        <w:tc>
          <w:tcPr>
            <w:tcW w:w="1078" w:type="dxa"/>
          </w:tcPr>
          <w:p w14:paraId="2D849320" w14:textId="77777777" w:rsidR="00550F6F" w:rsidRPr="002E3AA7" w:rsidRDefault="00550F6F" w:rsidP="00550F6F">
            <w:pPr>
              <w:pStyle w:val="NoSpacing"/>
              <w:widowControl w:val="0"/>
              <w:tabs>
                <w:tab w:val="left" w:pos="612"/>
              </w:tabs>
              <w:rPr>
                <w:rFonts w:asciiTheme="majorHAnsi" w:hAnsiTheme="majorHAnsi"/>
                <w:i/>
                <w:sz w:val="20"/>
                <w:szCs w:val="20"/>
              </w:rPr>
            </w:pPr>
            <m:oMath>
              <m:r>
                <w:rPr>
                  <w:rFonts w:ascii="Cambria Math" w:hAnsi="Cambria Math"/>
                  <w:sz w:val="20"/>
                  <w:szCs w:val="20"/>
                </w:rPr>
                <m:t>E</m:t>
              </m:r>
            </m:oMath>
            <w:r w:rsidRPr="002E3AA7">
              <w:rPr>
                <w:rFonts w:asciiTheme="majorHAnsi" w:hAnsiTheme="majorHAnsi"/>
                <w:i/>
                <w:sz w:val="20"/>
                <w:szCs w:val="20"/>
                <w:vertAlign w:val="subscript"/>
              </w:rPr>
              <w:t xml:space="preserve"> </w:t>
            </w:r>
          </w:p>
        </w:tc>
        <w:tc>
          <w:tcPr>
            <w:tcW w:w="4149" w:type="dxa"/>
            <w:tcBorders>
              <w:bottom w:val="single" w:sz="4" w:space="0" w:color="auto"/>
            </w:tcBorders>
            <w:shd w:val="clear" w:color="auto" w:fill="auto"/>
          </w:tcPr>
          <w:p w14:paraId="520D0220" w14:textId="77777777" w:rsidR="00550F6F" w:rsidRPr="002E3AA7" w:rsidRDefault="00F57DD5" w:rsidP="00550F6F">
            <w:pPr>
              <w:widowControl w:val="0"/>
              <w:spacing w:line="240" w:lineRule="auto"/>
              <w:rPr>
                <w: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e>
                    </m:nary>
                  </m:e>
                </m:nary>
              </m:oMath>
            </m:oMathPara>
          </w:p>
        </w:tc>
        <w:tc>
          <w:tcPr>
            <w:tcW w:w="1890" w:type="dxa"/>
            <w:tcBorders>
              <w:bottom w:val="single" w:sz="4" w:space="0" w:color="auto"/>
            </w:tcBorders>
            <w:shd w:val="clear" w:color="auto" w:fill="auto"/>
          </w:tcPr>
          <w:p w14:paraId="581754C0" w14:textId="015E48AE" w:rsidR="00550F6F" w:rsidRPr="002E3AA7" w:rsidRDefault="007D474B" w:rsidP="00550F6F">
            <w:pPr>
              <w:pStyle w:val="NoSpacing"/>
              <w:widowControl w:val="0"/>
              <w:rPr>
                <w:rFonts w:asciiTheme="majorHAnsi" w:hAnsiTheme="majorHAnsi"/>
                <w:i/>
                <w:sz w:val="20"/>
                <w:szCs w:val="20"/>
              </w:rPr>
            </w:pPr>
            <m:oMathPara>
              <m:oMath>
                <m:r>
                  <w:rPr>
                    <w:rFonts w:ascii="Cambria Math" w:hAnsi="Cambria Math"/>
                    <w:sz w:val="20"/>
                    <w:szCs w:val="20"/>
                  </w:rPr>
                  <m:t>136-</m:t>
                </m:r>
              </m:oMath>
            </m:oMathPara>
          </w:p>
          <w:p w14:paraId="121B1C66" w14:textId="5433A062" w:rsidR="00550F6F" w:rsidRPr="002E3AA7" w:rsidRDefault="007D474B" w:rsidP="00550F6F">
            <w:pPr>
              <w:pStyle w:val="NoSpacing"/>
              <w:widowControl w:val="0"/>
              <w:rPr>
                <w:rFonts w:asciiTheme="majorHAnsi" w:hAnsiTheme="majorHAnsi"/>
                <w:i/>
                <w:sz w:val="20"/>
                <w:szCs w:val="20"/>
              </w:rPr>
            </w:pPr>
            <m:oMathPara>
              <m:oMath>
                <m:r>
                  <w:rPr>
                    <w:rFonts w:ascii="Cambria Math" w:hAnsi="Cambria Math"/>
                    <w:sz w:val="20"/>
                    <w:szCs w:val="20"/>
                  </w:rPr>
                  <m:t xml:space="preserve">110,000 </m:t>
                </m:r>
              </m:oMath>
            </m:oMathPara>
          </w:p>
          <w:p w14:paraId="351D35F2" w14:textId="77777777" w:rsidR="00550F6F" w:rsidRPr="002E3AA7" w:rsidRDefault="00550F6F" w:rsidP="00550F6F">
            <w:pPr>
              <w:pStyle w:val="NoSpacing"/>
              <w:widowControl w:val="0"/>
              <w:rPr>
                <w:rFonts w:asciiTheme="majorHAnsi" w:hAnsiTheme="majorHAnsi"/>
                <w:i/>
                <w:sz w:val="20"/>
                <w:szCs w:val="20"/>
              </w:rPr>
            </w:pPr>
            <m:oMathPara>
              <m:oMath>
                <m:r>
                  <w:rPr>
                    <w:rFonts w:ascii="Cambria Math" w:hAnsi="Cambria Math"/>
                    <w:sz w:val="20"/>
                    <w:szCs w:val="20"/>
                  </w:rPr>
                  <m:t xml:space="preserve"> Mg </m:t>
                </m:r>
                <m:sSup>
                  <m:sSupPr>
                    <m:ctrlPr>
                      <w:rPr>
                        <w:rFonts w:ascii="Cambria Math" w:hAnsi="Cambria Math"/>
                        <w:i/>
                        <w:sz w:val="20"/>
                        <w:szCs w:val="20"/>
                      </w:rPr>
                    </m:ctrlPr>
                  </m:sSupPr>
                  <m:e>
                    <m:r>
                      <w:rPr>
                        <w:rFonts w:ascii="Cambria Math" w:hAnsi="Cambria Math"/>
                        <w:sz w:val="20"/>
                        <w:szCs w:val="20"/>
                      </w:rPr>
                      <m:t>year</m:t>
                    </m:r>
                  </m:e>
                  <m:sup>
                    <m:r>
                      <w:rPr>
                        <w:rFonts w:ascii="Cambria Math" w:hAnsi="Cambria Math"/>
                        <w:sz w:val="20"/>
                        <w:szCs w:val="20"/>
                      </w:rPr>
                      <m:t>-1</m:t>
                    </m:r>
                  </m:sup>
                </m:sSup>
              </m:oMath>
            </m:oMathPara>
          </w:p>
        </w:tc>
      </w:tr>
      <w:tr w:rsidR="00550F6F" w:rsidRPr="002E3AA7" w14:paraId="0AC4D941" w14:textId="77777777" w:rsidTr="00A45538">
        <w:trPr>
          <w:cantSplit/>
        </w:trPr>
        <w:tc>
          <w:tcPr>
            <w:tcW w:w="1343" w:type="dxa"/>
            <w:shd w:val="clear" w:color="auto" w:fill="auto"/>
          </w:tcPr>
          <w:p w14:paraId="1159D216" w14:textId="77777777" w:rsidR="00550F6F" w:rsidRPr="00305B1C" w:rsidRDefault="00550F6F" w:rsidP="00550F6F">
            <w:pPr>
              <w:pStyle w:val="NoSpacing"/>
              <w:widowControl w:val="0"/>
              <w:rPr>
                <w:sz w:val="20"/>
                <w:szCs w:val="20"/>
              </w:rPr>
            </w:pPr>
            <w:r w:rsidRPr="00305B1C">
              <w:rPr>
                <w:sz w:val="20"/>
                <w:szCs w:val="20"/>
              </w:rPr>
              <w:t>Gross erosion index</w:t>
            </w:r>
          </w:p>
        </w:tc>
        <w:tc>
          <w:tcPr>
            <w:tcW w:w="1078" w:type="dxa"/>
          </w:tcPr>
          <w:p w14:paraId="3DDD5A8D" w14:textId="77777777" w:rsidR="00550F6F" w:rsidRPr="002E3AA7" w:rsidRDefault="00F57DD5" w:rsidP="00550F6F">
            <w:pPr>
              <w:pStyle w:val="NoSpacing"/>
              <w:widowControl w:val="0"/>
              <w:tabs>
                <w:tab w:val="left" w:pos="612"/>
              </w:tabs>
              <w:rPr>
                <w:rFonts w:asciiTheme="majorHAnsi" w:hAnsiTheme="majorHAnsi"/>
                <w:i/>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index</m:t>
                  </m:r>
                </m:sub>
              </m:sSub>
            </m:oMath>
            <w:r w:rsidR="00550F6F" w:rsidRPr="002E3AA7">
              <w:rPr>
                <w:rFonts w:asciiTheme="majorHAnsi" w:hAnsiTheme="majorHAnsi"/>
                <w:i/>
                <w:sz w:val="20"/>
                <w:szCs w:val="20"/>
                <w:vertAlign w:val="subscript"/>
              </w:rPr>
              <w:t xml:space="preserve"> </w:t>
            </w:r>
          </w:p>
        </w:tc>
        <w:tc>
          <w:tcPr>
            <w:tcW w:w="4149" w:type="dxa"/>
            <w:tcBorders>
              <w:bottom w:val="single" w:sz="4" w:space="0" w:color="auto"/>
            </w:tcBorders>
            <w:shd w:val="clear" w:color="auto" w:fill="auto"/>
          </w:tcPr>
          <w:p w14:paraId="6FE7B4C7" w14:textId="77777777" w:rsidR="00550F6F" w:rsidRPr="002E3AA7" w:rsidRDefault="00550F6F" w:rsidP="00550F6F">
            <w:pPr>
              <w:widowControl w:val="0"/>
              <w:spacing w:line="240" w:lineRule="auto"/>
              <w:rPr>
                <w:i/>
                <w:sz w:val="20"/>
                <w:szCs w:val="20"/>
              </w:rPr>
            </w:pPr>
            <m:oMathPara>
              <m:oMathParaPr>
                <m:jc m:val="left"/>
              </m:oMathParaPr>
              <m:oMath>
                <m:r>
                  <w:rPr>
                    <w:rFonts w:ascii="Cambria Math" w:hAnsi="Cambria Math"/>
                    <w:sz w:val="20"/>
                    <w:szCs w:val="20"/>
                  </w:rPr>
                  <m:t>100*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109,844-E</m:t>
                        </m:r>
                      </m:num>
                      <m:den>
                        <m:r>
                          <w:rPr>
                            <w:rFonts w:ascii="Cambria Math" w:hAnsi="Cambria Math"/>
                            <w:sz w:val="20"/>
                            <w:szCs w:val="20"/>
                          </w:rPr>
                          <m:t>109,844-135.7</m:t>
                        </m:r>
                      </m:den>
                    </m:f>
                  </m:e>
                </m:d>
              </m:oMath>
            </m:oMathPara>
          </w:p>
        </w:tc>
        <w:tc>
          <w:tcPr>
            <w:tcW w:w="1890" w:type="dxa"/>
            <w:tcBorders>
              <w:bottom w:val="single" w:sz="4" w:space="0" w:color="auto"/>
            </w:tcBorders>
            <w:shd w:val="clear" w:color="auto" w:fill="auto"/>
          </w:tcPr>
          <w:p w14:paraId="270F232A"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0-100</m:t>
                </m:r>
              </m:oMath>
            </m:oMathPara>
          </w:p>
        </w:tc>
      </w:tr>
      <w:tr w:rsidR="00550F6F" w:rsidRPr="002E3AA7" w14:paraId="5A0D51AC" w14:textId="77777777" w:rsidTr="00A45538">
        <w:trPr>
          <w:cantSplit/>
        </w:trPr>
        <w:tc>
          <w:tcPr>
            <w:tcW w:w="1343" w:type="dxa"/>
            <w:shd w:val="clear" w:color="auto" w:fill="auto"/>
          </w:tcPr>
          <w:p w14:paraId="3CCF41AB" w14:textId="77777777" w:rsidR="00550F6F" w:rsidRPr="00305B1C" w:rsidRDefault="00550F6F" w:rsidP="00550F6F">
            <w:pPr>
              <w:pStyle w:val="NoSpacing"/>
              <w:widowControl w:val="0"/>
              <w:rPr>
                <w:sz w:val="20"/>
                <w:szCs w:val="20"/>
              </w:rPr>
            </w:pPr>
            <w:r w:rsidRPr="00305B1C">
              <w:rPr>
                <w:sz w:val="20"/>
                <w:szCs w:val="20"/>
              </w:rPr>
              <w:t xml:space="preserve">Gross erosion </w:t>
            </w:r>
            <w:proofErr w:type="spellStart"/>
            <w:r w:rsidRPr="00305B1C">
              <w:rPr>
                <w:sz w:val="20"/>
                <w:szCs w:val="20"/>
              </w:rPr>
              <w:t>rate</w:t>
            </w:r>
            <w:r w:rsidRPr="00305B1C">
              <w:rPr>
                <w:sz w:val="20"/>
                <w:szCs w:val="20"/>
                <w:vertAlign w:val="superscript"/>
              </w:rPr>
              <w:t>a</w:t>
            </w:r>
            <w:proofErr w:type="spellEnd"/>
          </w:p>
        </w:tc>
        <w:tc>
          <w:tcPr>
            <w:tcW w:w="1078" w:type="dxa"/>
          </w:tcPr>
          <w:p w14:paraId="761719A8"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oMath>
            </m:oMathPara>
          </w:p>
        </w:tc>
        <w:tc>
          <w:tcPr>
            <w:tcW w:w="4149" w:type="dxa"/>
            <w:tcBorders>
              <w:bottom w:val="single" w:sz="4" w:space="0" w:color="auto"/>
            </w:tcBorders>
            <w:shd w:val="clear" w:color="auto" w:fill="auto"/>
          </w:tcPr>
          <w:p w14:paraId="6F402861"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RI</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EG</m:t>
                    </m:r>
                  </m:e>
                  <m:sub>
                    <m:r>
                      <w:rPr>
                        <w:rFonts w:ascii="Cambria Math" w:hAnsi="Cambria Math"/>
                        <w:sz w:val="20"/>
                        <w:szCs w:val="20"/>
                      </w:rPr>
                      <m:t>ij</m:t>
                    </m:r>
                  </m:sub>
                </m:sSub>
              </m:oMath>
            </m:oMathPara>
          </w:p>
        </w:tc>
        <w:tc>
          <w:tcPr>
            <w:tcW w:w="1890" w:type="dxa"/>
            <w:tcBorders>
              <w:bottom w:val="single" w:sz="4" w:space="0" w:color="auto"/>
            </w:tcBorders>
            <w:shd w:val="clear" w:color="auto" w:fill="auto"/>
          </w:tcPr>
          <w:p w14:paraId="0B5A163D" w14:textId="007163F2" w:rsidR="00550F6F" w:rsidRPr="002E3AA7" w:rsidRDefault="007D474B" w:rsidP="00550F6F">
            <w:pPr>
              <w:pStyle w:val="NoSpacing"/>
              <w:widowControl w:val="0"/>
              <w:rPr>
                <w:rFonts w:asciiTheme="majorHAnsi" w:hAnsiTheme="majorHAnsi"/>
                <w:sz w:val="20"/>
                <w:szCs w:val="20"/>
              </w:rPr>
            </w:pPr>
            <m:oMathPara>
              <m:oMath>
                <m:r>
                  <w:rPr>
                    <w:rFonts w:ascii="Cambria Math" w:hAnsi="Cambria Math"/>
                    <w:sz w:val="20"/>
                    <w:szCs w:val="20"/>
                  </w:rPr>
                  <m:t>0.0403-</m:t>
                </m:r>
              </m:oMath>
            </m:oMathPara>
          </w:p>
          <w:p w14:paraId="1A13E586" w14:textId="608566D1" w:rsidR="00550F6F" w:rsidRPr="002E3AA7" w:rsidRDefault="007D474B" w:rsidP="00550F6F">
            <w:pPr>
              <w:pStyle w:val="NoSpacing"/>
              <w:widowControl w:val="0"/>
              <w:rPr>
                <w:rFonts w:asciiTheme="majorHAnsi" w:hAnsiTheme="majorHAnsi"/>
                <w:i/>
                <w:sz w:val="20"/>
                <w:szCs w:val="20"/>
              </w:rPr>
            </w:pPr>
            <m:oMathPara>
              <m:oMath>
                <m:r>
                  <w:rPr>
                    <w:rFonts w:ascii="Cambria Math" w:hAnsi="Cambria Math"/>
                    <w:sz w:val="20"/>
                    <w:szCs w:val="20"/>
                  </w:rPr>
                  <m:t>137</m:t>
                </m:r>
              </m:oMath>
            </m:oMathPara>
          </w:p>
          <w:p w14:paraId="08590479" w14:textId="77777777" w:rsidR="00550F6F" w:rsidRPr="002E3AA7" w:rsidRDefault="00550F6F" w:rsidP="00550F6F">
            <w:pPr>
              <w:pStyle w:val="NoSpacing"/>
              <w:widowControl w:val="0"/>
              <w:rPr>
                <w:rFonts w:asciiTheme="majorHAnsi" w:hAnsiTheme="majorHAnsi"/>
                <w:i/>
                <w:sz w:val="20"/>
                <w:szCs w:val="20"/>
              </w:rPr>
            </w:pPr>
            <m:oMathPara>
              <m:oMath>
                <m:r>
                  <w:rPr>
                    <w:rFonts w:ascii="Cambria Math" w:hAnsi="Cambria Math"/>
                    <w:sz w:val="20"/>
                    <w:szCs w:val="20"/>
                  </w:rPr>
                  <m:t xml:space="preserve">Mg </m:t>
                </m:r>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year</m:t>
                    </m:r>
                  </m:e>
                  <m:sup>
                    <m:r>
                      <w:rPr>
                        <w:rFonts w:ascii="Cambria Math" w:hAnsi="Cambria Math"/>
                        <w:sz w:val="20"/>
                        <w:szCs w:val="20"/>
                      </w:rPr>
                      <m:t>-1</m:t>
                    </m:r>
                  </m:sup>
                </m:sSup>
              </m:oMath>
            </m:oMathPara>
          </w:p>
        </w:tc>
      </w:tr>
      <w:tr w:rsidR="00550F6F" w:rsidRPr="002E3AA7" w14:paraId="15ECC20E" w14:textId="77777777" w:rsidTr="00A45538">
        <w:trPr>
          <w:cantSplit/>
        </w:trPr>
        <w:tc>
          <w:tcPr>
            <w:tcW w:w="1343" w:type="dxa"/>
            <w:shd w:val="clear" w:color="auto" w:fill="auto"/>
          </w:tcPr>
          <w:p w14:paraId="4C032AC5" w14:textId="77777777" w:rsidR="00550F6F" w:rsidRPr="00305B1C" w:rsidRDefault="00550F6F" w:rsidP="00550F6F">
            <w:pPr>
              <w:pStyle w:val="NoSpacing"/>
              <w:widowControl w:val="0"/>
              <w:rPr>
                <w:sz w:val="20"/>
                <w:szCs w:val="20"/>
              </w:rPr>
            </w:pPr>
            <w:r w:rsidRPr="00305B1C">
              <w:rPr>
                <w:sz w:val="20"/>
                <w:szCs w:val="20"/>
              </w:rPr>
              <w:t xml:space="preserve">RUSLE rill and </w:t>
            </w:r>
            <w:proofErr w:type="spellStart"/>
            <w:r w:rsidRPr="00305B1C">
              <w:rPr>
                <w:sz w:val="20"/>
                <w:szCs w:val="20"/>
              </w:rPr>
              <w:t>interrill</w:t>
            </w:r>
            <w:proofErr w:type="spellEnd"/>
            <w:r w:rsidRPr="00305B1C">
              <w:rPr>
                <w:sz w:val="20"/>
                <w:szCs w:val="20"/>
              </w:rPr>
              <w:t xml:space="preserve"> erosion </w:t>
            </w:r>
            <w:proofErr w:type="spellStart"/>
            <w:r w:rsidRPr="00305B1C">
              <w:rPr>
                <w:sz w:val="20"/>
                <w:szCs w:val="20"/>
              </w:rPr>
              <w:t>rate</w:t>
            </w:r>
            <w:r w:rsidRPr="00305B1C">
              <w:rPr>
                <w:sz w:val="20"/>
                <w:szCs w:val="20"/>
                <w:vertAlign w:val="superscript"/>
              </w:rPr>
              <w:t>b</w:t>
            </w:r>
            <w:proofErr w:type="spellEnd"/>
            <w:r w:rsidRPr="00305B1C">
              <w:rPr>
                <w:sz w:val="20"/>
                <w:szCs w:val="20"/>
                <w:vertAlign w:val="superscript"/>
              </w:rPr>
              <w:t>*</w:t>
            </w:r>
          </w:p>
        </w:tc>
        <w:tc>
          <w:tcPr>
            <w:tcW w:w="1078" w:type="dxa"/>
          </w:tcPr>
          <w:p w14:paraId="308CA800" w14:textId="77777777" w:rsidR="00550F6F" w:rsidRPr="002E3AA7" w:rsidRDefault="00F57DD5" w:rsidP="00550F6F">
            <w:pPr>
              <w:pStyle w:val="NoSpacing"/>
              <w:widowControl w:val="0"/>
              <w:rPr>
                <w:rFonts w:asciiTheme="majorHAnsi" w:hAnsiTheme="majorHAnsi"/>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RI</m:t>
                    </m:r>
                  </m:e>
                  <m:sub>
                    <m:r>
                      <w:rPr>
                        <w:rFonts w:ascii="Cambria Math" w:hAnsi="Cambria Math"/>
                        <w:sz w:val="20"/>
                        <w:szCs w:val="20"/>
                      </w:rPr>
                      <m:t>ij</m:t>
                    </m:r>
                  </m:sub>
                </m:sSub>
              </m:oMath>
            </m:oMathPara>
          </w:p>
        </w:tc>
        <w:tc>
          <w:tcPr>
            <w:tcW w:w="4149" w:type="dxa"/>
            <w:tcBorders>
              <w:bottom w:val="single" w:sz="4" w:space="0" w:color="auto"/>
            </w:tcBorders>
            <w:shd w:val="clear" w:color="auto" w:fill="auto"/>
          </w:tcPr>
          <w:p w14:paraId="1F15D913" w14:textId="77777777" w:rsidR="00550F6F" w:rsidRPr="002E3AA7" w:rsidRDefault="00550F6F" w:rsidP="00550F6F">
            <w:pPr>
              <w:pStyle w:val="NoSpacing"/>
              <w:widowControl w:val="0"/>
              <w:rPr>
                <w:rFonts w:asciiTheme="majorHAnsi" w:hAnsiTheme="majorHAnsi"/>
                <w:sz w:val="20"/>
                <w:szCs w:val="20"/>
              </w:rPr>
            </w:pPr>
            <m:oMathPara>
              <m:oMathParaPr>
                <m:jc m:val="left"/>
              </m:oMathParaPr>
              <m:oMath>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1890" w:type="dxa"/>
            <w:tcBorders>
              <w:bottom w:val="single" w:sz="4" w:space="0" w:color="auto"/>
            </w:tcBorders>
            <w:shd w:val="clear" w:color="auto" w:fill="auto"/>
          </w:tcPr>
          <w:p w14:paraId="243575E9" w14:textId="0A1B29B3" w:rsidR="00550F6F" w:rsidRPr="002E3AA7" w:rsidRDefault="007D474B" w:rsidP="00550F6F">
            <w:pPr>
              <w:pStyle w:val="NoSpacing"/>
              <w:widowControl w:val="0"/>
              <w:rPr>
                <w:rFonts w:asciiTheme="majorHAnsi" w:hAnsiTheme="majorHAnsi"/>
                <w:sz w:val="20"/>
                <w:szCs w:val="20"/>
              </w:rPr>
            </w:pPr>
            <m:oMathPara>
              <m:oMath>
                <m:r>
                  <w:rPr>
                    <w:rFonts w:ascii="Cambria Math" w:hAnsi="Cambria Math"/>
                    <w:sz w:val="20"/>
                    <w:szCs w:val="20"/>
                  </w:rPr>
                  <m:t>0.0403-</m:t>
                </m:r>
              </m:oMath>
            </m:oMathPara>
          </w:p>
          <w:p w14:paraId="31F9347A" w14:textId="4F1B68BB"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127</m:t>
                </m:r>
              </m:oMath>
            </m:oMathPara>
          </w:p>
          <w:p w14:paraId="405EF513" w14:textId="77777777" w:rsidR="00550F6F" w:rsidRPr="002E3AA7" w:rsidRDefault="00F57DD5" w:rsidP="00550F6F">
            <w:pPr>
              <w:pStyle w:val="NoSpacing"/>
              <w:widowControl w:val="0"/>
              <w:rPr>
                <w:rFonts w:asciiTheme="majorHAnsi" w:hAnsiTheme="majorHAnsi"/>
                <w:sz w:val="20"/>
                <w:szCs w:val="20"/>
              </w:rPr>
            </w:pPr>
            <m:oMathPara>
              <m:oMath>
                <m:sSup>
                  <m:sSupPr>
                    <m:ctrlPr>
                      <w:rPr>
                        <w:rFonts w:ascii="Cambria Math" w:hAnsi="Cambria Math"/>
                        <w:i/>
                        <w:sz w:val="20"/>
                        <w:szCs w:val="20"/>
                      </w:rPr>
                    </m:ctrlPr>
                  </m:sSupPr>
                  <m:e>
                    <m:r>
                      <w:rPr>
                        <w:rFonts w:ascii="Cambria Math" w:hAnsi="Cambria Math"/>
                        <w:sz w:val="20"/>
                        <w:szCs w:val="20"/>
                      </w:rPr>
                      <m:t>Mg</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oMath>
            </m:oMathPara>
          </w:p>
        </w:tc>
      </w:tr>
      <w:tr w:rsidR="00550F6F" w:rsidRPr="002E3AA7" w14:paraId="402C534D" w14:textId="77777777" w:rsidTr="00A45538">
        <w:trPr>
          <w:cantSplit/>
        </w:trPr>
        <w:tc>
          <w:tcPr>
            <w:tcW w:w="1343" w:type="dxa"/>
            <w:vMerge w:val="restart"/>
            <w:shd w:val="clear" w:color="auto" w:fill="auto"/>
          </w:tcPr>
          <w:p w14:paraId="36DD58FF" w14:textId="77777777" w:rsidR="00550F6F" w:rsidRPr="00305B1C" w:rsidRDefault="00550F6F" w:rsidP="00550F6F">
            <w:pPr>
              <w:pStyle w:val="NoSpacing"/>
              <w:widowControl w:val="0"/>
              <w:rPr>
                <w:sz w:val="20"/>
                <w:szCs w:val="20"/>
              </w:rPr>
            </w:pPr>
            <w:r w:rsidRPr="00305B1C">
              <w:rPr>
                <w:sz w:val="20"/>
                <w:szCs w:val="20"/>
              </w:rPr>
              <w:t xml:space="preserve">Ephemeral gully erosion </w:t>
            </w:r>
            <w:proofErr w:type="spellStart"/>
            <w:r w:rsidRPr="00305B1C">
              <w:rPr>
                <w:sz w:val="20"/>
                <w:szCs w:val="20"/>
              </w:rPr>
              <w:t>rate</w:t>
            </w:r>
            <w:r w:rsidRPr="00305B1C">
              <w:rPr>
                <w:sz w:val="20"/>
                <w:szCs w:val="20"/>
                <w:vertAlign w:val="superscript"/>
              </w:rPr>
              <w:t>c</w:t>
            </w:r>
            <w:proofErr w:type="spellEnd"/>
          </w:p>
        </w:tc>
        <w:tc>
          <w:tcPr>
            <w:tcW w:w="1078" w:type="dxa"/>
            <w:vMerge w:val="restart"/>
          </w:tcPr>
          <w:p w14:paraId="64ABF42B"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EG</m:t>
                    </m:r>
                  </m:e>
                  <m:sub>
                    <m:r>
                      <w:rPr>
                        <w:rFonts w:ascii="Cambria Math" w:hAnsi="Cambria Math"/>
                        <w:sz w:val="20"/>
                        <w:szCs w:val="20"/>
                      </w:rPr>
                      <m:t>ij</m:t>
                    </m:r>
                  </m:sub>
                </m:sSub>
              </m:oMath>
            </m:oMathPara>
          </w:p>
        </w:tc>
        <w:tc>
          <w:tcPr>
            <w:tcW w:w="4149" w:type="dxa"/>
            <w:tcBorders>
              <w:bottom w:val="single" w:sz="4" w:space="0" w:color="auto"/>
            </w:tcBorders>
            <w:shd w:val="clear" w:color="auto" w:fill="auto"/>
          </w:tcPr>
          <w:p w14:paraId="33C3050A" w14:textId="77777777" w:rsidR="00550F6F" w:rsidRPr="00305B1C" w:rsidRDefault="00550F6F" w:rsidP="00550F6F">
            <w:pPr>
              <w:pStyle w:val="NoSpacing"/>
              <w:widowControl w:val="0"/>
              <w:rPr>
                <w:sz w:val="20"/>
                <w:szCs w:val="20"/>
              </w:rPr>
            </w:pPr>
            <w:r w:rsidRPr="00305B1C">
              <w:rPr>
                <w:sz w:val="20"/>
                <w:szCs w:val="20"/>
              </w:rPr>
              <w:t xml:space="preserve">Land-use </w:t>
            </w:r>
            <w:proofErr w:type="gramStart"/>
            <w:r w:rsidRPr="00305B1C">
              <w:rPr>
                <w:sz w:val="20"/>
                <w:szCs w:val="20"/>
              </w:rPr>
              <w:t>types:,</w:t>
            </w:r>
            <w:proofErr w:type="gramEnd"/>
            <w:r w:rsidRPr="00305B1C">
              <w:rPr>
                <w:sz w:val="20"/>
                <w:szCs w:val="20"/>
              </w:rPr>
              <w:t xml:space="preserve"> Conventional corn, Conventional soybean, Mixed fruit</w:t>
            </w:r>
            <w:r w:rsidR="00EA6C07">
              <w:rPr>
                <w:sz w:val="20"/>
                <w:szCs w:val="20"/>
              </w:rPr>
              <w:t>s</w:t>
            </w:r>
            <w:r w:rsidRPr="00305B1C">
              <w:rPr>
                <w:sz w:val="20"/>
                <w:szCs w:val="20"/>
              </w:rPr>
              <w:t xml:space="preserve"> and vegetables</w:t>
            </w:r>
          </w:p>
        </w:tc>
        <w:tc>
          <w:tcPr>
            <w:tcW w:w="1890" w:type="dxa"/>
            <w:tcBorders>
              <w:bottom w:val="single" w:sz="4" w:space="0" w:color="auto"/>
            </w:tcBorders>
            <w:shd w:val="clear" w:color="auto" w:fill="auto"/>
          </w:tcPr>
          <w:p w14:paraId="5BA52E4B" w14:textId="4F2B89ED" w:rsidR="00550F6F" w:rsidRPr="002E3AA7" w:rsidRDefault="007D474B" w:rsidP="00550F6F">
            <w:pPr>
              <w:pStyle w:val="NoSpacing"/>
              <w:widowControl w:val="0"/>
              <w:rPr>
                <w:rFonts w:asciiTheme="majorHAnsi" w:hAnsiTheme="majorHAnsi"/>
                <w:sz w:val="20"/>
                <w:szCs w:val="20"/>
              </w:rPr>
            </w:pPr>
            <m:oMathPara>
              <m:oMath>
                <m:r>
                  <w:rPr>
                    <w:rFonts w:ascii="Cambria Math" w:hAnsi="Cambria Math"/>
                    <w:sz w:val="20"/>
                    <w:szCs w:val="20"/>
                  </w:rPr>
                  <m:t xml:space="preserve">10.1Mg </m:t>
                </m:r>
              </m:oMath>
            </m:oMathPara>
          </w:p>
          <w:p w14:paraId="6AEDCF08" w14:textId="77777777" w:rsidR="00550F6F" w:rsidRPr="002E3AA7" w:rsidRDefault="00F57DD5" w:rsidP="00550F6F">
            <w:pPr>
              <w:pStyle w:val="NoSpacing"/>
              <w:widowControl w:val="0"/>
              <w:rPr>
                <w:rFonts w:asciiTheme="majorHAnsi" w:hAnsiTheme="majorHAnsi"/>
                <w:sz w:val="20"/>
                <w:szCs w:val="20"/>
              </w:rPr>
            </w:pPr>
            <m:oMathPara>
              <m:oMath>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 xml:space="preserve"> year</m:t>
                    </m:r>
                  </m:e>
                  <m:sup>
                    <m:r>
                      <w:rPr>
                        <w:rFonts w:ascii="Cambria Math" w:hAnsi="Cambria Math"/>
                        <w:sz w:val="20"/>
                        <w:szCs w:val="20"/>
                      </w:rPr>
                      <m:t>-1</m:t>
                    </m:r>
                  </m:sup>
                </m:sSup>
              </m:oMath>
            </m:oMathPara>
          </w:p>
        </w:tc>
      </w:tr>
      <w:tr w:rsidR="00550F6F" w:rsidRPr="002E3AA7" w14:paraId="38EBFA9E" w14:textId="77777777" w:rsidTr="00A45538">
        <w:trPr>
          <w:cantSplit/>
        </w:trPr>
        <w:tc>
          <w:tcPr>
            <w:tcW w:w="1343" w:type="dxa"/>
            <w:vMerge/>
            <w:shd w:val="clear" w:color="auto" w:fill="auto"/>
          </w:tcPr>
          <w:p w14:paraId="7F84924D" w14:textId="77777777" w:rsidR="00550F6F" w:rsidRPr="00305B1C" w:rsidRDefault="00550F6F" w:rsidP="00550F6F">
            <w:pPr>
              <w:pStyle w:val="NoSpacing"/>
              <w:widowControl w:val="0"/>
              <w:rPr>
                <w:sz w:val="20"/>
                <w:szCs w:val="20"/>
              </w:rPr>
            </w:pPr>
          </w:p>
        </w:tc>
        <w:tc>
          <w:tcPr>
            <w:tcW w:w="1078" w:type="dxa"/>
            <w:vMerge/>
          </w:tcPr>
          <w:p w14:paraId="1BED924E"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shd w:val="clear" w:color="auto" w:fill="auto"/>
          </w:tcPr>
          <w:p w14:paraId="04127768" w14:textId="77777777" w:rsidR="00550F6F" w:rsidRPr="00305B1C" w:rsidRDefault="00550F6F" w:rsidP="00550F6F">
            <w:pPr>
              <w:pStyle w:val="NoSpacing"/>
              <w:widowControl w:val="0"/>
              <w:rPr>
                <w:i/>
                <w:sz w:val="20"/>
                <w:szCs w:val="20"/>
              </w:rPr>
            </w:pPr>
            <w:r w:rsidRPr="00305B1C">
              <w:rPr>
                <w:sz w:val="20"/>
                <w:szCs w:val="20"/>
              </w:rPr>
              <w:t>Land-use types: Alfalfa, Conservation corn, Conservation soybean</w:t>
            </w:r>
          </w:p>
        </w:tc>
        <w:tc>
          <w:tcPr>
            <w:tcW w:w="1890" w:type="dxa"/>
            <w:tcBorders>
              <w:bottom w:val="single" w:sz="4" w:space="0" w:color="auto"/>
            </w:tcBorders>
            <w:shd w:val="clear" w:color="auto" w:fill="auto"/>
          </w:tcPr>
          <w:p w14:paraId="537B85AE" w14:textId="7E981E40" w:rsidR="00550F6F" w:rsidRPr="002E3AA7" w:rsidRDefault="002B1B4E" w:rsidP="00550F6F">
            <w:pPr>
              <w:pStyle w:val="NoSpacing"/>
              <w:widowControl w:val="0"/>
              <w:rPr>
                <w:rFonts w:asciiTheme="majorHAnsi" w:hAnsiTheme="majorHAnsi"/>
                <w:i/>
                <w:sz w:val="20"/>
                <w:szCs w:val="20"/>
              </w:rPr>
            </w:pPr>
            <m:oMathPara>
              <m:oMath>
                <m:r>
                  <w:rPr>
                    <w:rFonts w:ascii="Cambria Math" w:hAnsi="Cambria Math"/>
                    <w:sz w:val="20"/>
                    <w:szCs w:val="20"/>
                  </w:rPr>
                  <m:t>3.36 Mg</m:t>
                </m:r>
              </m:oMath>
            </m:oMathPara>
          </w:p>
          <w:p w14:paraId="44C4473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 xml:space="preserve"> year</m:t>
                    </m:r>
                  </m:e>
                  <m:sup>
                    <m:r>
                      <w:rPr>
                        <w:rFonts w:ascii="Cambria Math" w:hAnsi="Cambria Math"/>
                        <w:sz w:val="20"/>
                        <w:szCs w:val="20"/>
                      </w:rPr>
                      <m:t>-1</m:t>
                    </m:r>
                  </m:sup>
                </m:sSup>
              </m:oMath>
            </m:oMathPara>
          </w:p>
        </w:tc>
      </w:tr>
      <w:tr w:rsidR="00550F6F" w:rsidRPr="002E3AA7" w14:paraId="6E27B017" w14:textId="77777777" w:rsidTr="00A45538">
        <w:trPr>
          <w:cantSplit/>
        </w:trPr>
        <w:tc>
          <w:tcPr>
            <w:tcW w:w="1343" w:type="dxa"/>
            <w:vMerge/>
            <w:shd w:val="clear" w:color="auto" w:fill="auto"/>
          </w:tcPr>
          <w:p w14:paraId="4FFA54BE" w14:textId="77777777" w:rsidR="00550F6F" w:rsidRPr="00305B1C" w:rsidRDefault="00550F6F" w:rsidP="00550F6F">
            <w:pPr>
              <w:pStyle w:val="NoSpacing"/>
              <w:widowControl w:val="0"/>
              <w:rPr>
                <w:sz w:val="20"/>
                <w:szCs w:val="20"/>
              </w:rPr>
            </w:pPr>
          </w:p>
        </w:tc>
        <w:tc>
          <w:tcPr>
            <w:tcW w:w="1078" w:type="dxa"/>
            <w:vMerge/>
          </w:tcPr>
          <w:p w14:paraId="5191D297"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shd w:val="clear" w:color="auto" w:fill="auto"/>
          </w:tcPr>
          <w:p w14:paraId="6248D554" w14:textId="77777777" w:rsidR="00550F6F" w:rsidRPr="00305B1C" w:rsidRDefault="00550F6F" w:rsidP="00550F6F">
            <w:pPr>
              <w:pStyle w:val="NoSpacing"/>
              <w:widowControl w:val="0"/>
              <w:rPr>
                <w:sz w:val="20"/>
                <w:szCs w:val="20"/>
              </w:rPr>
            </w:pPr>
            <w:r w:rsidRPr="00305B1C">
              <w:rPr>
                <w:sz w:val="20"/>
                <w:szCs w:val="20"/>
              </w:rPr>
              <w:t>Land-use types: All others</w:t>
            </w:r>
          </w:p>
        </w:tc>
        <w:tc>
          <w:tcPr>
            <w:tcW w:w="1890" w:type="dxa"/>
            <w:tcBorders>
              <w:bottom w:val="single" w:sz="4" w:space="0" w:color="auto"/>
            </w:tcBorders>
            <w:shd w:val="clear" w:color="auto" w:fill="auto"/>
          </w:tcPr>
          <w:p w14:paraId="1F2CD5A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0 Mg </m:t>
                </m:r>
              </m:oMath>
            </m:oMathPara>
          </w:p>
          <w:p w14:paraId="160C3A5D" w14:textId="77777777" w:rsidR="00550F6F" w:rsidRPr="002E3AA7" w:rsidRDefault="00F57DD5" w:rsidP="00550F6F">
            <w:pPr>
              <w:pStyle w:val="NoSpacing"/>
              <w:widowControl w:val="0"/>
              <w:rPr>
                <w:rFonts w:asciiTheme="majorHAnsi" w:hAnsiTheme="majorHAnsi"/>
                <w:sz w:val="20"/>
                <w:szCs w:val="20"/>
              </w:rPr>
            </w:pPr>
            <m:oMathPara>
              <m:oMath>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 xml:space="preserve"> year</m:t>
                    </m:r>
                  </m:e>
                  <m:sup>
                    <m:r>
                      <w:rPr>
                        <w:rFonts w:ascii="Cambria Math" w:hAnsi="Cambria Math"/>
                        <w:sz w:val="20"/>
                        <w:szCs w:val="20"/>
                      </w:rPr>
                      <m:t>-1</m:t>
                    </m:r>
                  </m:sup>
                </m:sSup>
              </m:oMath>
            </m:oMathPara>
          </w:p>
        </w:tc>
      </w:tr>
      <w:tr w:rsidR="00550F6F" w:rsidRPr="002E3AA7" w14:paraId="6D1A40D3" w14:textId="77777777" w:rsidTr="00A45538">
        <w:trPr>
          <w:cantSplit/>
          <w:trHeight w:val="1052"/>
        </w:trPr>
        <w:tc>
          <w:tcPr>
            <w:tcW w:w="1343" w:type="dxa"/>
            <w:shd w:val="clear" w:color="auto" w:fill="auto"/>
          </w:tcPr>
          <w:p w14:paraId="039B45F0" w14:textId="77777777" w:rsidR="00550F6F" w:rsidRPr="00305B1C" w:rsidRDefault="00550F6F" w:rsidP="00550F6F">
            <w:pPr>
              <w:pStyle w:val="NoSpacing"/>
              <w:widowControl w:val="0"/>
              <w:rPr>
                <w:sz w:val="20"/>
                <w:szCs w:val="20"/>
              </w:rPr>
            </w:pPr>
            <w:r w:rsidRPr="00305B1C">
              <w:rPr>
                <w:sz w:val="20"/>
                <w:szCs w:val="20"/>
              </w:rPr>
              <w:lastRenderedPageBreak/>
              <w:t xml:space="preserve">Rainfall erosivity </w:t>
            </w:r>
            <w:proofErr w:type="spellStart"/>
            <w:r w:rsidRPr="00305B1C">
              <w:rPr>
                <w:sz w:val="20"/>
                <w:szCs w:val="20"/>
              </w:rPr>
              <w:t>factor</w:t>
            </w:r>
            <w:r w:rsidRPr="00305B1C">
              <w:rPr>
                <w:sz w:val="20"/>
                <w:szCs w:val="20"/>
                <w:vertAlign w:val="superscript"/>
              </w:rPr>
              <w:t>d</w:t>
            </w:r>
            <w:proofErr w:type="spellEnd"/>
          </w:p>
        </w:tc>
        <w:tc>
          <w:tcPr>
            <w:tcW w:w="1078" w:type="dxa"/>
          </w:tcPr>
          <w:p w14:paraId="76D6CB18" w14:textId="77777777" w:rsidR="00550F6F" w:rsidRPr="002E3AA7" w:rsidRDefault="00550F6F" w:rsidP="00550F6F">
            <w:pPr>
              <w:pStyle w:val="NoSpacing"/>
              <w:widowControl w:val="0"/>
              <w:rPr>
                <w:rFonts w:asciiTheme="majorHAnsi" w:hAnsiTheme="majorHAnsi"/>
                <w:sz w:val="20"/>
                <w:szCs w:val="20"/>
                <w:vertAlign w:val="subscript"/>
              </w:rPr>
            </w:pPr>
            <m:oMathPara>
              <m:oMath>
                <m:r>
                  <w:rPr>
                    <w:rFonts w:ascii="Cambria Math" w:hAnsi="Cambria Math"/>
                    <w:sz w:val="20"/>
                    <w:szCs w:val="20"/>
                  </w:rPr>
                  <m:t>R</m:t>
                </m:r>
              </m:oMath>
            </m:oMathPara>
          </w:p>
          <w:p w14:paraId="293A5FCA" w14:textId="77777777" w:rsidR="00550F6F" w:rsidRPr="002E3AA7" w:rsidRDefault="00550F6F" w:rsidP="00550F6F">
            <w:pPr>
              <w:rPr>
                <w:sz w:val="20"/>
                <w:szCs w:val="20"/>
              </w:rPr>
            </w:pPr>
          </w:p>
        </w:tc>
        <w:tc>
          <w:tcPr>
            <w:tcW w:w="4149" w:type="dxa"/>
            <w:tcBorders>
              <w:bottom w:val="single" w:sz="4" w:space="0" w:color="auto"/>
            </w:tcBorders>
            <w:shd w:val="clear" w:color="auto" w:fill="auto"/>
          </w:tcPr>
          <w:p w14:paraId="3F799CD4" w14:textId="170076EE"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(0.0483)</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10*pr</m:t>
                        </m:r>
                      </m:e>
                    </m:d>
                  </m:e>
                  <m:sup>
                    <m:r>
                      <w:rPr>
                        <w:rFonts w:ascii="Cambria Math" w:hAnsi="Cambria Math"/>
                        <w:sz w:val="20"/>
                        <w:szCs w:val="20"/>
                      </w:rPr>
                      <m:t>1.61</m:t>
                    </m:r>
                  </m:sup>
                </m:sSup>
                <m:r>
                  <w:rPr>
                    <w:rFonts w:ascii="Cambria Math" w:hAnsi="Cambria Math"/>
                    <w:sz w:val="20"/>
                    <w:szCs w:val="20"/>
                  </w:rPr>
                  <m:t>,  pr≤85</m:t>
                </m:r>
              </m:oMath>
            </m:oMathPara>
          </w:p>
          <w:p w14:paraId="37823FB1" w14:textId="77777777" w:rsidR="00550F6F" w:rsidRPr="002E3AA7" w:rsidRDefault="00550F6F" w:rsidP="00550F6F">
            <w:pPr>
              <w:pStyle w:val="NoSpacing"/>
              <w:widowControl w:val="0"/>
              <w:rPr>
                <w:rFonts w:asciiTheme="majorHAnsi" w:hAnsiTheme="majorHAnsi"/>
                <w:sz w:val="20"/>
                <w:szCs w:val="20"/>
              </w:rPr>
            </w:pPr>
          </w:p>
          <w:p w14:paraId="1AD23881" w14:textId="50D7029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(0.05878)-1.219(10*pr)</m:t>
                </m:r>
              </m:oMath>
            </m:oMathPara>
          </w:p>
          <w:p w14:paraId="0DCE601E" w14:textId="020A76C5" w:rsidR="00550F6F" w:rsidRPr="002E3AA7" w:rsidRDefault="00550F6F" w:rsidP="00553724">
            <w:pPr>
              <w:pStyle w:val="NoSpacing"/>
              <w:widowControl w:val="0"/>
              <w:rPr>
                <w:rFonts w:asciiTheme="majorHAnsi" w:hAnsiTheme="majorHAnsi"/>
                <w:sz w:val="20"/>
                <w:szCs w:val="20"/>
              </w:rPr>
            </w:pPr>
            <m:oMathPara>
              <m:oMath>
                <m:r>
                  <m:rPr>
                    <m:aln/>
                  </m:rPr>
                  <w:rPr>
                    <w:rFonts w:ascii="Cambria Math" w:hAnsi="Cambria Math"/>
                    <w:sz w:val="20"/>
                    <w:szCs w:val="20"/>
                  </w:rPr>
                  <m:t>+(0.004105</m:t>
                </m:r>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10*pr</m:t>
                        </m:r>
                      </m:e>
                    </m:d>
                  </m:e>
                  <m:sup>
                    <m:r>
                      <w:rPr>
                        <w:rFonts w:ascii="Cambria Math" w:hAnsi="Cambria Math"/>
                        <w:sz w:val="20"/>
                        <w:szCs w:val="20"/>
                      </w:rPr>
                      <m:t>2</m:t>
                    </m:r>
                  </m:sup>
                </m:sSup>
                <m:r>
                  <w:rPr>
                    <w:rFonts w:ascii="Cambria Math" w:hAnsi="Cambria Math"/>
                    <w:sz w:val="20"/>
                    <w:szCs w:val="20"/>
                  </w:rPr>
                  <m:t>,  pr&gt;85</m:t>
                </m:r>
              </m:oMath>
            </m:oMathPara>
          </w:p>
        </w:tc>
        <w:tc>
          <w:tcPr>
            <w:tcW w:w="1890" w:type="dxa"/>
            <w:tcBorders>
              <w:bottom w:val="single" w:sz="4" w:space="0" w:color="auto"/>
            </w:tcBorders>
            <w:shd w:val="clear" w:color="auto" w:fill="auto"/>
          </w:tcPr>
          <w:p w14:paraId="414A1BAA" w14:textId="7B96B8D2" w:rsidR="00550F6F" w:rsidRPr="002E3AA7" w:rsidRDefault="007D474B" w:rsidP="00550F6F">
            <w:pPr>
              <w:pStyle w:val="NoSpacing"/>
              <w:widowControl w:val="0"/>
              <w:rPr>
                <w:rFonts w:asciiTheme="majorHAnsi" w:hAnsiTheme="majorHAnsi"/>
                <w:sz w:val="20"/>
                <w:szCs w:val="20"/>
              </w:rPr>
            </w:pPr>
            <m:oMathPara>
              <m:oMathParaPr>
                <m:jc m:val="left"/>
              </m:oMathParaPr>
              <m:oMath>
                <m:r>
                  <w:rPr>
                    <w:rFonts w:ascii="Cambria Math" w:hAnsi="Cambria Math"/>
                    <w:sz w:val="20"/>
                    <w:szCs w:val="20"/>
                  </w:rPr>
                  <m:t>1530-</m:t>
                </m:r>
              </m:oMath>
            </m:oMathPara>
          </w:p>
          <w:p w14:paraId="53142E82" w14:textId="52CBA4F9" w:rsidR="00550F6F" w:rsidRPr="002E3AA7" w:rsidRDefault="00882117" w:rsidP="00550F6F">
            <w:pPr>
              <w:pStyle w:val="NoSpacing"/>
              <w:widowControl w:val="0"/>
              <w:rPr>
                <w:rFonts w:asciiTheme="majorHAnsi" w:hAnsiTheme="majorHAnsi"/>
                <w:sz w:val="20"/>
                <w:szCs w:val="20"/>
              </w:rPr>
            </w:pPr>
            <m:oMathPara>
              <m:oMathParaPr>
                <m:jc m:val="left"/>
              </m:oMathParaPr>
              <m:oMath>
                <m:r>
                  <w:rPr>
                    <w:rFonts w:ascii="Cambria Math" w:hAnsi="Cambria Math"/>
                    <w:sz w:val="20"/>
                    <w:szCs w:val="20"/>
                  </w:rPr>
                  <m:t xml:space="preserve">4580 </m:t>
                </m:r>
              </m:oMath>
            </m:oMathPara>
          </w:p>
          <w:p w14:paraId="484924B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MJ mm </m:t>
                </m:r>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oMath>
            </m:oMathPara>
          </w:p>
          <w:p w14:paraId="3911709E" w14:textId="77777777" w:rsidR="00550F6F" w:rsidRPr="002E3AA7" w:rsidRDefault="00F57DD5" w:rsidP="00550F6F">
            <w:pPr>
              <w:pStyle w:val="NoSpacing"/>
              <w:widowControl w:val="0"/>
              <w:rPr>
                <w:rFonts w:asciiTheme="majorHAnsi" w:hAnsiTheme="majorHAnsi"/>
                <w:sz w:val="20"/>
                <w:szCs w:val="20"/>
              </w:rPr>
            </w:pPr>
            <m:oMathPara>
              <m:oMath>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year</m:t>
                    </m:r>
                  </m:e>
                  <m:sup>
                    <m:r>
                      <w:rPr>
                        <w:rFonts w:ascii="Cambria Math" w:hAnsi="Cambria Math"/>
                        <w:sz w:val="20"/>
                        <w:szCs w:val="20"/>
                      </w:rPr>
                      <m:t>-1</m:t>
                    </m:r>
                  </m:sup>
                </m:sSup>
              </m:oMath>
            </m:oMathPara>
          </w:p>
        </w:tc>
      </w:tr>
      <w:tr w:rsidR="00550F6F" w:rsidRPr="002E3AA7" w14:paraId="284C995F" w14:textId="77777777" w:rsidTr="00A45538">
        <w:trPr>
          <w:cantSplit/>
        </w:trPr>
        <w:tc>
          <w:tcPr>
            <w:tcW w:w="1343" w:type="dxa"/>
            <w:shd w:val="clear" w:color="auto" w:fill="auto"/>
          </w:tcPr>
          <w:p w14:paraId="2335E048" w14:textId="77777777" w:rsidR="00550F6F" w:rsidRPr="00305B1C" w:rsidRDefault="00550F6F" w:rsidP="00550F6F">
            <w:pPr>
              <w:pStyle w:val="NoSpacing"/>
              <w:widowControl w:val="0"/>
              <w:rPr>
                <w:sz w:val="20"/>
                <w:szCs w:val="20"/>
              </w:rPr>
            </w:pPr>
            <w:r w:rsidRPr="00305B1C">
              <w:rPr>
                <w:sz w:val="20"/>
                <w:szCs w:val="20"/>
              </w:rPr>
              <w:t xml:space="preserve">Soil erodibility </w:t>
            </w:r>
            <w:proofErr w:type="spellStart"/>
            <w:r w:rsidRPr="00305B1C">
              <w:rPr>
                <w:sz w:val="20"/>
                <w:szCs w:val="20"/>
              </w:rPr>
              <w:t>factor</w:t>
            </w:r>
            <w:r w:rsidRPr="00305B1C">
              <w:rPr>
                <w:sz w:val="20"/>
                <w:szCs w:val="20"/>
                <w:vertAlign w:val="superscript"/>
              </w:rPr>
              <w:t>e</w:t>
            </w:r>
            <w:proofErr w:type="spellEnd"/>
          </w:p>
        </w:tc>
        <w:tc>
          <w:tcPr>
            <w:tcW w:w="1078" w:type="dxa"/>
          </w:tcPr>
          <w:p w14:paraId="64E9E6EC" w14:textId="77777777" w:rsidR="00550F6F" w:rsidRPr="002E3AA7" w:rsidRDefault="00F57DD5" w:rsidP="00550F6F">
            <w:pPr>
              <w:pStyle w:val="NoSpacing"/>
              <w:widowControl w:val="0"/>
              <w:rPr>
                <w:rFonts w:asciiTheme="majorHAnsi" w:hAnsiTheme="majorHAnsi"/>
                <w:sz w:val="20"/>
                <w:szCs w:val="20"/>
                <w:vertAlign w:val="subscript"/>
              </w:rPr>
            </w:pPr>
            <m:oMathPara>
              <m:oMathParaPr>
                <m:jc m:val="left"/>
              </m:oMathPara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ij</m:t>
                    </m:r>
                  </m:sub>
                </m:sSub>
              </m:oMath>
            </m:oMathPara>
          </w:p>
        </w:tc>
        <w:tc>
          <w:tcPr>
            <w:tcW w:w="4149" w:type="dxa"/>
            <w:tcBorders>
              <w:bottom w:val="single" w:sz="4" w:space="0" w:color="auto"/>
            </w:tcBorders>
            <w:shd w:val="clear" w:color="auto" w:fill="auto"/>
          </w:tcPr>
          <w:p w14:paraId="7C4CD17C" w14:textId="77777777" w:rsidR="00550F6F" w:rsidRPr="00305B1C" w:rsidRDefault="00550F6F" w:rsidP="00550F6F">
            <w:pPr>
              <w:pStyle w:val="NoSpacing"/>
              <w:widowControl w:val="0"/>
              <w:rPr>
                <w:sz w:val="20"/>
                <w:szCs w:val="20"/>
              </w:rPr>
            </w:pPr>
            <w:r w:rsidRPr="00305B1C">
              <w:rPr>
                <w:sz w:val="20"/>
                <w:szCs w:val="20"/>
              </w:rPr>
              <w:t>Soil series in Des Moines Lobe: Boone County (</w:t>
            </w:r>
            <w:r w:rsidRPr="00305B1C">
              <w:rPr>
                <w:i/>
                <w:sz w:val="20"/>
                <w:szCs w:val="20"/>
              </w:rPr>
              <w:t>B</w:t>
            </w:r>
            <w:r w:rsidRPr="00305B1C">
              <w:rPr>
                <w:sz w:val="20"/>
                <w:szCs w:val="20"/>
              </w:rPr>
              <w:t>); and Southern Iowa Drift Plain: Jasper County (</w:t>
            </w:r>
            <w:r w:rsidRPr="00305B1C">
              <w:rPr>
                <w:i/>
                <w:sz w:val="20"/>
                <w:szCs w:val="20"/>
              </w:rPr>
              <w:t>J</w:t>
            </w:r>
            <w:r w:rsidRPr="00305B1C">
              <w:rPr>
                <w:sz w:val="20"/>
                <w:szCs w:val="20"/>
              </w:rPr>
              <w:t>)</w:t>
            </w:r>
          </w:p>
          <w:p w14:paraId="2A0D758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0.0263,  Buckney 1636 (B)</m:t>
                </m:r>
              </m:oMath>
            </m:oMathPara>
          </w:p>
          <w:p w14:paraId="6161F8FB"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0.0316,  Clarion 138B (B)</m:t>
                </m:r>
              </m:oMath>
            </m:oMathPara>
          </w:p>
          <w:p w14:paraId="06999F96"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0.0316,  Coland 135 (B)</m:t>
                </m:r>
              </m:oMath>
            </m:oMathPara>
          </w:p>
          <w:p w14:paraId="4E8BEE45"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0.0316,  Nicollet 55 (B)</m:t>
                </m:r>
              </m:oMath>
            </m:oMathPara>
          </w:p>
          <w:p w14:paraId="6940B06B"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0.0369,  Canisteo 507 (B) </m:t>
                </m:r>
              </m:oMath>
            </m:oMathPara>
          </w:p>
          <w:p w14:paraId="71BCF387"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0.0369,  Tama 120B (J)</m:t>
                </m:r>
              </m:oMath>
            </m:oMathPara>
          </w:p>
          <w:p w14:paraId="78D76924"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0.0369,  Tama 120C2 (J)</m:t>
                </m:r>
              </m:oMath>
            </m:oMathPara>
          </w:p>
          <w:p w14:paraId="7AE987E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0.0369,  Muscatine 119 (J)</m:t>
                </m:r>
              </m:oMath>
            </m:oMathPara>
          </w:p>
          <w:p w14:paraId="6C0EC20A"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0.0421,  Okoboji 90 </m:t>
                </m:r>
                <m:d>
                  <m:dPr>
                    <m:ctrlPr>
                      <w:rPr>
                        <w:rFonts w:ascii="Cambria Math" w:hAnsi="Cambria Math"/>
                        <w:i/>
                        <w:sz w:val="20"/>
                        <w:szCs w:val="20"/>
                      </w:rPr>
                    </m:ctrlPr>
                  </m:dPr>
                  <m:e>
                    <m:r>
                      <w:rPr>
                        <w:rFonts w:ascii="Cambria Math" w:hAnsi="Cambria Math"/>
                        <w:sz w:val="20"/>
                        <w:szCs w:val="20"/>
                      </w:rPr>
                      <m:t>B</m:t>
                    </m:r>
                  </m:e>
                </m:d>
              </m:oMath>
            </m:oMathPara>
          </w:p>
          <w:p w14:paraId="0D36EADA"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0.0421,  Downs 162D2 (J)</m:t>
                </m:r>
              </m:oMath>
            </m:oMathPara>
          </w:p>
          <w:p w14:paraId="0EDC725C"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0.0421,  Gara-Armstrong 993E2 (J)</m:t>
                </m:r>
              </m:oMath>
            </m:oMathPara>
          </w:p>
          <w:p w14:paraId="3A1BD9A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0.0487,  Ackmore-Colo 5B (J)</m:t>
                </m:r>
              </m:oMath>
            </m:oMathPara>
          </w:p>
          <w:p w14:paraId="59790E1E"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0.0487,  Nodaway 220 (J)</m:t>
                </m:r>
              </m:oMath>
            </m:oMathPara>
          </w:p>
        </w:tc>
        <w:tc>
          <w:tcPr>
            <w:tcW w:w="1890" w:type="dxa"/>
            <w:tcBorders>
              <w:bottom w:val="single" w:sz="4" w:space="0" w:color="auto"/>
            </w:tcBorders>
            <w:shd w:val="clear" w:color="auto" w:fill="auto"/>
          </w:tcPr>
          <w:p w14:paraId="141F6ED1" w14:textId="21F19C1A" w:rsidR="00550F6F" w:rsidRPr="002E3AA7" w:rsidRDefault="00882117" w:rsidP="00550F6F">
            <w:pPr>
              <w:pStyle w:val="NoSpacing"/>
              <w:widowControl w:val="0"/>
              <w:rPr>
                <w:rFonts w:asciiTheme="majorHAnsi" w:hAnsiTheme="majorHAnsi"/>
                <w:sz w:val="20"/>
                <w:szCs w:val="20"/>
              </w:rPr>
            </w:pPr>
            <m:oMathPara>
              <m:oMath>
                <m:r>
                  <w:rPr>
                    <w:rFonts w:ascii="Cambria Math" w:hAnsi="Cambria Math"/>
                    <w:sz w:val="20"/>
                    <w:szCs w:val="20"/>
                  </w:rPr>
                  <m:t>0.0263</m:t>
                </m:r>
              </m:oMath>
            </m:oMathPara>
          </w:p>
          <w:p w14:paraId="14EAFA35" w14:textId="6AFA431B" w:rsidR="00550F6F" w:rsidRPr="002E3AA7" w:rsidRDefault="00882117" w:rsidP="00550F6F">
            <w:pPr>
              <w:pStyle w:val="NoSpacing"/>
              <w:widowControl w:val="0"/>
              <w:rPr>
                <w:rFonts w:asciiTheme="majorHAnsi" w:hAnsiTheme="majorHAnsi"/>
                <w:sz w:val="20"/>
                <w:szCs w:val="20"/>
              </w:rPr>
            </w:pPr>
            <m:oMathPara>
              <m:oMath>
                <m:r>
                  <w:rPr>
                    <w:rFonts w:ascii="Cambria Math" w:hAnsi="Cambria Math"/>
                    <w:sz w:val="20"/>
                    <w:szCs w:val="20"/>
                  </w:rPr>
                  <m:t>0.0487</m:t>
                </m:r>
              </m:oMath>
            </m:oMathPara>
          </w:p>
          <w:p w14:paraId="158D7229"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 xml:space="preserve">Mg ha h </m:t>
                </m:r>
              </m:oMath>
            </m:oMathPara>
          </w:p>
          <w:p w14:paraId="6E615D7E" w14:textId="77777777" w:rsidR="00550F6F" w:rsidRPr="002E3AA7" w:rsidRDefault="00F57DD5" w:rsidP="00550F6F">
            <w:pPr>
              <w:pStyle w:val="NoSpacing"/>
              <w:widowControl w:val="0"/>
              <w:rPr>
                <w:rFonts w:asciiTheme="majorHAnsi" w:hAnsiTheme="majorHAnsi"/>
                <w:sz w:val="20"/>
                <w:szCs w:val="20"/>
              </w:rPr>
            </w:pPr>
            <m:oMathPara>
              <m:oMath>
                <m:sSup>
                  <m:sSupPr>
                    <m:ctrlPr>
                      <w:rPr>
                        <w:rFonts w:ascii="Cambria Math" w:hAnsi="Cambria Math"/>
                        <w:i/>
                        <w:sz w:val="20"/>
                        <w:szCs w:val="20"/>
                      </w:rPr>
                    </m:ctrlPr>
                  </m:sSupPr>
                  <m:e>
                    <m:r>
                      <w:rPr>
                        <w:rFonts w:ascii="Cambria Math" w:hAnsi="Cambria Math"/>
                        <w:sz w:val="20"/>
                        <w:szCs w:val="20"/>
                      </w:rPr>
                      <m:t>ha</m:t>
                    </m:r>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MJ</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m:t>
                    </m:r>
                  </m:e>
                  <m:sup>
                    <m:r>
                      <w:rPr>
                        <w:rFonts w:ascii="Cambria Math" w:hAnsi="Cambria Math"/>
                        <w:sz w:val="20"/>
                        <w:szCs w:val="20"/>
                      </w:rPr>
                      <m:t>-1</m:t>
                    </m:r>
                  </m:sup>
                </m:sSup>
              </m:oMath>
            </m:oMathPara>
          </w:p>
        </w:tc>
      </w:tr>
      <w:tr w:rsidR="00550F6F" w:rsidRPr="002E3AA7" w14:paraId="7610765C" w14:textId="77777777" w:rsidTr="00A45538">
        <w:trPr>
          <w:cantSplit/>
        </w:trPr>
        <w:tc>
          <w:tcPr>
            <w:tcW w:w="1343" w:type="dxa"/>
            <w:vMerge w:val="restart"/>
            <w:shd w:val="clear" w:color="auto" w:fill="auto"/>
          </w:tcPr>
          <w:p w14:paraId="1DA488E3" w14:textId="77777777" w:rsidR="00550F6F" w:rsidRPr="00305B1C" w:rsidRDefault="00550F6F" w:rsidP="00550F6F">
            <w:pPr>
              <w:pStyle w:val="NoSpacing"/>
              <w:widowControl w:val="0"/>
              <w:rPr>
                <w:sz w:val="20"/>
                <w:szCs w:val="20"/>
              </w:rPr>
            </w:pPr>
            <w:r w:rsidRPr="00305B1C">
              <w:rPr>
                <w:sz w:val="20"/>
                <w:szCs w:val="20"/>
              </w:rPr>
              <w:t xml:space="preserve">Slope length steepness </w:t>
            </w:r>
            <w:proofErr w:type="spellStart"/>
            <w:r w:rsidRPr="00305B1C">
              <w:rPr>
                <w:sz w:val="20"/>
                <w:szCs w:val="20"/>
              </w:rPr>
              <w:t>factor</w:t>
            </w:r>
            <w:r w:rsidRPr="00305B1C">
              <w:rPr>
                <w:sz w:val="20"/>
                <w:szCs w:val="20"/>
                <w:vertAlign w:val="superscript"/>
              </w:rPr>
              <w:t>b</w:t>
            </w:r>
            <w:proofErr w:type="spellEnd"/>
            <w:r w:rsidRPr="00305B1C">
              <w:rPr>
                <w:sz w:val="20"/>
                <w:szCs w:val="20"/>
              </w:rPr>
              <w:t>†</w:t>
            </w:r>
          </w:p>
        </w:tc>
        <w:tc>
          <w:tcPr>
            <w:tcW w:w="1078" w:type="dxa"/>
            <w:vMerge w:val="restart"/>
          </w:tcPr>
          <w:p w14:paraId="4C2428DB" w14:textId="77777777" w:rsidR="00550F6F" w:rsidRPr="002E3AA7" w:rsidRDefault="00F57DD5" w:rsidP="00550F6F">
            <w:pPr>
              <w:pStyle w:val="NoSpacing"/>
              <w:widowControl w:val="0"/>
              <w:rPr>
                <w:rFonts w:asciiTheme="majorHAnsi" w:hAnsiTheme="majorHAnsi"/>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ij</m:t>
                    </m:r>
                  </m:sub>
                </m:sSub>
              </m:oMath>
            </m:oMathPara>
          </w:p>
        </w:tc>
        <w:tc>
          <w:tcPr>
            <w:tcW w:w="4149" w:type="dxa"/>
            <w:tcBorders>
              <w:bottom w:val="single" w:sz="4" w:space="0" w:color="auto"/>
            </w:tcBorders>
            <w:shd w:val="clear" w:color="auto" w:fill="auto"/>
          </w:tcPr>
          <w:p w14:paraId="224042D6" w14:textId="77777777" w:rsidR="00550F6F" w:rsidRPr="00305B1C" w:rsidRDefault="00550F6F" w:rsidP="00550F6F">
            <w:pPr>
              <w:pStyle w:val="NoSpacing"/>
              <w:widowControl w:val="0"/>
              <w:rPr>
                <w:sz w:val="20"/>
                <w:szCs w:val="20"/>
              </w:rPr>
            </w:pPr>
            <w:r w:rsidRPr="00305B1C">
              <w:rPr>
                <w:sz w:val="20"/>
                <w:szCs w:val="20"/>
              </w:rPr>
              <w:t>Land-use types: Alfalfa, Conservation corn, Conservation soybean, Conventional corn, Conventional soybean, Mixed fruit</w:t>
            </w:r>
            <w:r w:rsidR="00EA6C07">
              <w:rPr>
                <w:sz w:val="20"/>
                <w:szCs w:val="20"/>
              </w:rPr>
              <w:t>s</w:t>
            </w:r>
            <w:r w:rsidRPr="00305B1C">
              <w:rPr>
                <w:sz w:val="20"/>
                <w:szCs w:val="20"/>
              </w:rPr>
              <w:t xml:space="preserve"> and vegetables</w:t>
            </w:r>
          </w:p>
          <w:p w14:paraId="1650C717" w14:textId="77777777" w:rsidR="00550F6F" w:rsidRPr="002E3AA7" w:rsidRDefault="00F57DD5" w:rsidP="00550F6F">
            <w:pPr>
              <w:pStyle w:val="NoSpacing"/>
              <w:widowControl w:val="0"/>
              <w:rPr>
                <w:rFonts w:asciiTheme="majorHAnsi" w:hAnsiTheme="majorHAnsi"/>
                <w:sz w:val="20"/>
                <w:szCs w:val="20"/>
              </w:rPr>
            </w:pPr>
            <m:oMathPara>
              <m:oMath>
                <m:eqArr>
                  <m:eqArrPr>
                    <m:ctrlPr>
                      <w:rPr>
                        <w:rFonts w:ascii="Cambria Math" w:hAnsi="Cambria Math"/>
                        <w:i/>
                        <w:sz w:val="20"/>
                        <w:szCs w:val="20"/>
                      </w:rPr>
                    </m:ctrlPr>
                  </m:eqArrPr>
                  <m:e>
                    <m:r>
                      <w:rPr>
                        <w:rFonts w:ascii="Cambria Math" w:hAnsi="Cambria Math"/>
                        <w:sz w:val="20"/>
                        <w:szCs w:val="20"/>
                      </w:rPr>
                      <m:t>0.05,  &amp;0%≤</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m:t>
                    </m:r>
                  </m:e>
                  <m:e>
                    <m:r>
                      <w:rPr>
                        <w:rFonts w:ascii="Cambria Math" w:hAnsi="Cambria Math"/>
                        <w:sz w:val="20"/>
                        <w:szCs w:val="20"/>
                      </w:rPr>
                      <m:t>0.31,  &amp;1%≤</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&lt;2%</m:t>
                    </m:r>
                    <m:ctrlPr>
                      <w:rPr>
                        <w:rFonts w:ascii="Cambria Math" w:eastAsia="Cambria Math" w:hAnsi="Cambria Math" w:cs="Cambria Math"/>
                        <w:i/>
                        <w:sz w:val="20"/>
                        <w:szCs w:val="20"/>
                      </w:rPr>
                    </m:ctrlPr>
                  </m:e>
                  <m:e>
                    <m:r>
                      <w:rPr>
                        <w:rFonts w:ascii="Cambria Math" w:hAnsi="Cambria Math"/>
                        <w:sz w:val="20"/>
                        <w:szCs w:val="20"/>
                      </w:rPr>
                      <m:t>0.67,  &amp;2%≤</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&lt;5%</m:t>
                    </m:r>
                    <m:ctrlPr>
                      <w:rPr>
                        <w:rFonts w:ascii="Cambria Math" w:eastAsia="Cambria Math" w:hAnsi="Cambria Math" w:cs="Cambria Math"/>
                        <w:i/>
                        <w:sz w:val="20"/>
                        <w:szCs w:val="20"/>
                      </w:rPr>
                    </m:ctrlPr>
                  </m:e>
                  <m:e>
                    <m:r>
                      <w:rPr>
                        <w:rFonts w:ascii="Cambria Math" w:hAnsi="Cambria Math"/>
                        <w:sz w:val="20"/>
                        <w:szCs w:val="20"/>
                      </w:rPr>
                      <m:t>1.26,  &amp;5%≤</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&lt;9%</m:t>
                    </m:r>
                    <m:ctrlPr>
                      <w:rPr>
                        <w:rFonts w:ascii="Cambria Math" w:eastAsia="Cambria Math" w:hAnsi="Cambria Math" w:cs="Cambria Math"/>
                        <w:i/>
                        <w:sz w:val="20"/>
                        <w:szCs w:val="20"/>
                      </w:rPr>
                    </m:ctrlPr>
                  </m:e>
                  <m:e>
                    <m:r>
                      <w:rPr>
                        <w:rFonts w:ascii="Cambria Math" w:hAnsi="Cambria Math"/>
                        <w:sz w:val="20"/>
                        <w:szCs w:val="20"/>
                      </w:rPr>
                      <m:t>1.79,  &amp;9%≤</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&lt;14%</m:t>
                    </m:r>
                    <m:ctrlPr>
                      <w:rPr>
                        <w:rFonts w:ascii="Cambria Math" w:eastAsia="Cambria Math" w:hAnsi="Cambria Math" w:cs="Cambria Math"/>
                        <w:i/>
                        <w:sz w:val="20"/>
                        <w:szCs w:val="20"/>
                      </w:rPr>
                    </m:ctrlPr>
                  </m:e>
                  <m:e>
                    <m:r>
                      <w:rPr>
                        <w:rFonts w:ascii="Cambria Math" w:hAnsi="Cambria Math"/>
                        <w:sz w:val="20"/>
                        <w:szCs w:val="20"/>
                      </w:rPr>
                      <m:t>2.20,  &amp;14%≤</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&lt;18%</m:t>
                    </m:r>
                  </m:e>
                </m:eqArr>
              </m:oMath>
            </m:oMathPara>
          </w:p>
        </w:tc>
        <w:tc>
          <w:tcPr>
            <w:tcW w:w="1890" w:type="dxa"/>
            <w:tcBorders>
              <w:bottom w:val="single" w:sz="4" w:space="0" w:color="auto"/>
            </w:tcBorders>
            <w:shd w:val="clear" w:color="auto" w:fill="auto"/>
          </w:tcPr>
          <w:p w14:paraId="33F26B7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0.05-2.20</m:t>
                </m:r>
              </m:oMath>
            </m:oMathPara>
          </w:p>
        </w:tc>
      </w:tr>
      <w:tr w:rsidR="00550F6F" w:rsidRPr="002E3AA7" w14:paraId="62A9AEFC" w14:textId="77777777" w:rsidTr="00A45538">
        <w:trPr>
          <w:cantSplit/>
        </w:trPr>
        <w:tc>
          <w:tcPr>
            <w:tcW w:w="1343" w:type="dxa"/>
            <w:vMerge/>
            <w:shd w:val="clear" w:color="auto" w:fill="auto"/>
          </w:tcPr>
          <w:p w14:paraId="70999CFB" w14:textId="77777777" w:rsidR="00550F6F" w:rsidRPr="00305B1C" w:rsidRDefault="00550F6F" w:rsidP="00550F6F">
            <w:pPr>
              <w:pStyle w:val="NoSpacing"/>
              <w:widowControl w:val="0"/>
              <w:rPr>
                <w:sz w:val="20"/>
                <w:szCs w:val="20"/>
              </w:rPr>
            </w:pPr>
          </w:p>
        </w:tc>
        <w:tc>
          <w:tcPr>
            <w:tcW w:w="1078" w:type="dxa"/>
            <w:vMerge/>
          </w:tcPr>
          <w:p w14:paraId="5028493C"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shd w:val="clear" w:color="auto" w:fill="auto"/>
          </w:tcPr>
          <w:p w14:paraId="348E6CF9" w14:textId="77777777" w:rsidR="00550F6F" w:rsidRPr="00305B1C" w:rsidRDefault="00550F6F" w:rsidP="00550F6F">
            <w:pPr>
              <w:pStyle w:val="NoSpacing"/>
              <w:widowControl w:val="0"/>
              <w:rPr>
                <w:sz w:val="20"/>
                <w:szCs w:val="20"/>
              </w:rPr>
            </w:pPr>
            <w:r w:rsidRPr="00305B1C">
              <w:rPr>
                <w:sz w:val="20"/>
                <w:szCs w:val="20"/>
              </w:rPr>
              <w:t>Land-use types: Permanent pasture, Rotational grazing</w:t>
            </w:r>
          </w:p>
          <w:p w14:paraId="56F74EB1" w14:textId="77777777" w:rsidR="00550F6F" w:rsidRPr="002E3AA7" w:rsidRDefault="00F57DD5" w:rsidP="00550F6F">
            <w:pPr>
              <w:pStyle w:val="NoSpacing"/>
              <w:widowControl w:val="0"/>
              <w:rPr>
                <w:rFonts w:asciiTheme="majorHAnsi" w:hAnsiTheme="majorHAnsi"/>
                <w:sz w:val="20"/>
                <w:szCs w:val="20"/>
              </w:rPr>
            </w:pPr>
            <m:oMathPara>
              <m:oMath>
                <m:eqArr>
                  <m:eqArrPr>
                    <m:ctrlPr>
                      <w:rPr>
                        <w:rFonts w:ascii="Cambria Math" w:hAnsi="Cambria Math"/>
                        <w:i/>
                        <w:sz w:val="20"/>
                        <w:szCs w:val="20"/>
                      </w:rPr>
                    </m:ctrlPr>
                  </m:eqArrPr>
                  <m:e>
                    <m:r>
                      <w:rPr>
                        <w:rFonts w:ascii="Cambria Math" w:hAnsi="Cambria Math"/>
                        <w:sz w:val="20"/>
                        <w:szCs w:val="20"/>
                      </w:rPr>
                      <m:t>0.05,  &amp;0%≤</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m:t>
                    </m:r>
                  </m:e>
                  <m:e>
                    <m:r>
                      <w:rPr>
                        <w:rFonts w:ascii="Cambria Math" w:hAnsi="Cambria Math"/>
                        <w:sz w:val="20"/>
                        <w:szCs w:val="20"/>
                      </w:rPr>
                      <m:t>0.28,  &amp;1%≤</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&lt;2%</m:t>
                    </m:r>
                    <m:ctrlPr>
                      <w:rPr>
                        <w:rFonts w:ascii="Cambria Math" w:eastAsia="Cambria Math" w:hAnsi="Cambria Math" w:cs="Cambria Math"/>
                        <w:i/>
                        <w:sz w:val="20"/>
                        <w:szCs w:val="20"/>
                      </w:rPr>
                    </m:ctrlPr>
                  </m:e>
                  <m:e>
                    <m:r>
                      <w:rPr>
                        <w:rFonts w:ascii="Cambria Math" w:hAnsi="Cambria Math"/>
                        <w:sz w:val="20"/>
                        <w:szCs w:val="20"/>
                      </w:rPr>
                      <m:t>0.58,  &amp;2%≤</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&lt;5%</m:t>
                    </m:r>
                    <m:ctrlPr>
                      <w:rPr>
                        <w:rFonts w:ascii="Cambria Math" w:eastAsia="Cambria Math" w:hAnsi="Cambria Math" w:cs="Cambria Math"/>
                        <w:i/>
                        <w:sz w:val="20"/>
                        <w:szCs w:val="20"/>
                      </w:rPr>
                    </m:ctrlPr>
                  </m:e>
                  <m:e>
                    <m:r>
                      <w:rPr>
                        <w:rFonts w:ascii="Cambria Math" w:hAnsi="Cambria Math"/>
                        <w:sz w:val="20"/>
                        <w:szCs w:val="20"/>
                      </w:rPr>
                      <m:t>1.12,  &amp;5%≤</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&lt;9%</m:t>
                    </m:r>
                    <m:ctrlPr>
                      <w:rPr>
                        <w:rFonts w:ascii="Cambria Math" w:eastAsia="Cambria Math" w:hAnsi="Cambria Math" w:cs="Cambria Math"/>
                        <w:i/>
                        <w:sz w:val="20"/>
                        <w:szCs w:val="20"/>
                      </w:rPr>
                    </m:ctrlPr>
                  </m:e>
                  <m:e>
                    <m:r>
                      <w:rPr>
                        <w:rFonts w:ascii="Cambria Math" w:hAnsi="Cambria Math"/>
                        <w:sz w:val="20"/>
                        <w:szCs w:val="20"/>
                      </w:rPr>
                      <m:t>1.69,  &amp;9%≤</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&lt;14%</m:t>
                    </m:r>
                    <m:ctrlPr>
                      <w:rPr>
                        <w:rFonts w:ascii="Cambria Math" w:eastAsia="Cambria Math" w:hAnsi="Cambria Math" w:cs="Cambria Math"/>
                        <w:i/>
                        <w:sz w:val="20"/>
                        <w:szCs w:val="20"/>
                      </w:rPr>
                    </m:ctrlPr>
                  </m:e>
                  <m:e>
                    <m:r>
                      <w:rPr>
                        <w:rFonts w:ascii="Cambria Math" w:hAnsi="Cambria Math"/>
                        <w:sz w:val="20"/>
                        <w:szCs w:val="20"/>
                      </w:rPr>
                      <m:t>2.18,  &amp;14%≤</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&lt;18%</m:t>
                    </m:r>
                  </m:e>
                </m:eqArr>
              </m:oMath>
            </m:oMathPara>
          </w:p>
        </w:tc>
        <w:tc>
          <w:tcPr>
            <w:tcW w:w="1890" w:type="dxa"/>
            <w:tcBorders>
              <w:bottom w:val="single" w:sz="4" w:space="0" w:color="auto"/>
            </w:tcBorders>
            <w:shd w:val="clear" w:color="auto" w:fill="auto"/>
          </w:tcPr>
          <w:p w14:paraId="6892CC04"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0.05-2.18</m:t>
                </m:r>
              </m:oMath>
            </m:oMathPara>
          </w:p>
        </w:tc>
      </w:tr>
      <w:tr w:rsidR="00550F6F" w:rsidRPr="002E3AA7" w14:paraId="4A833EDD" w14:textId="77777777" w:rsidTr="00A45538">
        <w:trPr>
          <w:cantSplit/>
        </w:trPr>
        <w:tc>
          <w:tcPr>
            <w:tcW w:w="1343" w:type="dxa"/>
            <w:vMerge/>
            <w:shd w:val="clear" w:color="auto" w:fill="auto"/>
          </w:tcPr>
          <w:p w14:paraId="22AAEB37" w14:textId="77777777" w:rsidR="00550F6F" w:rsidRPr="00305B1C" w:rsidRDefault="00550F6F" w:rsidP="00550F6F">
            <w:pPr>
              <w:pStyle w:val="NoSpacing"/>
              <w:widowControl w:val="0"/>
              <w:rPr>
                <w:sz w:val="20"/>
                <w:szCs w:val="20"/>
              </w:rPr>
            </w:pPr>
          </w:p>
        </w:tc>
        <w:tc>
          <w:tcPr>
            <w:tcW w:w="1078" w:type="dxa"/>
            <w:vMerge/>
          </w:tcPr>
          <w:p w14:paraId="120E6584"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shd w:val="clear" w:color="auto" w:fill="auto"/>
          </w:tcPr>
          <w:p w14:paraId="4D5925D6" w14:textId="77777777" w:rsidR="00550F6F" w:rsidRPr="00305B1C" w:rsidRDefault="00550F6F" w:rsidP="00550F6F">
            <w:pPr>
              <w:pStyle w:val="NoSpacing"/>
              <w:widowControl w:val="0"/>
              <w:rPr>
                <w:sz w:val="20"/>
                <w:szCs w:val="20"/>
              </w:rPr>
            </w:pPr>
            <w:r w:rsidRPr="00305B1C">
              <w:rPr>
                <w:sz w:val="20"/>
                <w:szCs w:val="20"/>
              </w:rPr>
              <w:t>Land-use types: All others</w:t>
            </w:r>
          </w:p>
        </w:tc>
        <w:tc>
          <w:tcPr>
            <w:tcW w:w="1890" w:type="dxa"/>
            <w:tcBorders>
              <w:bottom w:val="single" w:sz="4" w:space="0" w:color="auto"/>
            </w:tcBorders>
            <w:shd w:val="clear" w:color="auto" w:fill="auto"/>
          </w:tcPr>
          <w:p w14:paraId="700D5503" w14:textId="77777777" w:rsidR="00550F6F" w:rsidRPr="002E3AA7" w:rsidRDefault="00550F6F" w:rsidP="00550F6F">
            <w:pPr>
              <w:pStyle w:val="NoSpacing"/>
              <w:widowControl w:val="0"/>
              <w:rPr>
                <w:rFonts w:asciiTheme="majorHAnsi" w:hAnsiTheme="majorHAnsi"/>
                <w:sz w:val="20"/>
                <w:szCs w:val="20"/>
              </w:rPr>
            </w:pPr>
            <w:r w:rsidRPr="002E3AA7">
              <w:rPr>
                <w:rFonts w:asciiTheme="majorHAnsi" w:hAnsiTheme="majorHAnsi"/>
                <w:sz w:val="20"/>
                <w:szCs w:val="20"/>
              </w:rPr>
              <w:t>1</w:t>
            </w:r>
          </w:p>
        </w:tc>
      </w:tr>
      <w:tr w:rsidR="00550F6F" w:rsidRPr="002E3AA7" w14:paraId="45370A70" w14:textId="77777777" w:rsidTr="00A45538">
        <w:trPr>
          <w:cantSplit/>
        </w:trPr>
        <w:tc>
          <w:tcPr>
            <w:tcW w:w="1343" w:type="dxa"/>
            <w:vMerge/>
            <w:shd w:val="clear" w:color="auto" w:fill="auto"/>
          </w:tcPr>
          <w:p w14:paraId="280F77FB" w14:textId="77777777" w:rsidR="00550F6F" w:rsidRPr="00305B1C" w:rsidRDefault="00550F6F" w:rsidP="00550F6F">
            <w:pPr>
              <w:pStyle w:val="NoSpacing"/>
              <w:widowControl w:val="0"/>
              <w:rPr>
                <w:sz w:val="20"/>
                <w:szCs w:val="20"/>
              </w:rPr>
            </w:pPr>
          </w:p>
        </w:tc>
        <w:tc>
          <w:tcPr>
            <w:tcW w:w="1078" w:type="dxa"/>
          </w:tcPr>
          <w:p w14:paraId="747AADE6"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ij</m:t>
                    </m:r>
                  </m:sub>
                </m:sSub>
              </m:oMath>
            </m:oMathPara>
          </w:p>
        </w:tc>
        <w:tc>
          <w:tcPr>
            <w:tcW w:w="4149" w:type="dxa"/>
            <w:tcBorders>
              <w:bottom w:val="single" w:sz="4" w:space="0" w:color="auto"/>
            </w:tcBorders>
          </w:tcPr>
          <w:p w14:paraId="216E48F7" w14:textId="77777777" w:rsidR="00550F6F" w:rsidRPr="002E3AA7" w:rsidRDefault="00F57DD5" w:rsidP="00550F6F">
            <w:pPr>
              <w:pStyle w:val="NoSpacing"/>
              <w:widowControl w:val="0"/>
              <w:rPr>
                <w:rFonts w:asciiTheme="majorHAnsi" w:hAnsiTheme="majorHAnsi"/>
                <w:sz w:val="20"/>
                <w:szCs w:val="20"/>
              </w:rPr>
            </w:pPr>
            <m:oMathPara>
              <m:oMath>
                <m:eqArr>
                  <m:eqArrPr>
                    <m:ctrlPr>
                      <w:rPr>
                        <w:rFonts w:ascii="Cambria Math" w:hAnsi="Cambria Math"/>
                        <w:i/>
                        <w:sz w:val="20"/>
                        <w:szCs w:val="20"/>
                      </w:rPr>
                    </m:ctrlPr>
                  </m:eqArrPr>
                  <m:e>
                    <m:r>
                      <w:rPr>
                        <w:rFonts w:ascii="Cambria Math" w:hAnsi="Cambria Math"/>
                        <w:sz w:val="20"/>
                        <w:szCs w:val="20"/>
                      </w:rPr>
                      <m:t>200,  &amp;0%≤</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&lt;5%</m:t>
                    </m:r>
                  </m:e>
                  <m:e>
                    <m:r>
                      <w:rPr>
                        <w:rFonts w:ascii="Cambria Math" w:hAnsi="Cambria Math"/>
                        <w:sz w:val="20"/>
                        <w:szCs w:val="20"/>
                      </w:rPr>
                      <m:t>150,  &amp;5%≤</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&lt;9%</m:t>
                    </m:r>
                    <m:ctrlPr>
                      <w:rPr>
                        <w:rFonts w:ascii="Cambria Math" w:eastAsia="Cambria Math" w:hAnsi="Cambria Math" w:cs="Cambria Math"/>
                        <w:i/>
                        <w:sz w:val="20"/>
                        <w:szCs w:val="20"/>
                      </w:rPr>
                    </m:ctrlPr>
                  </m:e>
                  <m:e>
                    <m:r>
                      <w:rPr>
                        <w:rFonts w:ascii="Cambria Math" w:hAnsi="Cambria Math"/>
                        <w:sz w:val="20"/>
                        <w:szCs w:val="20"/>
                      </w:rPr>
                      <m:t>100,  &amp;9%≤</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&lt;14%</m:t>
                    </m:r>
                    <m:ctrlPr>
                      <w:rPr>
                        <w:rFonts w:ascii="Cambria Math" w:eastAsia="Cambria Math" w:hAnsi="Cambria Math" w:cs="Cambria Math"/>
                        <w:i/>
                        <w:sz w:val="20"/>
                        <w:szCs w:val="20"/>
                      </w:rPr>
                    </m:ctrlPr>
                  </m:e>
                  <m:e>
                    <m:r>
                      <w:rPr>
                        <w:rFonts w:ascii="Cambria Math" w:hAnsi="Cambria Math"/>
                        <w:sz w:val="20"/>
                        <w:szCs w:val="20"/>
                      </w:rPr>
                      <m:t>75,  &amp;14%≤</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&lt;18%</m:t>
                    </m:r>
                  </m:e>
                </m:eqArr>
              </m:oMath>
            </m:oMathPara>
          </w:p>
        </w:tc>
        <w:tc>
          <w:tcPr>
            <w:tcW w:w="1890" w:type="dxa"/>
            <w:tcBorders>
              <w:bottom w:val="single" w:sz="4" w:space="0" w:color="auto"/>
            </w:tcBorders>
          </w:tcPr>
          <w:p w14:paraId="1EF201AD"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75-200</m:t>
                </m:r>
              </m:oMath>
            </m:oMathPara>
          </w:p>
        </w:tc>
      </w:tr>
      <w:tr w:rsidR="00550F6F" w:rsidRPr="002E3AA7" w14:paraId="129F2B7A" w14:textId="77777777" w:rsidTr="00A45538">
        <w:trPr>
          <w:cantSplit/>
        </w:trPr>
        <w:tc>
          <w:tcPr>
            <w:tcW w:w="1343" w:type="dxa"/>
            <w:vMerge/>
            <w:shd w:val="clear" w:color="auto" w:fill="auto"/>
          </w:tcPr>
          <w:p w14:paraId="6B983431" w14:textId="77777777" w:rsidR="00550F6F" w:rsidRPr="00305B1C" w:rsidRDefault="00550F6F" w:rsidP="00550F6F">
            <w:pPr>
              <w:pStyle w:val="NoSpacing"/>
              <w:widowControl w:val="0"/>
              <w:rPr>
                <w:sz w:val="20"/>
                <w:szCs w:val="20"/>
              </w:rPr>
            </w:pPr>
          </w:p>
        </w:tc>
        <w:tc>
          <w:tcPr>
            <w:tcW w:w="1078" w:type="dxa"/>
          </w:tcPr>
          <w:p w14:paraId="49171CE8"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oMath>
            </m:oMathPara>
          </w:p>
        </w:tc>
        <w:tc>
          <w:tcPr>
            <w:tcW w:w="4149" w:type="dxa"/>
            <w:tcBorders>
              <w:bottom w:val="single" w:sz="4" w:space="0" w:color="auto"/>
            </w:tcBorders>
          </w:tcPr>
          <w:p w14:paraId="16BCD9B5" w14:textId="77777777" w:rsidR="00550F6F" w:rsidRPr="002E3AA7" w:rsidRDefault="00F57DD5" w:rsidP="00550F6F">
            <w:pPr>
              <w:pStyle w:val="NoSpacing"/>
              <w:widowControl w:val="0"/>
              <w:rPr>
                <w:rFonts w:asciiTheme="majorHAnsi" w:hAnsiTheme="majorHAnsi"/>
                <w:sz w:val="20"/>
                <w:szCs w:val="20"/>
              </w:rPr>
            </w:pPr>
            <m:oMathPara>
              <m:oMath>
                <m:eqArr>
                  <m:eqArrPr>
                    <m:ctrlPr>
                      <w:rPr>
                        <w:rFonts w:ascii="Cambria Math" w:hAnsi="Cambria Math"/>
                        <w:i/>
                        <w:sz w:val="20"/>
                        <w:szCs w:val="20"/>
                      </w:rPr>
                    </m:ctrlPr>
                  </m:eqArrPr>
                  <m:e>
                    <m:r>
                      <w:rPr>
                        <w:rFonts w:ascii="Cambria Math" w:hAnsi="Cambria Math"/>
                        <w:sz w:val="20"/>
                        <w:szCs w:val="20"/>
                      </w:rPr>
                      <m:t>0.2%,  &amp;0%≤</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m:t>
                    </m:r>
                  </m:e>
                  <m:e>
                    <m:r>
                      <w:rPr>
                        <w:rFonts w:ascii="Cambria Math" w:hAnsi="Cambria Math"/>
                        <w:sz w:val="20"/>
                        <w:szCs w:val="20"/>
                      </w:rPr>
                      <m:t>2%,  &amp;1%≤</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&lt;2%</m:t>
                    </m:r>
                    <m:ctrlPr>
                      <w:rPr>
                        <w:rFonts w:ascii="Cambria Math" w:eastAsia="Cambria Math" w:hAnsi="Cambria Math" w:cs="Cambria Math"/>
                        <w:i/>
                        <w:sz w:val="20"/>
                        <w:szCs w:val="20"/>
                      </w:rPr>
                    </m:ctrlPr>
                  </m:e>
                  <m:e>
                    <m:r>
                      <w:rPr>
                        <w:rFonts w:ascii="Cambria Math" w:hAnsi="Cambria Math"/>
                        <w:sz w:val="20"/>
                        <w:szCs w:val="20"/>
                      </w:rPr>
                      <m:t>4%,  &amp;2%≤</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&lt;5%</m:t>
                    </m:r>
                    <m:ctrlPr>
                      <w:rPr>
                        <w:rFonts w:ascii="Cambria Math" w:eastAsia="Cambria Math" w:hAnsi="Cambria Math" w:cs="Cambria Math"/>
                        <w:i/>
                        <w:sz w:val="20"/>
                        <w:szCs w:val="20"/>
                      </w:rPr>
                    </m:ctrlPr>
                  </m:e>
                  <m:e>
                    <m:r>
                      <w:rPr>
                        <w:rFonts w:ascii="Cambria Math" w:hAnsi="Cambria Math"/>
                        <w:sz w:val="20"/>
                        <w:szCs w:val="20"/>
                      </w:rPr>
                      <m:t>8%,  &amp;5%≤</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&lt;9%</m:t>
                    </m:r>
                    <m:ctrlPr>
                      <w:rPr>
                        <w:rFonts w:ascii="Cambria Math" w:eastAsia="Cambria Math" w:hAnsi="Cambria Math" w:cs="Cambria Math"/>
                        <w:i/>
                        <w:sz w:val="20"/>
                        <w:szCs w:val="20"/>
                      </w:rPr>
                    </m:ctrlPr>
                  </m:e>
                  <m:e>
                    <m:r>
                      <w:rPr>
                        <w:rFonts w:ascii="Cambria Math" w:hAnsi="Cambria Math"/>
                        <w:sz w:val="20"/>
                        <w:szCs w:val="20"/>
                      </w:rPr>
                      <m:t>12%,  &amp;9%≤</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&lt;14%</m:t>
                    </m:r>
                    <m:ctrlPr>
                      <w:rPr>
                        <w:rFonts w:ascii="Cambria Math" w:eastAsia="Cambria Math" w:hAnsi="Cambria Math" w:cs="Cambria Math"/>
                        <w:i/>
                        <w:sz w:val="20"/>
                        <w:szCs w:val="20"/>
                      </w:rPr>
                    </m:ctrlPr>
                  </m:e>
                  <m:e>
                    <m:r>
                      <w:rPr>
                        <w:rFonts w:ascii="Cambria Math" w:hAnsi="Cambria Math"/>
                        <w:sz w:val="20"/>
                        <w:szCs w:val="20"/>
                      </w:rPr>
                      <m:t>16%,  &amp;14%≤</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&lt;18%</m:t>
                    </m:r>
                  </m:e>
                </m:eqArr>
              </m:oMath>
            </m:oMathPara>
          </w:p>
        </w:tc>
        <w:tc>
          <w:tcPr>
            <w:tcW w:w="1890" w:type="dxa"/>
            <w:tcBorders>
              <w:bottom w:val="single" w:sz="4" w:space="0" w:color="auto"/>
            </w:tcBorders>
          </w:tcPr>
          <w:p w14:paraId="65F8BE08"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0.2-16%</m:t>
                </m:r>
              </m:oMath>
            </m:oMathPara>
          </w:p>
        </w:tc>
      </w:tr>
      <w:tr w:rsidR="00550F6F" w:rsidRPr="002E3AA7" w14:paraId="0642D8B4" w14:textId="77777777" w:rsidTr="00A45538">
        <w:trPr>
          <w:cantSplit/>
        </w:trPr>
        <w:tc>
          <w:tcPr>
            <w:tcW w:w="1343" w:type="dxa"/>
            <w:vMerge w:val="restart"/>
            <w:shd w:val="clear" w:color="auto" w:fill="auto"/>
          </w:tcPr>
          <w:p w14:paraId="7F539061" w14:textId="77777777" w:rsidR="00550F6F" w:rsidRPr="00305B1C" w:rsidRDefault="00550F6F" w:rsidP="00550F6F">
            <w:pPr>
              <w:pStyle w:val="NoSpacing"/>
              <w:widowControl w:val="0"/>
              <w:rPr>
                <w:sz w:val="20"/>
                <w:szCs w:val="20"/>
              </w:rPr>
            </w:pPr>
            <w:r w:rsidRPr="00305B1C">
              <w:rPr>
                <w:sz w:val="20"/>
                <w:szCs w:val="20"/>
              </w:rPr>
              <w:t xml:space="preserve">Cover management </w:t>
            </w:r>
            <w:proofErr w:type="spellStart"/>
            <w:r w:rsidRPr="00305B1C">
              <w:rPr>
                <w:sz w:val="20"/>
                <w:szCs w:val="20"/>
              </w:rPr>
              <w:t>factor</w:t>
            </w:r>
            <w:r w:rsidRPr="00305B1C">
              <w:rPr>
                <w:sz w:val="20"/>
                <w:szCs w:val="20"/>
                <w:vertAlign w:val="superscript"/>
              </w:rPr>
              <w:t>f</w:t>
            </w:r>
            <w:proofErr w:type="spellEnd"/>
          </w:p>
        </w:tc>
        <w:tc>
          <w:tcPr>
            <w:tcW w:w="1078" w:type="dxa"/>
            <w:vMerge w:val="restart"/>
          </w:tcPr>
          <w:p w14:paraId="43D6C7C2"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oMath>
            </m:oMathPara>
          </w:p>
        </w:tc>
        <w:tc>
          <w:tcPr>
            <w:tcW w:w="4149" w:type="dxa"/>
            <w:tcBorders>
              <w:bottom w:val="single" w:sz="4" w:space="0" w:color="auto"/>
            </w:tcBorders>
          </w:tcPr>
          <w:p w14:paraId="21BA3452" w14:textId="77777777" w:rsidR="00550F6F" w:rsidRPr="00305B1C" w:rsidRDefault="00550F6F" w:rsidP="00550F6F">
            <w:pPr>
              <w:pStyle w:val="NoSpacing"/>
              <w:widowControl w:val="0"/>
              <w:rPr>
                <w:sz w:val="20"/>
                <w:szCs w:val="20"/>
              </w:rPr>
            </w:pPr>
            <w:r w:rsidRPr="00305B1C">
              <w:rPr>
                <w:sz w:val="20"/>
                <w:szCs w:val="20"/>
              </w:rPr>
              <w:t>Conventional corn preceding annual row crop:</w:t>
            </w:r>
          </w:p>
          <w:p w14:paraId="7F75F544"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0.085,  Conservation corn</m:t>
                </m:r>
              </m:oMath>
            </m:oMathPara>
          </w:p>
          <w:p w14:paraId="6B4F3CD8"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0.116,  Conservation soybean</m:t>
                </m:r>
              </m:oMath>
            </m:oMathPara>
          </w:p>
          <w:p w14:paraId="59DE1025"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0.150,  Conventional corn</m:t>
                </m:r>
              </m:oMath>
            </m:oMathPara>
          </w:p>
          <w:p w14:paraId="371E480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0.200,  Conventional soybean</m:t>
                </m:r>
              </m:oMath>
            </m:oMathPara>
          </w:p>
          <w:p w14:paraId="1FBD7C8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0.200,  Mixed fruits and vegetables</m:t>
                </m:r>
              </m:oMath>
            </m:oMathPara>
          </w:p>
        </w:tc>
        <w:tc>
          <w:tcPr>
            <w:tcW w:w="1890" w:type="dxa"/>
            <w:tcBorders>
              <w:bottom w:val="single" w:sz="4" w:space="0" w:color="auto"/>
            </w:tcBorders>
          </w:tcPr>
          <w:p w14:paraId="435DF312"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0.085-0.200</m:t>
                </m:r>
              </m:oMath>
            </m:oMathPara>
          </w:p>
        </w:tc>
      </w:tr>
      <w:tr w:rsidR="00550F6F" w:rsidRPr="002E3AA7" w14:paraId="1486C010" w14:textId="77777777" w:rsidTr="00A45538">
        <w:trPr>
          <w:cantSplit/>
        </w:trPr>
        <w:tc>
          <w:tcPr>
            <w:tcW w:w="1343" w:type="dxa"/>
            <w:vMerge/>
            <w:shd w:val="clear" w:color="auto" w:fill="auto"/>
          </w:tcPr>
          <w:p w14:paraId="4D8018BA" w14:textId="77777777" w:rsidR="00550F6F" w:rsidRPr="00305B1C" w:rsidRDefault="00550F6F" w:rsidP="00550F6F">
            <w:pPr>
              <w:pStyle w:val="NoSpacing"/>
              <w:widowControl w:val="0"/>
              <w:rPr>
                <w:sz w:val="20"/>
                <w:szCs w:val="20"/>
              </w:rPr>
            </w:pPr>
          </w:p>
        </w:tc>
        <w:tc>
          <w:tcPr>
            <w:tcW w:w="1078" w:type="dxa"/>
            <w:vMerge/>
          </w:tcPr>
          <w:p w14:paraId="46417F45"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tcPr>
          <w:p w14:paraId="59BC62E4" w14:textId="77777777" w:rsidR="00550F6F" w:rsidRPr="00305B1C" w:rsidRDefault="00550F6F" w:rsidP="00550F6F">
            <w:pPr>
              <w:pStyle w:val="NoSpacing"/>
              <w:widowControl w:val="0"/>
              <w:rPr>
                <w:sz w:val="20"/>
                <w:szCs w:val="20"/>
              </w:rPr>
            </w:pPr>
            <w:r w:rsidRPr="00305B1C">
              <w:rPr>
                <w:sz w:val="20"/>
                <w:szCs w:val="20"/>
              </w:rPr>
              <w:t>Conservation corn preceding annual row crop:</w:t>
            </w:r>
          </w:p>
          <w:p w14:paraId="2B2AA317"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0.020,  Conservation corn</m:t>
                </m:r>
              </m:oMath>
            </m:oMathPara>
          </w:p>
          <w:p w14:paraId="1DBF702A"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0.031,  Conservation soybean</m:t>
                </m:r>
              </m:oMath>
            </m:oMathPara>
          </w:p>
          <w:p w14:paraId="543EC7AF"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0.085,  Conventional corn</m:t>
                </m:r>
              </m:oMath>
            </m:oMathPara>
          </w:p>
          <w:p w14:paraId="077F68E8"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0.116,  Conventional soybean</m:t>
                </m:r>
              </m:oMath>
            </m:oMathPara>
          </w:p>
          <w:p w14:paraId="3DE8481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0.116,  Mixed fruits and vegetables</m:t>
                </m:r>
              </m:oMath>
            </m:oMathPara>
          </w:p>
        </w:tc>
        <w:tc>
          <w:tcPr>
            <w:tcW w:w="1890" w:type="dxa"/>
            <w:tcBorders>
              <w:bottom w:val="single" w:sz="4" w:space="0" w:color="auto"/>
            </w:tcBorders>
          </w:tcPr>
          <w:p w14:paraId="1321D8CC"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0.020-0.116</m:t>
                </m:r>
              </m:oMath>
            </m:oMathPara>
          </w:p>
        </w:tc>
      </w:tr>
      <w:tr w:rsidR="00550F6F" w:rsidRPr="002E3AA7" w14:paraId="40CCFFBA" w14:textId="77777777" w:rsidTr="00A45538">
        <w:trPr>
          <w:cantSplit/>
        </w:trPr>
        <w:tc>
          <w:tcPr>
            <w:tcW w:w="1343" w:type="dxa"/>
            <w:vMerge/>
            <w:shd w:val="clear" w:color="auto" w:fill="auto"/>
          </w:tcPr>
          <w:p w14:paraId="1082D0E6" w14:textId="77777777" w:rsidR="00550F6F" w:rsidRPr="00305B1C" w:rsidRDefault="00550F6F" w:rsidP="00550F6F">
            <w:pPr>
              <w:pStyle w:val="NoSpacing"/>
              <w:widowControl w:val="0"/>
              <w:rPr>
                <w:sz w:val="20"/>
                <w:szCs w:val="20"/>
              </w:rPr>
            </w:pPr>
          </w:p>
        </w:tc>
        <w:tc>
          <w:tcPr>
            <w:tcW w:w="1078" w:type="dxa"/>
            <w:vMerge/>
          </w:tcPr>
          <w:p w14:paraId="0594CC0B"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tcPr>
          <w:p w14:paraId="38647639" w14:textId="77777777" w:rsidR="00550F6F" w:rsidRPr="00305B1C" w:rsidRDefault="00550F6F" w:rsidP="00550F6F">
            <w:pPr>
              <w:pStyle w:val="NoSpacing"/>
              <w:widowControl w:val="0"/>
              <w:rPr>
                <w:sz w:val="20"/>
                <w:szCs w:val="20"/>
              </w:rPr>
            </w:pPr>
            <w:r w:rsidRPr="00305B1C">
              <w:rPr>
                <w:sz w:val="20"/>
                <w:szCs w:val="20"/>
              </w:rPr>
              <w:t>Conventional soybean or mixed fruit</w:t>
            </w:r>
            <w:r w:rsidR="00EA6C07">
              <w:rPr>
                <w:sz w:val="20"/>
                <w:szCs w:val="20"/>
              </w:rPr>
              <w:t>s</w:t>
            </w:r>
            <w:r w:rsidRPr="00305B1C">
              <w:rPr>
                <w:sz w:val="20"/>
                <w:szCs w:val="20"/>
              </w:rPr>
              <w:t xml:space="preserve"> and vegetables preceding annual row crop:</w:t>
            </w:r>
          </w:p>
          <w:p w14:paraId="01183357"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0.156,  Conservation corn</m:t>
                </m:r>
              </m:oMath>
            </m:oMathPara>
          </w:p>
          <w:p w14:paraId="187640C9"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0.178,  Conservation soybean</m:t>
                </m:r>
              </m:oMath>
            </m:oMathPara>
          </w:p>
          <w:p w14:paraId="0BA030FF"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0.260,  Conventional corn</m:t>
                </m:r>
              </m:oMath>
            </m:oMathPara>
          </w:p>
          <w:p w14:paraId="1B845AAD"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0.300,  Conventional soybean</m:t>
                </m:r>
              </m:oMath>
            </m:oMathPara>
          </w:p>
          <w:p w14:paraId="3F976B3D"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0.300,  Mixed fruits and vegetables</m:t>
                </m:r>
              </m:oMath>
            </m:oMathPara>
          </w:p>
        </w:tc>
        <w:tc>
          <w:tcPr>
            <w:tcW w:w="1890" w:type="dxa"/>
            <w:tcBorders>
              <w:bottom w:val="single" w:sz="4" w:space="0" w:color="auto"/>
            </w:tcBorders>
          </w:tcPr>
          <w:p w14:paraId="2EF9D0D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0.156-0.300</m:t>
                </m:r>
              </m:oMath>
            </m:oMathPara>
          </w:p>
        </w:tc>
      </w:tr>
      <w:tr w:rsidR="00550F6F" w:rsidRPr="002E3AA7" w14:paraId="3D3872F4" w14:textId="77777777" w:rsidTr="00A45538">
        <w:trPr>
          <w:cantSplit/>
        </w:trPr>
        <w:tc>
          <w:tcPr>
            <w:tcW w:w="1343" w:type="dxa"/>
            <w:vMerge/>
            <w:shd w:val="clear" w:color="auto" w:fill="auto"/>
          </w:tcPr>
          <w:p w14:paraId="137B4A94" w14:textId="77777777" w:rsidR="00550F6F" w:rsidRPr="00305B1C" w:rsidRDefault="00550F6F" w:rsidP="00550F6F">
            <w:pPr>
              <w:pStyle w:val="NoSpacing"/>
              <w:widowControl w:val="0"/>
              <w:rPr>
                <w:sz w:val="20"/>
                <w:szCs w:val="20"/>
              </w:rPr>
            </w:pPr>
          </w:p>
        </w:tc>
        <w:tc>
          <w:tcPr>
            <w:tcW w:w="1078" w:type="dxa"/>
            <w:vMerge/>
          </w:tcPr>
          <w:p w14:paraId="7BE8D898"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tcPr>
          <w:p w14:paraId="2ECA2E57" w14:textId="77777777" w:rsidR="00550F6F" w:rsidRPr="00305B1C" w:rsidRDefault="00550F6F" w:rsidP="00550F6F">
            <w:pPr>
              <w:pStyle w:val="NoSpacing"/>
              <w:widowControl w:val="0"/>
              <w:rPr>
                <w:sz w:val="20"/>
                <w:szCs w:val="20"/>
              </w:rPr>
            </w:pPr>
            <w:r w:rsidRPr="00305B1C">
              <w:rPr>
                <w:sz w:val="20"/>
                <w:szCs w:val="20"/>
              </w:rPr>
              <w:t>Conservation soybean preceding annual row crop:</w:t>
            </w:r>
          </w:p>
          <w:p w14:paraId="1D608178"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0.052,  Conservation corn</m:t>
                </m:r>
              </m:oMath>
            </m:oMathPara>
          </w:p>
          <w:p w14:paraId="1A53A579"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0.055,  Conservation soybean</m:t>
                </m:r>
              </m:oMath>
            </m:oMathPara>
          </w:p>
          <w:p w14:paraId="15FFD45F"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0.156,  Conventional corn</m:t>
                </m:r>
              </m:oMath>
            </m:oMathPara>
          </w:p>
          <w:p w14:paraId="128309F2"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0.178,  Conventional soybean</m:t>
                </m:r>
              </m:oMath>
            </m:oMathPara>
          </w:p>
          <w:p w14:paraId="48213CB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0.178,  Mixed fruits and vegetables</m:t>
                </m:r>
              </m:oMath>
            </m:oMathPara>
          </w:p>
        </w:tc>
        <w:tc>
          <w:tcPr>
            <w:tcW w:w="1890" w:type="dxa"/>
            <w:tcBorders>
              <w:bottom w:val="single" w:sz="4" w:space="0" w:color="auto"/>
            </w:tcBorders>
          </w:tcPr>
          <w:p w14:paraId="3E22197C"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0.052-0.178</m:t>
                </m:r>
              </m:oMath>
            </m:oMathPara>
          </w:p>
        </w:tc>
      </w:tr>
      <w:tr w:rsidR="00550F6F" w:rsidRPr="002E3AA7" w14:paraId="1675488F" w14:textId="77777777" w:rsidTr="00A45538">
        <w:trPr>
          <w:cantSplit/>
        </w:trPr>
        <w:tc>
          <w:tcPr>
            <w:tcW w:w="1343" w:type="dxa"/>
            <w:vMerge/>
            <w:shd w:val="clear" w:color="auto" w:fill="auto"/>
          </w:tcPr>
          <w:p w14:paraId="399ECA5D" w14:textId="77777777" w:rsidR="00550F6F" w:rsidRPr="00305B1C" w:rsidRDefault="00550F6F" w:rsidP="00550F6F">
            <w:pPr>
              <w:pStyle w:val="NoSpacing"/>
              <w:widowControl w:val="0"/>
              <w:rPr>
                <w:sz w:val="20"/>
                <w:szCs w:val="20"/>
              </w:rPr>
            </w:pPr>
          </w:p>
        </w:tc>
        <w:tc>
          <w:tcPr>
            <w:tcW w:w="1078" w:type="dxa"/>
            <w:vMerge/>
          </w:tcPr>
          <w:p w14:paraId="1BC635D1"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tcPr>
          <w:p w14:paraId="1E0B5936" w14:textId="77777777" w:rsidR="00550F6F" w:rsidRPr="00305B1C" w:rsidRDefault="00550F6F" w:rsidP="00550F6F">
            <w:pPr>
              <w:pStyle w:val="NoSpacing"/>
              <w:widowControl w:val="0"/>
              <w:rPr>
                <w:sz w:val="20"/>
                <w:szCs w:val="20"/>
              </w:rPr>
            </w:pPr>
            <w:r w:rsidRPr="00305B1C">
              <w:rPr>
                <w:sz w:val="20"/>
                <w:szCs w:val="20"/>
              </w:rPr>
              <w:t>All land-use types except Conventional corn, Conservation corn, Conventional soybean, Conservation soybean, and Mixed fruit</w:t>
            </w:r>
            <w:r w:rsidR="00EA6C07">
              <w:rPr>
                <w:sz w:val="20"/>
                <w:szCs w:val="20"/>
              </w:rPr>
              <w:t>s</w:t>
            </w:r>
            <w:r w:rsidRPr="00305B1C">
              <w:rPr>
                <w:sz w:val="20"/>
                <w:szCs w:val="20"/>
              </w:rPr>
              <w:t xml:space="preserve"> and vegetables preceding annual row crop:</w:t>
            </w:r>
          </w:p>
          <w:p w14:paraId="346A2EA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0.020,  Conservation corn</m:t>
                </m:r>
              </m:oMath>
            </m:oMathPara>
          </w:p>
          <w:p w14:paraId="688BB14D"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0.031,  Conservation soybean</m:t>
                </m:r>
              </m:oMath>
            </m:oMathPara>
          </w:p>
          <w:p w14:paraId="521DB681"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0.085,  Conventional corn</m:t>
                </m:r>
              </m:oMath>
            </m:oMathPara>
          </w:p>
          <w:p w14:paraId="58EF6368"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0.116,  Conventional soybean</m:t>
                </m:r>
              </m:oMath>
            </m:oMathPara>
          </w:p>
          <w:p w14:paraId="72C55FE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0.116,  Mixed fruits and vegetables</m:t>
                </m:r>
              </m:oMath>
            </m:oMathPara>
          </w:p>
        </w:tc>
        <w:tc>
          <w:tcPr>
            <w:tcW w:w="1890" w:type="dxa"/>
            <w:tcBorders>
              <w:bottom w:val="single" w:sz="4" w:space="0" w:color="auto"/>
            </w:tcBorders>
          </w:tcPr>
          <w:p w14:paraId="18FBFF1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0.020-0.116</m:t>
                </m:r>
              </m:oMath>
            </m:oMathPara>
          </w:p>
        </w:tc>
      </w:tr>
      <w:tr w:rsidR="00550F6F" w:rsidRPr="002E3AA7" w14:paraId="18D7B807" w14:textId="77777777" w:rsidTr="00A45538">
        <w:trPr>
          <w:cantSplit/>
        </w:trPr>
        <w:tc>
          <w:tcPr>
            <w:tcW w:w="1343" w:type="dxa"/>
            <w:vMerge/>
            <w:shd w:val="clear" w:color="auto" w:fill="auto"/>
          </w:tcPr>
          <w:p w14:paraId="2C6D4275" w14:textId="77777777" w:rsidR="00550F6F" w:rsidRPr="00305B1C" w:rsidRDefault="00550F6F" w:rsidP="00550F6F">
            <w:pPr>
              <w:pStyle w:val="NoSpacing"/>
              <w:widowControl w:val="0"/>
              <w:rPr>
                <w:sz w:val="20"/>
                <w:szCs w:val="20"/>
              </w:rPr>
            </w:pPr>
          </w:p>
        </w:tc>
        <w:tc>
          <w:tcPr>
            <w:tcW w:w="1078" w:type="dxa"/>
            <w:vMerge/>
          </w:tcPr>
          <w:p w14:paraId="769B584B" w14:textId="77777777" w:rsidR="00550F6F" w:rsidRPr="002E3AA7" w:rsidRDefault="00550F6F" w:rsidP="00550F6F">
            <w:pPr>
              <w:pStyle w:val="NoSpacing"/>
              <w:widowControl w:val="0"/>
              <w:rPr>
                <w:rFonts w:asciiTheme="majorHAnsi" w:hAnsiTheme="majorHAnsi"/>
                <w:sz w:val="20"/>
                <w:szCs w:val="20"/>
              </w:rPr>
            </w:pPr>
          </w:p>
        </w:tc>
        <w:tc>
          <w:tcPr>
            <w:tcW w:w="4149" w:type="dxa"/>
            <w:tcBorders>
              <w:bottom w:val="single" w:sz="4" w:space="0" w:color="auto"/>
            </w:tcBorders>
          </w:tcPr>
          <w:p w14:paraId="409734A0" w14:textId="77777777" w:rsidR="00550F6F" w:rsidRPr="00305B1C" w:rsidRDefault="00550F6F" w:rsidP="00550F6F">
            <w:pPr>
              <w:pStyle w:val="NoSpacing"/>
              <w:widowControl w:val="0"/>
              <w:rPr>
                <w:sz w:val="20"/>
                <w:szCs w:val="20"/>
              </w:rPr>
            </w:pPr>
            <w:r w:rsidRPr="00305B1C">
              <w:rPr>
                <w:sz w:val="20"/>
                <w:szCs w:val="20"/>
              </w:rPr>
              <w:t>Any land-use type preceding the following land-use types:</w:t>
            </w:r>
          </w:p>
          <w:p w14:paraId="03CAAFE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0.001,  Herbaceous perennial bio.</m:t>
                </m:r>
              </m:oMath>
            </m:oMathPara>
          </w:p>
          <w:p w14:paraId="11C9DE5F"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0.001,  Prairie</m:t>
                </m:r>
              </m:oMath>
            </m:oMathPara>
          </w:p>
          <w:p w14:paraId="0864AC9F"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0.004,  Conservation forest</m:t>
                </m:r>
              </m:oMath>
            </m:oMathPara>
          </w:p>
          <w:p w14:paraId="193EF587"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0.004,  Conventional forest</m:t>
                </m:r>
              </m:oMath>
            </m:oMathPara>
          </w:p>
          <w:p w14:paraId="1F5E048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0.004,  Short-rotation woody bio.</m:t>
                </m:r>
              </m:oMath>
            </m:oMathPara>
          </w:p>
          <w:p w14:paraId="74DF6EC6"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0.005,  Alfalfa</m:t>
                </m:r>
              </m:oMath>
            </m:oMathPara>
          </w:p>
          <w:p w14:paraId="3AA99EB0"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0.005,  Grass hay</m:t>
                </m:r>
              </m:oMath>
            </m:oMathPara>
          </w:p>
          <w:p w14:paraId="18398A0D"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0.005,  Wetland</m:t>
                </m:r>
              </m:oMath>
            </m:oMathPara>
          </w:p>
          <w:p w14:paraId="7271CC77"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0.020,  Rotational grazing</m:t>
                </m:r>
              </m:oMath>
            </m:oMathPara>
          </w:p>
          <w:p w14:paraId="12BDF6D5"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0.030,  Permanent pasture</m:t>
                </m:r>
              </m:oMath>
            </m:oMathPara>
          </w:p>
        </w:tc>
        <w:tc>
          <w:tcPr>
            <w:tcW w:w="1890" w:type="dxa"/>
            <w:tcBorders>
              <w:bottom w:val="single" w:sz="4" w:space="0" w:color="auto"/>
            </w:tcBorders>
          </w:tcPr>
          <w:p w14:paraId="1CB2F7C3" w14:textId="77777777" w:rsidR="00550F6F" w:rsidRPr="002E3AA7" w:rsidRDefault="00550F6F" w:rsidP="00550F6F">
            <w:pPr>
              <w:pStyle w:val="NoSpacing"/>
              <w:widowControl w:val="0"/>
              <w:rPr>
                <w:rFonts w:asciiTheme="majorHAnsi" w:hAnsiTheme="majorHAnsi"/>
                <w:sz w:val="20"/>
                <w:szCs w:val="20"/>
              </w:rPr>
            </w:pPr>
            <m:oMathPara>
              <m:oMath>
                <m:r>
                  <w:rPr>
                    <w:rFonts w:ascii="Cambria Math" w:hAnsi="Cambria Math"/>
                    <w:sz w:val="20"/>
                    <w:szCs w:val="20"/>
                  </w:rPr>
                  <m:t>0.001-0.030</m:t>
                </m:r>
              </m:oMath>
            </m:oMathPara>
          </w:p>
        </w:tc>
      </w:tr>
      <w:tr w:rsidR="00550F6F" w:rsidRPr="002E3AA7" w14:paraId="00FC919B" w14:textId="77777777" w:rsidTr="00A45538">
        <w:trPr>
          <w:cantSplit/>
        </w:trPr>
        <w:tc>
          <w:tcPr>
            <w:tcW w:w="1343" w:type="dxa"/>
            <w:vMerge w:val="restart"/>
            <w:shd w:val="clear" w:color="auto" w:fill="auto"/>
          </w:tcPr>
          <w:p w14:paraId="26BBA343" w14:textId="77777777" w:rsidR="00550F6F" w:rsidRPr="00305B1C" w:rsidRDefault="00550F6F" w:rsidP="00550F6F">
            <w:pPr>
              <w:pStyle w:val="NoSpacing"/>
              <w:widowControl w:val="0"/>
              <w:rPr>
                <w:sz w:val="20"/>
                <w:szCs w:val="20"/>
              </w:rPr>
            </w:pPr>
            <w:r w:rsidRPr="00305B1C">
              <w:rPr>
                <w:sz w:val="20"/>
                <w:szCs w:val="20"/>
              </w:rPr>
              <w:t xml:space="preserve">Support practice </w:t>
            </w:r>
            <w:proofErr w:type="spellStart"/>
            <w:r w:rsidRPr="00305B1C">
              <w:rPr>
                <w:sz w:val="20"/>
                <w:szCs w:val="20"/>
              </w:rPr>
              <w:t>factor</w:t>
            </w:r>
            <w:r w:rsidRPr="00305B1C">
              <w:rPr>
                <w:sz w:val="20"/>
                <w:szCs w:val="20"/>
                <w:vertAlign w:val="superscript"/>
              </w:rPr>
              <w:t>bg</w:t>
            </w:r>
            <w:proofErr w:type="spellEnd"/>
          </w:p>
        </w:tc>
        <w:tc>
          <w:tcPr>
            <w:tcW w:w="1078" w:type="dxa"/>
            <w:vMerge w:val="restart"/>
          </w:tcPr>
          <w:p w14:paraId="0772F618"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4149" w:type="dxa"/>
            <w:tcBorders>
              <w:bottom w:val="single" w:sz="4" w:space="0" w:color="auto"/>
            </w:tcBorders>
          </w:tcPr>
          <w:p w14:paraId="6057A566" w14:textId="77777777" w:rsidR="00550F6F" w:rsidRPr="00305B1C" w:rsidRDefault="00550F6F" w:rsidP="00550F6F">
            <w:pPr>
              <w:pStyle w:val="NoSpacing"/>
              <w:widowControl w:val="0"/>
              <w:rPr>
                <w:sz w:val="20"/>
                <w:szCs w:val="20"/>
              </w:rPr>
            </w:pPr>
            <w:r w:rsidRPr="00305B1C">
              <w:rPr>
                <w:sz w:val="20"/>
                <w:szCs w:val="20"/>
              </w:rPr>
              <w:t>Land-use type: Conservation corn, Conservation soybean</w:t>
            </w:r>
            <w:r w:rsidRPr="00305B1C">
              <w:rPr>
                <w:sz w:val="20"/>
                <w:szCs w:val="20"/>
              </w:rPr>
              <w:tab/>
            </w:r>
          </w:p>
          <w:p w14:paraId="1D711A1D" w14:textId="77777777" w:rsidR="00550F6F" w:rsidRPr="002E3AA7" w:rsidRDefault="00F57DD5" w:rsidP="00550F6F">
            <w:pPr>
              <w:pStyle w:val="NoSpacing"/>
              <w:widowControl w:val="0"/>
              <w:rPr>
                <w:rFonts w:asciiTheme="majorHAnsi" w:hAnsiTheme="majorHAnsi"/>
                <w:sz w:val="20"/>
                <w:szCs w:val="20"/>
                <w:highlight w:val="cyan"/>
              </w:rPr>
            </w:pPr>
            <m:oMathPara>
              <m:oMath>
                <m:eqArr>
                  <m:eqArrPr>
                    <m:ctrlPr>
                      <w:rPr>
                        <w:rFonts w:ascii="Cambria Math" w:hAnsi="Cambria Math"/>
                        <w:i/>
                        <w:sz w:val="20"/>
                        <w:szCs w:val="20"/>
                      </w:rPr>
                    </m:ctrlPr>
                  </m:eqArrPr>
                  <m:e>
                    <m:r>
                      <w:rPr>
                        <w:rFonts w:ascii="Cambria Math" w:hAnsi="Cambria Math"/>
                        <w:sz w:val="20"/>
                        <w:szCs w:val="20"/>
                      </w:rPr>
                      <m:t>1,  2%&gt;</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CS</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TS</m:t>
                        </m:r>
                      </m:e>
                      <m:sub>
                        <m:r>
                          <w:rPr>
                            <w:rFonts w:ascii="Cambria Math" w:hAnsi="Cambria Math"/>
                            <w:sz w:val="20"/>
                            <w:szCs w:val="20"/>
                          </w:rPr>
                          <m:t>ij</m:t>
                        </m:r>
                      </m:sub>
                    </m:sSub>
                    <m:r>
                      <w:rPr>
                        <w:rFonts w:ascii="Cambria Math" w:hAnsi="Cambria Math"/>
                        <w:sz w:val="20"/>
                        <w:szCs w:val="20"/>
                      </w:rPr>
                      <m:t>,  2%≤&amp;</m:t>
                    </m:r>
                    <m:sSub>
                      <m:sSubPr>
                        <m:ctrlPr>
                          <w:rPr>
                            <w:rFonts w:ascii="Cambria Math" w:hAnsi="Cambria Math"/>
                            <w:i/>
                            <w:sz w:val="20"/>
                            <w:szCs w:val="20"/>
                          </w:rPr>
                        </m:ctrlPr>
                      </m:sSubPr>
                      <m:e>
                        <m:r>
                          <w:rPr>
                            <w:rFonts w:ascii="Cambria Math" w:hAnsi="Cambria Math"/>
                            <w:sz w:val="20"/>
                            <w:szCs w:val="20"/>
                          </w:rPr>
                          <m:t>tr</m:t>
                        </m:r>
                      </m:e>
                      <m:sub>
                        <m:r>
                          <w:rPr>
                            <w:rFonts w:ascii="Cambria Math" w:hAnsi="Cambria Math"/>
                            <w:sz w:val="20"/>
                            <w:szCs w:val="20"/>
                          </w:rPr>
                          <m:t>ij</m:t>
                        </m:r>
                      </m:sub>
                    </m:sSub>
                    <m:r>
                      <w:rPr>
                        <w:rFonts w:ascii="Cambria Math" w:hAnsi="Cambria Math"/>
                        <w:sz w:val="20"/>
                        <w:szCs w:val="20"/>
                      </w:rPr>
                      <m:t>&lt;18%</m:t>
                    </m:r>
                  </m:e>
                </m:eqArr>
              </m:oMath>
            </m:oMathPara>
          </w:p>
        </w:tc>
        <w:tc>
          <w:tcPr>
            <w:tcW w:w="1890" w:type="dxa"/>
            <w:tcBorders>
              <w:bottom w:val="single" w:sz="4" w:space="0" w:color="auto"/>
            </w:tcBorders>
          </w:tcPr>
          <w:p w14:paraId="17039F22" w14:textId="418F18E6" w:rsidR="00550F6F" w:rsidRPr="002E3AA7" w:rsidRDefault="00D2776F" w:rsidP="00550F6F">
            <w:pPr>
              <w:pStyle w:val="NoSpacing"/>
              <w:widowControl w:val="0"/>
              <w:rPr>
                <w:rFonts w:asciiTheme="majorHAnsi" w:hAnsiTheme="majorHAnsi"/>
                <w:sz w:val="20"/>
                <w:szCs w:val="20"/>
                <w:highlight w:val="cyan"/>
              </w:rPr>
            </w:pPr>
            <m:oMathPara>
              <m:oMath>
                <m:r>
                  <w:rPr>
                    <w:rFonts w:ascii="Cambria Math" w:hAnsi="Cambria Math"/>
                    <w:sz w:val="20"/>
                    <w:szCs w:val="20"/>
                  </w:rPr>
                  <m:t>0.54-1</m:t>
                </m:r>
              </m:oMath>
            </m:oMathPara>
          </w:p>
        </w:tc>
      </w:tr>
      <w:tr w:rsidR="00550F6F" w:rsidRPr="002E3AA7" w14:paraId="754B3DF8" w14:textId="77777777" w:rsidTr="00A45538">
        <w:trPr>
          <w:cantSplit/>
        </w:trPr>
        <w:tc>
          <w:tcPr>
            <w:tcW w:w="1343" w:type="dxa"/>
            <w:vMerge/>
            <w:shd w:val="clear" w:color="auto" w:fill="auto"/>
          </w:tcPr>
          <w:p w14:paraId="746A87E6" w14:textId="77777777" w:rsidR="00550F6F" w:rsidRPr="00305B1C" w:rsidRDefault="00550F6F" w:rsidP="00550F6F">
            <w:pPr>
              <w:pStyle w:val="NoSpacing"/>
              <w:widowControl w:val="0"/>
              <w:rPr>
                <w:sz w:val="20"/>
                <w:szCs w:val="20"/>
                <w:highlight w:val="cyan"/>
              </w:rPr>
            </w:pPr>
          </w:p>
        </w:tc>
        <w:tc>
          <w:tcPr>
            <w:tcW w:w="1078" w:type="dxa"/>
            <w:vMerge/>
          </w:tcPr>
          <w:p w14:paraId="35EC8349" w14:textId="77777777" w:rsidR="00550F6F" w:rsidRPr="002E3AA7" w:rsidRDefault="00550F6F" w:rsidP="00550F6F">
            <w:pPr>
              <w:pStyle w:val="NoSpacing"/>
              <w:widowControl w:val="0"/>
              <w:rPr>
                <w:rFonts w:asciiTheme="majorHAnsi" w:hAnsiTheme="majorHAnsi"/>
                <w:sz w:val="20"/>
                <w:szCs w:val="20"/>
                <w:highlight w:val="cyan"/>
              </w:rPr>
            </w:pPr>
          </w:p>
        </w:tc>
        <w:tc>
          <w:tcPr>
            <w:tcW w:w="4149" w:type="dxa"/>
            <w:tcBorders>
              <w:bottom w:val="single" w:sz="4" w:space="0" w:color="auto"/>
            </w:tcBorders>
          </w:tcPr>
          <w:p w14:paraId="4D7548C8" w14:textId="77777777" w:rsidR="00550F6F" w:rsidRPr="00305B1C" w:rsidRDefault="00550F6F" w:rsidP="00550F6F">
            <w:pPr>
              <w:pStyle w:val="NoSpacing"/>
              <w:widowControl w:val="0"/>
              <w:rPr>
                <w:sz w:val="20"/>
                <w:szCs w:val="20"/>
              </w:rPr>
            </w:pPr>
            <w:r w:rsidRPr="00305B1C">
              <w:rPr>
                <w:sz w:val="20"/>
                <w:szCs w:val="20"/>
              </w:rPr>
              <w:t>Land-use type: All others</w:t>
            </w:r>
          </w:p>
        </w:tc>
        <w:tc>
          <w:tcPr>
            <w:tcW w:w="1890" w:type="dxa"/>
            <w:tcBorders>
              <w:bottom w:val="single" w:sz="4" w:space="0" w:color="auto"/>
            </w:tcBorders>
          </w:tcPr>
          <w:p w14:paraId="27760284" w14:textId="77777777" w:rsidR="00550F6F" w:rsidRPr="002E3AA7" w:rsidRDefault="00550F6F" w:rsidP="00550F6F">
            <w:pPr>
              <w:pStyle w:val="NoSpacing"/>
              <w:widowControl w:val="0"/>
              <w:rPr>
                <w:rFonts w:asciiTheme="majorHAnsi" w:hAnsiTheme="majorHAnsi"/>
                <w:sz w:val="20"/>
                <w:szCs w:val="20"/>
              </w:rPr>
            </w:pPr>
            <w:r w:rsidRPr="002E3AA7">
              <w:rPr>
                <w:rFonts w:asciiTheme="majorHAnsi" w:hAnsiTheme="majorHAnsi"/>
                <w:sz w:val="20"/>
                <w:szCs w:val="20"/>
              </w:rPr>
              <w:t>1</w:t>
            </w:r>
          </w:p>
        </w:tc>
      </w:tr>
      <w:tr w:rsidR="00550F6F" w:rsidRPr="002E3AA7" w14:paraId="2B86FF2D" w14:textId="77777777" w:rsidTr="00A45538">
        <w:trPr>
          <w:cantSplit/>
          <w:trHeight w:val="1322"/>
        </w:trPr>
        <w:tc>
          <w:tcPr>
            <w:tcW w:w="1343" w:type="dxa"/>
            <w:shd w:val="clear" w:color="auto" w:fill="auto"/>
          </w:tcPr>
          <w:p w14:paraId="62953FE3" w14:textId="77777777" w:rsidR="00550F6F" w:rsidRPr="00305B1C" w:rsidRDefault="00550F6F" w:rsidP="00550F6F">
            <w:pPr>
              <w:pStyle w:val="NoSpacing"/>
              <w:widowControl w:val="0"/>
              <w:rPr>
                <w:sz w:val="20"/>
                <w:szCs w:val="20"/>
              </w:rPr>
            </w:pPr>
            <w:r w:rsidRPr="00305B1C">
              <w:rPr>
                <w:sz w:val="20"/>
                <w:szCs w:val="20"/>
              </w:rPr>
              <w:t xml:space="preserve">Contour </w:t>
            </w:r>
            <w:proofErr w:type="spellStart"/>
            <w:r w:rsidRPr="00305B1C">
              <w:rPr>
                <w:sz w:val="20"/>
                <w:szCs w:val="20"/>
              </w:rPr>
              <w:t>subfactor</w:t>
            </w:r>
            <w:r w:rsidRPr="00305B1C">
              <w:rPr>
                <w:sz w:val="20"/>
                <w:szCs w:val="20"/>
                <w:vertAlign w:val="superscript"/>
              </w:rPr>
              <w:t>g</w:t>
            </w:r>
            <w:proofErr w:type="spellEnd"/>
          </w:p>
        </w:tc>
        <w:tc>
          <w:tcPr>
            <w:tcW w:w="1078" w:type="dxa"/>
          </w:tcPr>
          <w:p w14:paraId="12C0DDC8"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CS</m:t>
                    </m:r>
                  </m:e>
                  <m:sub>
                    <m:r>
                      <w:rPr>
                        <w:rFonts w:ascii="Cambria Math" w:hAnsi="Cambria Math"/>
                        <w:sz w:val="20"/>
                        <w:szCs w:val="20"/>
                      </w:rPr>
                      <m:t>ij</m:t>
                    </m:r>
                  </m:sub>
                </m:sSub>
              </m:oMath>
            </m:oMathPara>
          </w:p>
        </w:tc>
        <w:tc>
          <w:tcPr>
            <w:tcW w:w="4149" w:type="dxa"/>
            <w:tcBorders>
              <w:bottom w:val="single" w:sz="4" w:space="0" w:color="auto"/>
            </w:tcBorders>
          </w:tcPr>
          <w:p w14:paraId="0C08EDDE" w14:textId="77777777" w:rsidR="00550F6F" w:rsidRPr="002E3AA7" w:rsidRDefault="00F57DD5" w:rsidP="00550F6F">
            <w:pPr>
              <w:widowControl w:val="0"/>
              <w:rPr>
                <w:sz w:val="20"/>
                <w:szCs w:val="20"/>
              </w:rPr>
            </w:pPr>
            <m:oMathPara>
              <m:oMath>
                <m:eqArr>
                  <m:eqArrPr>
                    <m:ctrlPr>
                      <w:rPr>
                        <w:rFonts w:ascii="Cambria Math" w:hAnsi="Cambria Math"/>
                        <w:i/>
                        <w:sz w:val="20"/>
                        <w:szCs w:val="20"/>
                      </w:rPr>
                    </m:ctrlPr>
                  </m:eqArrPr>
                  <m:e>
                    <m:r>
                      <w:rPr>
                        <w:rFonts w:ascii="Cambria Math" w:hAnsi="Cambria Math"/>
                        <w:sz w:val="20"/>
                        <w:szCs w:val="20"/>
                      </w:rPr>
                      <m:t xml:space="preserve">1.000,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xml:space="preserve">&lt;4%  </m:t>
                    </m:r>
                  </m:e>
                  <m:e>
                    <m:r>
                      <w:rPr>
                        <w:rFonts w:ascii="Cambria Math" w:hAnsi="Cambria Math"/>
                        <w:sz w:val="20"/>
                        <w:szCs w:val="20"/>
                      </w:rPr>
                      <m:t xml:space="preserve">0.925,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xml:space="preserve">=4%  </m:t>
                    </m:r>
                    <m:ctrlPr>
                      <w:rPr>
                        <w:rFonts w:ascii="Cambria Math" w:eastAsia="Cambria Math" w:hAnsi="Cambria Math" w:cs="Cambria Math"/>
                        <w:i/>
                        <w:sz w:val="20"/>
                        <w:szCs w:val="20"/>
                      </w:rPr>
                    </m:ctrlPr>
                  </m:e>
                  <m:e>
                    <m:r>
                      <w:rPr>
                        <w:rFonts w:ascii="Cambria Math" w:hAnsi="Cambria Math"/>
                        <w:sz w:val="20"/>
                        <w:szCs w:val="20"/>
                      </w:rPr>
                      <m:t xml:space="preserve">0.875,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 xml:space="preserve">=8%  </m:t>
                    </m:r>
                    <m:ctrlPr>
                      <w:rPr>
                        <w:rFonts w:ascii="Cambria Math" w:eastAsia="Cambria Math" w:hAnsi="Cambria Math" w:cs="Cambria Math"/>
                        <w:i/>
                        <w:sz w:val="20"/>
                        <w:szCs w:val="20"/>
                      </w:rPr>
                    </m:ctrlPr>
                  </m:e>
                  <m:e>
                    <m:r>
                      <w:rPr>
                        <w:rFonts w:ascii="Cambria Math" w:hAnsi="Cambria Math"/>
                        <w:sz w:val="20"/>
                        <w:szCs w:val="20"/>
                      </w:rPr>
                      <m:t xml:space="preserve">0.900,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r>
                      <w:rPr>
                        <w:rFonts w:ascii="Cambria Math" w:hAnsi="Cambria Math"/>
                        <w:sz w:val="20"/>
                        <w:szCs w:val="20"/>
                      </w:rPr>
                      <m:t>=12%</m:t>
                    </m:r>
                    <m:ctrlPr>
                      <w:rPr>
                        <w:rFonts w:ascii="Cambria Math" w:eastAsia="Cambria Math" w:hAnsi="Cambria Math" w:cs="Cambria Math"/>
                        <w:i/>
                        <w:sz w:val="20"/>
                        <w:szCs w:val="20"/>
                      </w:rPr>
                    </m:ctrlPr>
                  </m:e>
                  <m:e>
                    <m:r>
                      <w:rPr>
                        <w:rFonts w:ascii="Cambria Math" w:hAnsi="Cambria Math"/>
                        <w:sz w:val="20"/>
                        <w:szCs w:val="20"/>
                      </w:rPr>
                      <m:t xml:space="preserve">1.000,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r>
                      <m:rPr>
                        <m:aln/>
                      </m:rPr>
                      <w:rPr>
                        <w:rFonts w:ascii="Cambria Math" w:hAnsi="Cambria Math"/>
                        <w:sz w:val="20"/>
                        <w:szCs w:val="20"/>
                      </w:rPr>
                      <m:t>=16%</m:t>
                    </m:r>
                  </m:e>
                </m:eqArr>
              </m:oMath>
            </m:oMathPara>
          </w:p>
        </w:tc>
        <w:tc>
          <w:tcPr>
            <w:tcW w:w="1890" w:type="dxa"/>
            <w:tcBorders>
              <w:bottom w:val="single" w:sz="4" w:space="0" w:color="auto"/>
            </w:tcBorders>
          </w:tcPr>
          <w:p w14:paraId="4D9A1791" w14:textId="77777777" w:rsidR="00550F6F" w:rsidRPr="002E3AA7" w:rsidRDefault="00550F6F" w:rsidP="00550F6F">
            <w:pPr>
              <w:pStyle w:val="NoSpacing"/>
              <w:widowControl w:val="0"/>
              <w:rPr>
                <w:rFonts w:asciiTheme="majorHAnsi" w:hAnsiTheme="majorHAnsi"/>
                <w:sz w:val="20"/>
                <w:szCs w:val="20"/>
                <w:highlight w:val="cyan"/>
              </w:rPr>
            </w:pPr>
            <m:oMathPara>
              <m:oMathParaPr>
                <m:jc m:val="left"/>
              </m:oMathParaPr>
              <m:oMath>
                <m:r>
                  <w:rPr>
                    <w:rFonts w:ascii="Cambria Math" w:hAnsi="Cambria Math"/>
                    <w:sz w:val="20"/>
                    <w:szCs w:val="20"/>
                  </w:rPr>
                  <m:t>0.875-1</m:t>
                </m:r>
              </m:oMath>
            </m:oMathPara>
          </w:p>
        </w:tc>
      </w:tr>
      <w:tr w:rsidR="00550F6F" w:rsidRPr="002E3AA7" w14:paraId="08F0F54F" w14:textId="77777777" w:rsidTr="00A45538">
        <w:trPr>
          <w:cantSplit/>
        </w:trPr>
        <w:tc>
          <w:tcPr>
            <w:tcW w:w="1343" w:type="dxa"/>
            <w:shd w:val="clear" w:color="auto" w:fill="auto"/>
          </w:tcPr>
          <w:p w14:paraId="74F83198" w14:textId="77777777" w:rsidR="00550F6F" w:rsidRPr="00305B1C" w:rsidRDefault="00550F6F" w:rsidP="00550F6F">
            <w:pPr>
              <w:pStyle w:val="NoSpacing"/>
              <w:widowControl w:val="0"/>
              <w:rPr>
                <w:sz w:val="20"/>
                <w:szCs w:val="20"/>
              </w:rPr>
            </w:pPr>
            <w:r w:rsidRPr="00305B1C">
              <w:rPr>
                <w:sz w:val="20"/>
                <w:szCs w:val="20"/>
              </w:rPr>
              <w:t xml:space="preserve">Terrace </w:t>
            </w:r>
            <w:proofErr w:type="spellStart"/>
            <w:r w:rsidRPr="00305B1C">
              <w:rPr>
                <w:sz w:val="20"/>
                <w:szCs w:val="20"/>
              </w:rPr>
              <w:t>subfactor</w:t>
            </w:r>
            <w:r w:rsidRPr="00305B1C">
              <w:rPr>
                <w:sz w:val="20"/>
                <w:szCs w:val="20"/>
                <w:vertAlign w:val="superscript"/>
              </w:rPr>
              <w:t>g</w:t>
            </w:r>
            <w:proofErr w:type="spellEnd"/>
          </w:p>
        </w:tc>
        <w:tc>
          <w:tcPr>
            <w:tcW w:w="1078" w:type="dxa"/>
            <w:tcBorders>
              <w:top w:val="single" w:sz="4" w:space="0" w:color="auto"/>
              <w:bottom w:val="single" w:sz="4" w:space="0" w:color="auto"/>
              <w:right w:val="single" w:sz="4" w:space="0" w:color="auto"/>
            </w:tcBorders>
          </w:tcPr>
          <w:p w14:paraId="709382A9"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TS</m:t>
                    </m:r>
                  </m:e>
                  <m:sub>
                    <m:r>
                      <w:rPr>
                        <w:rFonts w:ascii="Cambria Math" w:hAnsi="Cambria Math"/>
                        <w:sz w:val="20"/>
                        <w:szCs w:val="20"/>
                      </w:rPr>
                      <m:t>ij</m:t>
                    </m:r>
                  </m:sub>
                </m:sSub>
              </m:oMath>
            </m:oMathPara>
          </w:p>
        </w:tc>
        <w:tc>
          <w:tcPr>
            <w:tcW w:w="4149" w:type="dxa"/>
            <w:tcBorders>
              <w:top w:val="single" w:sz="4" w:space="0" w:color="auto"/>
              <w:left w:val="single" w:sz="4" w:space="0" w:color="auto"/>
              <w:bottom w:val="single" w:sz="4" w:space="0" w:color="auto"/>
              <w:right w:val="single" w:sz="4" w:space="0" w:color="auto"/>
            </w:tcBorders>
          </w:tcPr>
          <w:p w14:paraId="660883B4" w14:textId="77777777" w:rsidR="00550F6F" w:rsidRPr="002E3AA7" w:rsidRDefault="00F57DD5" w:rsidP="00550F6F">
            <w:pPr>
              <w:widowControl w:val="0"/>
              <w:rPr>
                <w:sz w:val="20"/>
                <w:szCs w:val="20"/>
                <w:highlight w:val="cyan"/>
              </w:rPr>
            </w:pPr>
            <m:oMathPara>
              <m:oMath>
                <m:eqArr>
                  <m:eqArrPr>
                    <m:ctrlPr>
                      <w:rPr>
                        <w:rFonts w:ascii="Cambria Math" w:hAnsi="Cambria Math"/>
                        <w:i/>
                        <w:sz w:val="20"/>
                        <w:szCs w:val="20"/>
                      </w:rPr>
                    </m:ctrlPr>
                  </m:eqArrPr>
                  <m:e>
                    <m:r>
                      <w:rPr>
                        <w:rFonts w:ascii="Cambria Math" w:hAnsi="Cambria Math"/>
                        <w:sz w:val="20"/>
                        <w:szCs w:val="20"/>
                      </w:rPr>
                      <m:t>0.5,  &amp;100*0.305&gt;</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e>
                  <m:e>
                    <m:r>
                      <w:rPr>
                        <w:rFonts w:ascii="Cambria Math" w:hAnsi="Cambria Math"/>
                        <w:sz w:val="20"/>
                        <w:szCs w:val="20"/>
                      </w:rPr>
                      <m:t>0.6,  &amp;100*0.305≤</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r>
                      <w:rPr>
                        <w:rFonts w:ascii="Cambria Math" w:hAnsi="Cambria Math"/>
                        <w:sz w:val="20"/>
                        <w:szCs w:val="20"/>
                      </w:rPr>
                      <m:t>&lt;140*0.305</m:t>
                    </m:r>
                    <m:ctrlPr>
                      <w:rPr>
                        <w:rFonts w:ascii="Cambria Math" w:eastAsia="Cambria Math" w:hAnsi="Cambria Math" w:cs="Cambria Math"/>
                        <w:i/>
                        <w:sz w:val="20"/>
                        <w:szCs w:val="20"/>
                      </w:rPr>
                    </m:ctrlPr>
                  </m:e>
                  <m:e>
                    <m:r>
                      <w:rPr>
                        <w:rFonts w:ascii="Cambria Math" w:hAnsi="Cambria Math"/>
                        <w:sz w:val="20"/>
                        <w:szCs w:val="20"/>
                      </w:rPr>
                      <m:t>0.7,  &amp;140*0.305≤</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r>
                      <w:rPr>
                        <w:rFonts w:ascii="Cambria Math" w:hAnsi="Cambria Math"/>
                        <w:sz w:val="20"/>
                        <w:szCs w:val="20"/>
                      </w:rPr>
                      <m:t>&lt;180*0.305</m:t>
                    </m:r>
                    <m:ctrlPr>
                      <w:rPr>
                        <w:rFonts w:ascii="Cambria Math" w:eastAsia="Cambria Math" w:hAnsi="Cambria Math" w:cs="Cambria Math"/>
                        <w:i/>
                        <w:sz w:val="20"/>
                        <w:szCs w:val="20"/>
                      </w:rPr>
                    </m:ctrlPr>
                  </m:e>
                  <m:e>
                    <m:r>
                      <w:rPr>
                        <w:rFonts w:ascii="Cambria Math" w:hAnsi="Cambria Math"/>
                        <w:sz w:val="20"/>
                        <w:szCs w:val="20"/>
                      </w:rPr>
                      <m:t>0.8,  &amp;180*0.305≤</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r>
                      <w:rPr>
                        <w:rFonts w:ascii="Cambria Math" w:hAnsi="Cambria Math"/>
                        <w:sz w:val="20"/>
                        <w:szCs w:val="20"/>
                      </w:rPr>
                      <m:t>&lt;225*0.305</m:t>
                    </m:r>
                    <m:ctrlPr>
                      <w:rPr>
                        <w:rFonts w:ascii="Cambria Math" w:eastAsia="Cambria Math" w:hAnsi="Cambria Math" w:cs="Cambria Math"/>
                        <w:i/>
                        <w:sz w:val="20"/>
                        <w:szCs w:val="20"/>
                      </w:rPr>
                    </m:ctrlPr>
                  </m:e>
                  <m:e>
                    <m:r>
                      <w:rPr>
                        <w:rFonts w:ascii="Cambria Math" w:hAnsi="Cambria Math"/>
                        <w:sz w:val="20"/>
                        <w:szCs w:val="20"/>
                      </w:rPr>
                      <m:t>0.9,  &amp;225*0.305≤</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r>
                      <w:rPr>
                        <w:rFonts w:ascii="Cambria Math" w:hAnsi="Cambria Math"/>
                        <w:sz w:val="20"/>
                        <w:szCs w:val="20"/>
                      </w:rPr>
                      <m:t>&lt;300*0.305</m:t>
                    </m:r>
                    <m:ctrlPr>
                      <w:rPr>
                        <w:rFonts w:ascii="Cambria Math" w:eastAsia="Cambria Math" w:hAnsi="Cambria Math" w:cs="Cambria Math"/>
                        <w:i/>
                        <w:sz w:val="20"/>
                        <w:szCs w:val="20"/>
                      </w:rPr>
                    </m:ctrlPr>
                  </m:e>
                  <m:e>
                    <m:r>
                      <w:rPr>
                        <w:rFonts w:ascii="Cambria Math" w:hAnsi="Cambria Math"/>
                        <w:sz w:val="20"/>
                        <w:szCs w:val="20"/>
                      </w:rPr>
                      <m:t>1.0,  &amp;300*0.305≤</m:t>
                    </m:r>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e>
                </m:eqArr>
              </m:oMath>
            </m:oMathPara>
          </w:p>
        </w:tc>
        <w:tc>
          <w:tcPr>
            <w:tcW w:w="1890" w:type="dxa"/>
            <w:tcBorders>
              <w:top w:val="single" w:sz="4" w:space="0" w:color="auto"/>
              <w:left w:val="single" w:sz="4" w:space="0" w:color="auto"/>
              <w:bottom w:val="single" w:sz="4" w:space="0" w:color="auto"/>
              <w:right w:val="single" w:sz="4" w:space="0" w:color="auto"/>
            </w:tcBorders>
          </w:tcPr>
          <w:p w14:paraId="6FB18966" w14:textId="77777777" w:rsidR="00550F6F" w:rsidRPr="002E3AA7" w:rsidRDefault="00550F6F" w:rsidP="00550F6F">
            <w:pPr>
              <w:pStyle w:val="NoSpacing"/>
              <w:widowControl w:val="0"/>
              <w:rPr>
                <w:rFonts w:asciiTheme="majorHAnsi" w:hAnsiTheme="majorHAnsi"/>
                <w:sz w:val="20"/>
                <w:szCs w:val="20"/>
                <w:highlight w:val="cyan"/>
              </w:rPr>
            </w:pPr>
            <m:oMathPara>
              <m:oMath>
                <m:r>
                  <w:rPr>
                    <w:rFonts w:ascii="Cambria Math" w:hAnsi="Cambria Math"/>
                    <w:sz w:val="20"/>
                    <w:szCs w:val="20"/>
                  </w:rPr>
                  <m:t>0.5-1</m:t>
                </m:r>
              </m:oMath>
            </m:oMathPara>
          </w:p>
        </w:tc>
      </w:tr>
      <w:tr w:rsidR="00550F6F" w:rsidRPr="002E3AA7" w14:paraId="7E1746FF" w14:textId="77777777" w:rsidTr="00A45538">
        <w:trPr>
          <w:cantSplit/>
        </w:trPr>
        <w:tc>
          <w:tcPr>
            <w:tcW w:w="1343" w:type="dxa"/>
            <w:shd w:val="clear" w:color="auto" w:fill="auto"/>
          </w:tcPr>
          <w:p w14:paraId="1EFF96DE" w14:textId="77777777" w:rsidR="00550F6F" w:rsidRPr="00305B1C" w:rsidRDefault="00550F6F" w:rsidP="00550F6F">
            <w:pPr>
              <w:pStyle w:val="NoSpacing"/>
              <w:widowControl w:val="0"/>
              <w:rPr>
                <w:sz w:val="20"/>
                <w:szCs w:val="20"/>
              </w:rPr>
            </w:pPr>
            <w:r w:rsidRPr="00305B1C">
              <w:rPr>
                <w:sz w:val="20"/>
                <w:szCs w:val="20"/>
              </w:rPr>
              <w:t xml:space="preserve">Terrace </w:t>
            </w:r>
            <w:proofErr w:type="spellStart"/>
            <w:r w:rsidRPr="00305B1C">
              <w:rPr>
                <w:sz w:val="20"/>
                <w:szCs w:val="20"/>
              </w:rPr>
              <w:t>interval</w:t>
            </w:r>
            <w:r w:rsidRPr="00305B1C">
              <w:rPr>
                <w:sz w:val="20"/>
                <w:szCs w:val="20"/>
                <w:vertAlign w:val="superscript"/>
              </w:rPr>
              <w:t>h</w:t>
            </w:r>
            <w:proofErr w:type="spellEnd"/>
          </w:p>
        </w:tc>
        <w:tc>
          <w:tcPr>
            <w:tcW w:w="1078" w:type="dxa"/>
            <w:tcBorders>
              <w:top w:val="single" w:sz="4" w:space="0" w:color="auto"/>
              <w:bottom w:val="single" w:sz="4" w:space="0" w:color="auto"/>
              <w:right w:val="single" w:sz="4" w:space="0" w:color="auto"/>
            </w:tcBorders>
          </w:tcPr>
          <w:p w14:paraId="4E4B7AD8" w14:textId="77777777" w:rsidR="00550F6F" w:rsidRPr="002E3AA7" w:rsidRDefault="00F57DD5" w:rsidP="00550F6F">
            <w:pPr>
              <w:pStyle w:val="NoSpacing"/>
              <w:widowControl w:val="0"/>
              <w:rPr>
                <w:rFonts w:asciiTheme="majorHAnsi" w:hAnsiTheme="majorHAnsi"/>
                <w:sz w:val="20"/>
                <w:szCs w:val="20"/>
              </w:rPr>
            </w:pPr>
            <m:oMathPara>
              <m:oMath>
                <m:sSub>
                  <m:sSubPr>
                    <m:ctrlPr>
                      <w:rPr>
                        <w:rFonts w:ascii="Cambria Math" w:hAnsi="Cambria Math"/>
                        <w:i/>
                        <w:sz w:val="20"/>
                        <w:szCs w:val="20"/>
                      </w:rPr>
                    </m:ctrlPr>
                  </m:sSubPr>
                  <m:e>
                    <m:r>
                      <w:rPr>
                        <w:rFonts w:ascii="Cambria Math" w:hAnsi="Cambria Math"/>
                        <w:sz w:val="20"/>
                        <w:szCs w:val="20"/>
                      </w:rPr>
                      <m:t>TI</m:t>
                    </m:r>
                  </m:e>
                  <m:sub>
                    <m:r>
                      <w:rPr>
                        <w:rFonts w:ascii="Cambria Math" w:hAnsi="Cambria Math"/>
                        <w:sz w:val="20"/>
                        <w:szCs w:val="20"/>
                      </w:rPr>
                      <m:t>ij</m:t>
                    </m:r>
                  </m:sub>
                </m:sSub>
              </m:oMath>
            </m:oMathPara>
          </w:p>
        </w:tc>
        <w:tc>
          <w:tcPr>
            <w:tcW w:w="4149" w:type="dxa"/>
            <w:tcBorders>
              <w:top w:val="single" w:sz="4" w:space="0" w:color="auto"/>
              <w:left w:val="single" w:sz="4" w:space="0" w:color="auto"/>
              <w:bottom w:val="single" w:sz="4" w:space="0" w:color="auto"/>
              <w:right w:val="single" w:sz="4" w:space="0" w:color="auto"/>
            </w:tcBorders>
          </w:tcPr>
          <w:p w14:paraId="40B49326" w14:textId="77777777" w:rsidR="00550F6F" w:rsidRPr="002E3AA7" w:rsidRDefault="00F57DD5" w:rsidP="00550F6F">
            <w:pPr>
              <w:widowControl w:val="0"/>
              <w:rPr>
                <w:sz w:val="20"/>
                <w:szCs w:val="20"/>
              </w:rPr>
            </w:pPr>
            <m:oMathPara>
              <m:oMath>
                <m:eqArr>
                  <m:eqArrPr>
                    <m:ctrlPr>
                      <w:rPr>
                        <w:rFonts w:ascii="Cambria Math" w:hAnsi="Cambria Math"/>
                        <w:i/>
                        <w:sz w:val="20"/>
                        <w:szCs w:val="20"/>
                      </w:rPr>
                    </m:ctrlPr>
                  </m:eqArrPr>
                  <m:e>
                    <m:r>
                      <w:rPr>
                        <w:rFonts w:ascii="Cambria Math" w:hAnsi="Cambria Math"/>
                        <w:sz w:val="20"/>
                        <w:szCs w:val="20"/>
                      </w:rPr>
                      <m:t>300*0.305,  &amp;S=0.2%</m:t>
                    </m:r>
                  </m:e>
                  <m:e>
                    <m:r>
                      <w:rPr>
                        <w:rFonts w:ascii="Cambria Math" w:hAnsi="Cambria Math"/>
                        <w:sz w:val="20"/>
                        <w:szCs w:val="20"/>
                      </w:rPr>
                      <m:t>240*0.305,  &amp;S=2%</m:t>
                    </m:r>
                    <m:ctrlPr>
                      <w:rPr>
                        <w:rFonts w:ascii="Cambria Math" w:eastAsia="Cambria Math" w:hAnsi="Cambria Math" w:cs="Cambria Math"/>
                        <w:i/>
                        <w:sz w:val="20"/>
                        <w:szCs w:val="20"/>
                      </w:rPr>
                    </m:ctrlPr>
                  </m:e>
                  <m:e>
                    <m:r>
                      <w:rPr>
                        <w:rFonts w:ascii="Cambria Math" w:hAnsi="Cambria Math"/>
                        <w:sz w:val="20"/>
                        <w:szCs w:val="20"/>
                      </w:rPr>
                      <m:t>180*0.305,  &amp;S=4%</m:t>
                    </m:r>
                    <m:ctrlPr>
                      <w:rPr>
                        <w:rFonts w:ascii="Cambria Math" w:eastAsia="Cambria Math" w:hAnsi="Cambria Math" w:cs="Cambria Math"/>
                        <w:i/>
                        <w:sz w:val="20"/>
                        <w:szCs w:val="20"/>
                      </w:rPr>
                    </m:ctrlPr>
                  </m:e>
                  <m:e>
                    <m:r>
                      <w:rPr>
                        <w:rFonts w:ascii="Cambria Math" w:hAnsi="Cambria Math"/>
                        <w:sz w:val="20"/>
                        <w:szCs w:val="20"/>
                      </w:rPr>
                      <m:t>150*0.305,  &amp;S=8%</m:t>
                    </m:r>
                    <m:ctrlPr>
                      <w:rPr>
                        <w:rFonts w:ascii="Cambria Math" w:eastAsia="Cambria Math" w:hAnsi="Cambria Math" w:cs="Cambria Math"/>
                        <w:i/>
                        <w:sz w:val="20"/>
                        <w:szCs w:val="20"/>
                      </w:rPr>
                    </m:ctrlPr>
                  </m:e>
                  <m:e>
                    <m:r>
                      <w:rPr>
                        <w:rFonts w:ascii="Cambria Math" w:hAnsi="Cambria Math"/>
                        <w:sz w:val="20"/>
                        <w:szCs w:val="20"/>
                      </w:rPr>
                      <m:t>120*0.305,  &amp;S=12%</m:t>
                    </m:r>
                    <m:ctrlPr>
                      <w:rPr>
                        <w:rFonts w:ascii="Cambria Math" w:eastAsia="Cambria Math" w:hAnsi="Cambria Math" w:cs="Cambria Math"/>
                        <w:i/>
                        <w:sz w:val="20"/>
                        <w:szCs w:val="20"/>
                      </w:rPr>
                    </m:ctrlPr>
                  </m:e>
                  <m:e>
                    <m:r>
                      <w:rPr>
                        <w:rFonts w:ascii="Cambria Math" w:hAnsi="Cambria Math"/>
                        <w:sz w:val="20"/>
                        <w:szCs w:val="20"/>
                      </w:rPr>
                      <m:t>105*0.305,  &amp;S=16%</m:t>
                    </m:r>
                  </m:e>
                </m:eqArr>
              </m:oMath>
            </m:oMathPara>
          </w:p>
        </w:tc>
        <w:tc>
          <w:tcPr>
            <w:tcW w:w="1890" w:type="dxa"/>
            <w:tcBorders>
              <w:top w:val="single" w:sz="4" w:space="0" w:color="auto"/>
              <w:left w:val="single" w:sz="4" w:space="0" w:color="auto"/>
              <w:bottom w:val="single" w:sz="4" w:space="0" w:color="auto"/>
              <w:right w:val="single" w:sz="4" w:space="0" w:color="auto"/>
            </w:tcBorders>
          </w:tcPr>
          <w:p w14:paraId="6A7DFB1C" w14:textId="48D889F3" w:rsidR="00550F6F" w:rsidRPr="002E3AA7" w:rsidRDefault="00882117" w:rsidP="00882117">
            <w:pPr>
              <w:pStyle w:val="NoSpacing"/>
              <w:widowControl w:val="0"/>
              <w:rPr>
                <w:rFonts w:asciiTheme="majorHAnsi" w:hAnsiTheme="majorHAnsi"/>
                <w:sz w:val="20"/>
                <w:szCs w:val="20"/>
                <w:highlight w:val="cyan"/>
              </w:rPr>
            </w:pPr>
            <m:oMathPara>
              <m:oMath>
                <m:r>
                  <w:rPr>
                    <w:rFonts w:ascii="Cambria Math" w:hAnsi="Cambria Math"/>
                    <w:sz w:val="20"/>
                    <w:szCs w:val="20"/>
                  </w:rPr>
                  <m:t>32.0-91.5 m</m:t>
                </m:r>
              </m:oMath>
            </m:oMathPara>
          </w:p>
        </w:tc>
      </w:tr>
    </w:tbl>
    <w:p w14:paraId="32BC7351" w14:textId="0B2417D6" w:rsidR="004542ED" w:rsidRPr="004542ED" w:rsidRDefault="004542ED" w:rsidP="004542ED">
      <w:pPr>
        <w:spacing w:after="0"/>
        <w:rPr>
          <w:sz w:val="20"/>
        </w:rPr>
      </w:pPr>
      <w:r w:rsidRPr="00B73EB6">
        <w:rPr>
          <w:sz w:val="20"/>
          <w:vertAlign w:val="superscript"/>
        </w:rPr>
        <w:t>a</w:t>
      </w:r>
      <w:r w:rsidRPr="004542ED">
        <w:rPr>
          <w:sz w:val="20"/>
        </w:rPr>
        <w:t xml:space="preserve">  </w:t>
      </w:r>
      <w:r w:rsidR="00B73EB6">
        <w:rPr>
          <w:sz w:val="20"/>
        </w:rPr>
        <w:fldChar w:fldCharType="begin" w:fldLock="1"/>
      </w:r>
      <w:r w:rsidR="00B73EB6">
        <w:rPr>
          <w:sz w:val="20"/>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B73EB6">
        <w:rPr>
          <w:sz w:val="20"/>
        </w:rPr>
        <w:fldChar w:fldCharType="separate"/>
      </w:r>
      <w:r w:rsidR="00B73EB6" w:rsidRPr="00B73EB6">
        <w:rPr>
          <w:noProof/>
          <w:sz w:val="20"/>
        </w:rPr>
        <w:t>(USDA NRCS, 2004a)</w:t>
      </w:r>
      <w:r w:rsidR="00B73EB6">
        <w:rPr>
          <w:sz w:val="20"/>
        </w:rPr>
        <w:fldChar w:fldCharType="end"/>
      </w:r>
    </w:p>
    <w:p w14:paraId="02A0C71E" w14:textId="7F465681" w:rsidR="004542ED" w:rsidRPr="004542ED" w:rsidRDefault="004542ED" w:rsidP="004542ED">
      <w:pPr>
        <w:spacing w:after="0"/>
        <w:rPr>
          <w:sz w:val="20"/>
        </w:rPr>
      </w:pPr>
      <w:r w:rsidRPr="00B73EB6">
        <w:rPr>
          <w:sz w:val="20"/>
          <w:vertAlign w:val="superscript"/>
        </w:rPr>
        <w:t>b</w:t>
      </w:r>
      <w:r w:rsidRPr="004542ED">
        <w:rPr>
          <w:sz w:val="20"/>
        </w:rPr>
        <w:t xml:space="preserve"> </w:t>
      </w:r>
      <w:r w:rsidR="00B73EB6">
        <w:rPr>
          <w:sz w:val="20"/>
        </w:rPr>
        <w:fldChar w:fldCharType="begin" w:fldLock="1"/>
      </w:r>
      <w:r w:rsidR="00B73EB6">
        <w:rPr>
          <w:sz w:val="20"/>
        </w:rPr>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1997)","plainTextFormattedCitation":"(Renard et al., 1997)","previouslyFormattedCitation":"(Renard et al., 1997)"},"properties":{"noteIndex":0},"schema":"https://github.com/citation-style-language/schema/raw/master/csl-citation.json"}</w:instrText>
      </w:r>
      <w:r w:rsidR="00B73EB6">
        <w:rPr>
          <w:sz w:val="20"/>
        </w:rPr>
        <w:fldChar w:fldCharType="separate"/>
      </w:r>
      <w:r w:rsidR="00B73EB6" w:rsidRPr="00B73EB6">
        <w:rPr>
          <w:noProof/>
          <w:sz w:val="20"/>
        </w:rPr>
        <w:t>(Renard et al., 1997)</w:t>
      </w:r>
      <w:r w:rsidR="00B73EB6">
        <w:rPr>
          <w:sz w:val="20"/>
        </w:rPr>
        <w:fldChar w:fldCharType="end"/>
      </w:r>
    </w:p>
    <w:p w14:paraId="6D037175" w14:textId="267B937D" w:rsidR="004542ED" w:rsidRPr="004542ED" w:rsidRDefault="004542ED" w:rsidP="004542ED">
      <w:pPr>
        <w:spacing w:after="0"/>
        <w:rPr>
          <w:sz w:val="20"/>
        </w:rPr>
      </w:pPr>
      <w:r w:rsidRPr="00B73EB6">
        <w:rPr>
          <w:sz w:val="20"/>
          <w:vertAlign w:val="superscript"/>
        </w:rPr>
        <w:t>c</w:t>
      </w:r>
      <w:r w:rsidRPr="004542ED">
        <w:rPr>
          <w:sz w:val="20"/>
        </w:rPr>
        <w:t xml:space="preserve">  </w:t>
      </w:r>
      <w:r w:rsidR="007E41AE">
        <w:rPr>
          <w:sz w:val="20"/>
        </w:rPr>
        <w:fldChar w:fldCharType="begin" w:fldLock="1"/>
      </w:r>
      <w:r w:rsidR="00166BCC">
        <w:rPr>
          <w:sz w:val="20"/>
        </w:rPr>
        <w:instrText>ADDIN CSL_CITATION {"citationItems":[{"id":"ITEM-1","itemData":{"ISBN":"0160491274","author":[{"dropping-particle":"","family":"USDA NRCS [United States Department of Agriculture Natural Resources Conservation Service]","given":"","non-dropping-particle":"","parse-names":false,"suffix":""}],"id":"ITEM-1","issued":{"date-parts":[["1997"]]},"publisher":"United States Department of Agriculture Natural Resources Conservation Service","publisher-place":"Washington, DC","title":"America's private land: a geography of hope","type":"report","volume":"1548"},"uris":["http://www.mendeley.com/documents/?uuid=459f95f1-8a87-417b-9595-32809c3a0ee0"]}],"mendeley":{"formattedCitation":"(USDA NRCS [United States Department of Agriculture Natural Resources Conservation Service], 1997)","manualFormatting":"(USDA NRCS, 1997)","plainTextFormattedCitation":"(USDA NRCS [United States Department of Agriculture Natural Resources Conservation Service], 1997)","previouslyFormattedCitation":"(USDA NRCS [United States Department of Agriculture Natural Resources Conservation Service], 1997)"},"properties":{"noteIndex":0},"schema":"https://github.com/citation-style-language/schema/raw/master/csl-citation.json"}</w:instrText>
      </w:r>
      <w:r w:rsidR="007E41AE">
        <w:rPr>
          <w:sz w:val="20"/>
        </w:rPr>
        <w:fldChar w:fldCharType="separate"/>
      </w:r>
      <w:r w:rsidR="007E41AE" w:rsidRPr="007E41AE">
        <w:rPr>
          <w:noProof/>
          <w:sz w:val="20"/>
        </w:rPr>
        <w:t>(USDA NRCS, 1997)</w:t>
      </w:r>
      <w:r w:rsidR="007E41AE">
        <w:rPr>
          <w:sz w:val="20"/>
        </w:rPr>
        <w:fldChar w:fldCharType="end"/>
      </w:r>
    </w:p>
    <w:p w14:paraId="1F805214" w14:textId="77777777" w:rsidR="007E41AE" w:rsidRDefault="004542ED" w:rsidP="004542ED">
      <w:pPr>
        <w:spacing w:after="0"/>
        <w:rPr>
          <w:sz w:val="20"/>
        </w:rPr>
      </w:pPr>
      <w:r w:rsidRPr="00B73EB6">
        <w:rPr>
          <w:sz w:val="20"/>
          <w:vertAlign w:val="superscript"/>
        </w:rPr>
        <w:t>d</w:t>
      </w:r>
      <w:r w:rsidRPr="004542ED">
        <w:rPr>
          <w:sz w:val="20"/>
        </w:rPr>
        <w:t xml:space="preserve"> </w:t>
      </w:r>
      <w:r w:rsidR="00B73EB6">
        <w:rPr>
          <w:sz w:val="20"/>
        </w:rPr>
        <w:fldChar w:fldCharType="begin" w:fldLock="1"/>
      </w:r>
      <w:r w:rsidR="00B73EB6">
        <w:rPr>
          <w:sz w:val="20"/>
        </w:rPr>
        <w:instrText>ADDIN CSL_CITATION {"citationItems":[{"id":"ITEM-1","itemData":{"DOI":"10.1016/0022-1694(94)90110-4","ISSN":"0022-1694","abstract":"The methods used to calculate both the Revised Universal Soil Loss Equation (RUSLE) erosivity factor (R) and the 10 year frequency storm erosion index value (EI10) are presented. As the calculation methods require long-term rainfall intensity data, and such data are not available for all application sites, an approach used to estimate the R-factor is described. Examples illustrating applications of the estimation technique in Africa, Asia, and other parts of the world are summarized. The method, which establishes correlations between measured R-values and more readily available precipitation data, is used to develop relations for estimating R-values in the USA. Correlations based on average monthly precipitation data and the R-factor values for 155 US stations were initially used to develop estimation relations. The 155 stations were segregated based on the annual distribution of monthly precipitation and the correlations improved. Exclusion of 23 stations with both 'winter-type' precipitation distributions and modified Fourier index values greater than 100 mm improved the relations for the remaining 132 stations (r2 = 0.81). An estimation relation for the EI10 is also presented. The R-factor and EI10 estimation relations should facilitate the use of RUSLE for locations with only monthly precipitation data.","author":[{"dropping-particle":"","family":"Renard","given":"K G","non-dropping-particle":"","parse-names":false,"suffix":""},{"dropping-particle":"","family":"Freimund","given":"J R","non-dropping-particle":"","parse-names":false,"suffix":""}],"container-title":"Journal of Hydrology","id":"ITEM-1","issue":"1-4","issued":{"date-parts":[["1994"]]},"note":"Times Cited: 156\n197","page":"287-306","title":"Using monthly precipitation data to estimate the R-factor in the revised USLE","type":"article-journal","volume":"157"},"uris":["http://www.mendeley.com/documents/?uuid=80a86652-13d2-45ca-a1ae-ecd7f6501564"]}],"mendeley":{"formattedCitation":"(Renard and Freimund, 1994)","plainTextFormattedCitation":"(Renard and Freimund, 1994)","previouslyFormattedCitation":"(Renard and Freimund, 1994)"},"properties":{"noteIndex":0},"schema":"https://github.com/citation-style-language/schema/raw/master/csl-citation.json"}</w:instrText>
      </w:r>
      <w:r w:rsidR="00B73EB6">
        <w:rPr>
          <w:sz w:val="20"/>
        </w:rPr>
        <w:fldChar w:fldCharType="separate"/>
      </w:r>
      <w:r w:rsidR="00B73EB6" w:rsidRPr="00B73EB6">
        <w:rPr>
          <w:noProof/>
          <w:sz w:val="20"/>
        </w:rPr>
        <w:t>(Renard and Freimund, 1994)</w:t>
      </w:r>
      <w:r w:rsidR="00B73EB6">
        <w:rPr>
          <w:sz w:val="20"/>
        </w:rPr>
        <w:fldChar w:fldCharType="end"/>
      </w:r>
    </w:p>
    <w:p w14:paraId="6E062FA2" w14:textId="191357F9" w:rsidR="004542ED" w:rsidRPr="004542ED" w:rsidRDefault="004542ED" w:rsidP="004542ED">
      <w:pPr>
        <w:spacing w:after="0"/>
        <w:rPr>
          <w:sz w:val="20"/>
        </w:rPr>
      </w:pPr>
      <w:r w:rsidRPr="00B73EB6">
        <w:rPr>
          <w:sz w:val="20"/>
          <w:vertAlign w:val="superscript"/>
        </w:rPr>
        <w:t>e</w:t>
      </w:r>
      <w:r w:rsidRPr="004542ED">
        <w:rPr>
          <w:sz w:val="20"/>
        </w:rPr>
        <w:t xml:space="preserve"> </w:t>
      </w:r>
      <w:r w:rsidR="007E41AE">
        <w:rPr>
          <w:sz w:val="20"/>
        </w:rPr>
        <w:fldChar w:fldCharType="begin" w:fldLock="1"/>
      </w:r>
      <w:r w:rsidR="00E269F2">
        <w:rPr>
          <w:sz w:val="20"/>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7E41AE">
        <w:rPr>
          <w:sz w:val="20"/>
        </w:rPr>
        <w:fldChar w:fldCharType="separate"/>
      </w:r>
      <w:r w:rsidR="00E269F2" w:rsidRPr="00E269F2">
        <w:rPr>
          <w:noProof/>
          <w:sz w:val="20"/>
        </w:rPr>
        <w:t>(Miller et al., 2010)</w:t>
      </w:r>
      <w:r w:rsidR="007E41AE">
        <w:rPr>
          <w:sz w:val="20"/>
        </w:rPr>
        <w:fldChar w:fldCharType="end"/>
      </w:r>
    </w:p>
    <w:p w14:paraId="7E5E5687" w14:textId="72DCE992" w:rsidR="004542ED" w:rsidRPr="004542ED" w:rsidRDefault="004542ED" w:rsidP="004542ED">
      <w:pPr>
        <w:spacing w:after="0"/>
        <w:rPr>
          <w:sz w:val="20"/>
        </w:rPr>
      </w:pPr>
      <w:r w:rsidRPr="00B73EB6">
        <w:rPr>
          <w:sz w:val="20"/>
          <w:vertAlign w:val="superscript"/>
        </w:rPr>
        <w:t>f</w:t>
      </w:r>
      <w:r w:rsidRPr="004542ED">
        <w:rPr>
          <w:sz w:val="20"/>
        </w:rPr>
        <w:t xml:space="preserve"> </w:t>
      </w:r>
      <w:r w:rsidR="00B73EB6">
        <w:rPr>
          <w:sz w:val="20"/>
        </w:rPr>
        <w:fldChar w:fldCharType="begin" w:fldLock="1"/>
      </w:r>
      <w:r w:rsidR="007E41AE">
        <w:rPr>
          <w:sz w:val="20"/>
        </w:rPr>
        <w:instrText>ADDIN CSL_CITATION {"citationItems":[{"id":"ITEM-1","itemData":{"author":[{"dropping-particle":"","family":"Wendt","given":"A A","non-dropping-particle":"","parse-names":false,"suffix":""}],"container-title":"MS Thesis","editor":[{"dropping-particle":"","family":"Schultz","given":"Richard","non-dropping-particle":"","parse-names":false,"suffix":""}],"id":"ITEM-1","issued":{"date-parts":[["2007"]]},"publisher":"Iowa State University","title":"Watershed planning in Central Iowa: an integrated assessment of the Squaw Creek Watershed for prioritization of conservation practice establishment","type":"thesis"},"uris":["http://www.mendeley.com/documents/?uuid=066337ac-104c-4d69-8921-75819a53263f"]}],"mendeley":{"formattedCitation":"(Wendt, 2007)","plainTextFormattedCitation":"(Wendt, 2007)","previouslyFormattedCitation":"(Wendt, 2007)"},"properties":{"noteIndex":0},"schema":"https://github.com/citation-style-language/schema/raw/master/csl-citation.json"}</w:instrText>
      </w:r>
      <w:r w:rsidR="00B73EB6">
        <w:rPr>
          <w:sz w:val="20"/>
        </w:rPr>
        <w:fldChar w:fldCharType="separate"/>
      </w:r>
      <w:r w:rsidR="00B73EB6" w:rsidRPr="00B73EB6">
        <w:rPr>
          <w:noProof/>
          <w:sz w:val="20"/>
        </w:rPr>
        <w:t>(Wendt, 2007)</w:t>
      </w:r>
      <w:r w:rsidR="00B73EB6">
        <w:rPr>
          <w:sz w:val="20"/>
        </w:rPr>
        <w:fldChar w:fldCharType="end"/>
      </w:r>
    </w:p>
    <w:p w14:paraId="1691DDB0" w14:textId="59AB70B8" w:rsidR="007E41AE" w:rsidRDefault="004542ED" w:rsidP="004542ED">
      <w:pPr>
        <w:spacing w:after="0"/>
        <w:rPr>
          <w:sz w:val="20"/>
        </w:rPr>
      </w:pPr>
      <w:r w:rsidRPr="00B73EB6">
        <w:rPr>
          <w:sz w:val="20"/>
          <w:vertAlign w:val="superscript"/>
        </w:rPr>
        <w:t>g</w:t>
      </w:r>
      <w:r w:rsidRPr="004542ED">
        <w:rPr>
          <w:sz w:val="20"/>
        </w:rPr>
        <w:t xml:space="preserve"> </w:t>
      </w:r>
      <w:r w:rsidR="007E41AE">
        <w:rPr>
          <w:sz w:val="20"/>
        </w:rPr>
        <w:fldChar w:fldCharType="begin" w:fldLock="1"/>
      </w:r>
      <w:r w:rsidR="00166BCC">
        <w:rPr>
          <w:sz w:val="20"/>
        </w:rPr>
        <w:instrText>ADDIN CSL_CITATION {"citationItems":[{"id":"ITEM-1","itemData":{"author":[{"dropping-particle":"","family":"USDA NRCS [United States Department of Agriculture Natural Resources Conservation Service]","given":"","non-dropping-particle":"","parse-names":false,"suffix":""}],"id":"ITEM-1","issued":{"date-parts":[["2002"]]},"publisher-place":"Des Moines, Iowa","title":"Section I FOTG: USLE Erosion Prediction","type":"report"},"uris":["http://www.mendeley.com/documents/?uuid=180d2ca2-6b55-4ad6-9c04-a74de0afe36b"]}],"mendeley":{"formattedCitation":"(USDA NRCS [United States Department of Agriculture Natural Resources Conservation Service], 2002)","manualFormatting":"(USDA NRCS, 2002)","plainTextFormattedCitation":"(USDA NRCS [United States Department of Agriculture Natural Resources Conservation Service], 2002)","previouslyFormattedCitation":"(USDA NRCS [United States Department of Agriculture Natural Resources Conservation Service], 2002)"},"properties":{"noteIndex":0},"schema":"https://github.com/citation-style-language/schema/raw/master/csl-citation.json"}</w:instrText>
      </w:r>
      <w:r w:rsidR="007E41AE">
        <w:rPr>
          <w:sz w:val="20"/>
        </w:rPr>
        <w:fldChar w:fldCharType="separate"/>
      </w:r>
      <w:r w:rsidR="007E41AE" w:rsidRPr="007E41AE">
        <w:rPr>
          <w:noProof/>
          <w:sz w:val="20"/>
        </w:rPr>
        <w:t>(USDA NRCS, 2002)</w:t>
      </w:r>
      <w:r w:rsidR="007E41AE">
        <w:rPr>
          <w:sz w:val="20"/>
        </w:rPr>
        <w:fldChar w:fldCharType="end"/>
      </w:r>
    </w:p>
    <w:p w14:paraId="6DEA2714" w14:textId="34F7A656" w:rsidR="004542ED" w:rsidRPr="004542ED" w:rsidRDefault="004542ED" w:rsidP="004542ED">
      <w:pPr>
        <w:spacing w:after="0"/>
        <w:rPr>
          <w:sz w:val="20"/>
        </w:rPr>
      </w:pPr>
      <w:r w:rsidRPr="00B73EB6">
        <w:rPr>
          <w:sz w:val="20"/>
          <w:vertAlign w:val="superscript"/>
        </w:rPr>
        <w:t>h</w:t>
      </w:r>
      <w:r w:rsidRPr="004542ED">
        <w:rPr>
          <w:sz w:val="20"/>
        </w:rPr>
        <w:t xml:space="preserve"> </w:t>
      </w:r>
      <w:r w:rsidR="007E41AE">
        <w:rPr>
          <w:sz w:val="20"/>
        </w:rPr>
        <w:fldChar w:fldCharType="begin" w:fldLock="1"/>
      </w:r>
      <w:r w:rsidR="00987302">
        <w:rPr>
          <w:sz w:val="20"/>
        </w:rPr>
        <w:instrText>ADDIN CSL_CITATION {"citationItems":[{"id":"ITEM-1","itemData":{"author":[{"dropping-particle":"","family":"USDA NRCS [United States Department of Agriculture Natural Resources Conservation Service]","given":"","non-dropping-particle":"","parse-names":false,"suffix":""}],"id":"ITEM-1","issued":{"date-parts":[["2008"]]},"publisher-place":"Des Moines, Iowa","title":"Conservation Practice Standard 600: Terrace","type":"report"},"uris":["http://www.mendeley.com/documents/?uuid=7a1c26c2-b384-4baa-9596-ddc496cb2ec4"]}],"mendeley":{"formattedCitation":"(USDA NRCS [United States Department of Agriculture Natural Resources Conservation Service], 2008b)","manualFormatting":"(USDA NRCS, 2008b)","plainTextFormattedCitation":"(USDA NRCS [United States Department of Agriculture Natural Resources Conservation Service], 2008b)","previouslyFormattedCitation":"(USDA NRCS [United States Department of Agriculture Natural Resources Conservation Service], 2008b)"},"properties":{"noteIndex":0},"schema":"https://github.com/citation-style-language/schema/raw/master/csl-citation.json"}</w:instrText>
      </w:r>
      <w:r w:rsidR="007E41AE">
        <w:rPr>
          <w:sz w:val="20"/>
        </w:rPr>
        <w:fldChar w:fldCharType="separate"/>
      </w:r>
      <w:r w:rsidR="007E41AE" w:rsidRPr="007E41AE">
        <w:rPr>
          <w:noProof/>
          <w:sz w:val="20"/>
        </w:rPr>
        <w:t>(USDA NRCS, 2008</w:t>
      </w:r>
      <w:r w:rsidR="00987302">
        <w:rPr>
          <w:noProof/>
          <w:sz w:val="20"/>
        </w:rPr>
        <w:t>b</w:t>
      </w:r>
      <w:r w:rsidR="007E41AE" w:rsidRPr="007E41AE">
        <w:rPr>
          <w:noProof/>
          <w:sz w:val="20"/>
        </w:rPr>
        <w:t>)</w:t>
      </w:r>
      <w:r w:rsidR="007E41AE">
        <w:rPr>
          <w:sz w:val="20"/>
        </w:rPr>
        <w:fldChar w:fldCharType="end"/>
      </w:r>
    </w:p>
    <w:p w14:paraId="4AEA1437" w14:textId="3E34A3EA" w:rsidR="004542ED" w:rsidRPr="004542ED" w:rsidRDefault="004542ED" w:rsidP="004542ED">
      <w:pPr>
        <w:spacing w:after="0"/>
        <w:rPr>
          <w:sz w:val="20"/>
        </w:rPr>
      </w:pPr>
      <w:r w:rsidRPr="004542ED">
        <w:rPr>
          <w:sz w:val="20"/>
        </w:rPr>
        <w:t>*We converted RUSLE factors between SI units and US customary units using USDA Agricultural Handbook 703</w:t>
      </w:r>
      <w:r w:rsidR="00B73EB6">
        <w:rPr>
          <w:sz w:val="20"/>
        </w:rPr>
        <w:t xml:space="preserve"> </w:t>
      </w:r>
      <w:r w:rsidR="00B73EB6">
        <w:rPr>
          <w:sz w:val="20"/>
        </w:rPr>
        <w:fldChar w:fldCharType="begin" w:fldLock="1"/>
      </w:r>
      <w:r w:rsidR="00B73EB6">
        <w:rPr>
          <w:sz w:val="20"/>
        </w:rPr>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1997)","manualFormatting":"(Renard et al., 1997","plainTextFormattedCitation":"(Renard et al., 1997)","previouslyFormattedCitation":"(Renard et al., 1997)"},"properties":{"noteIndex":0},"schema":"https://github.com/citation-style-language/schema/raw/master/csl-citation.json"}</w:instrText>
      </w:r>
      <w:r w:rsidR="00B73EB6">
        <w:rPr>
          <w:sz w:val="20"/>
        </w:rPr>
        <w:fldChar w:fldCharType="separate"/>
      </w:r>
      <w:r w:rsidR="00B73EB6" w:rsidRPr="00B73EB6">
        <w:rPr>
          <w:noProof/>
          <w:sz w:val="20"/>
        </w:rPr>
        <w:t>(Renard et al., 1997</w:t>
      </w:r>
      <w:r w:rsidR="00B73EB6">
        <w:rPr>
          <w:sz w:val="20"/>
        </w:rPr>
        <w:fldChar w:fldCharType="end"/>
      </w:r>
      <w:r w:rsidRPr="004542ED">
        <w:rPr>
          <w:sz w:val="20"/>
        </w:rPr>
        <w:t>; Table A-2).</w:t>
      </w:r>
    </w:p>
    <w:p w14:paraId="5617FC13" w14:textId="46850063" w:rsidR="004542ED" w:rsidRDefault="004542ED" w:rsidP="004542ED">
      <w:r>
        <w:lastRenderedPageBreak/>
        <w:t>†RUSLE instructions</w:t>
      </w:r>
      <w:r w:rsidR="00B73EB6">
        <w:t xml:space="preserve"> </w:t>
      </w:r>
      <w:r w:rsidR="00B73EB6">
        <w:fldChar w:fldCharType="begin" w:fldLock="1"/>
      </w:r>
      <w:r w:rsidR="00B73EB6">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1997)","plainTextFormattedCitation":"(Renard et al., 1997)","previouslyFormattedCitation":"(Renard et al., 1997)"},"properties":{"noteIndex":0},"schema":"https://github.com/citation-style-language/schema/raw/master/csl-citation.json"}</w:instrText>
      </w:r>
      <w:r w:rsidR="00B73EB6">
        <w:fldChar w:fldCharType="separate"/>
      </w:r>
      <w:r w:rsidR="00B73EB6" w:rsidRPr="00B73EB6">
        <w:rPr>
          <w:noProof/>
        </w:rPr>
        <w:t>(Renard et al., 1997)</w:t>
      </w:r>
      <w:r w:rsidR="00B73EB6">
        <w:fldChar w:fldCharType="end"/>
      </w:r>
      <w:r>
        <w:t xml:space="preserve"> suggested to modify estimates of soil loss with contouring when the slope length, L-factor, exceeds the critical slope length at which contouring fails and permits rill erosion. For PEWI, we defined critical slope lengths based upon Iowa NRCS USLE Erosion Prediction </w:t>
      </w:r>
      <w:r w:rsidR="00B73EB6">
        <w:fldChar w:fldCharType="begin" w:fldLock="1"/>
      </w:r>
      <w:r w:rsidR="00166BCC">
        <w:instrText>ADDIN CSL_CITATION {"citationItems":[{"id":"ITEM-1","itemData":{"author":[{"dropping-particle":"","family":"USDA NRCS [United States Department of Agriculture Natural Resources Conservation Service]","given":"","non-dropping-particle":"","parse-names":false,"suffix":""}],"id":"ITEM-1","issued":{"date-parts":[["2002"]]},"publisher-place":"Des Moines, Iowa","title":"Section I FOTG: USLE Erosion Prediction","type":"report"},"uris":["http://www.mendeley.com/documents/?uuid=180d2ca2-6b55-4ad6-9c04-a74de0afe36b"]}],"mendeley":{"formattedCitation":"(USDA NRCS [United States Department of Agriculture Natural Resources Conservation Service], 2002)","manualFormatting":"(USDA NRCS, 2002","plainTextFormattedCitation":"(USDA NRCS [United States Department of Agriculture Natural Resources Conservation Service], 2002)","previouslyFormattedCitation":"(USDA NRCS [United States Department of Agriculture Natural Resources Conservation Service], 2002)"},"properties":{"noteIndex":0},"schema":"https://github.com/citation-style-language/schema/raw/master/csl-citation.json"}</w:instrText>
      </w:r>
      <w:r w:rsidR="00B73EB6">
        <w:fldChar w:fldCharType="separate"/>
      </w:r>
      <w:r w:rsidR="00B73EB6" w:rsidRPr="00B73EB6">
        <w:rPr>
          <w:noProof/>
        </w:rPr>
        <w:t>(USDA NRCS, 2002</w:t>
      </w:r>
      <w:r w:rsidR="00B73EB6">
        <w:fldChar w:fldCharType="end"/>
      </w:r>
      <w:r>
        <w:t>; Table IIIa), which resulted in no L-factors exceeding critical lengths.</w:t>
      </w:r>
    </w:p>
    <w:p w14:paraId="372B6B2F" w14:textId="77777777" w:rsidR="00FA360A" w:rsidRPr="00FA360A" w:rsidRDefault="00FA360A" w:rsidP="00FA360A">
      <w:pPr>
        <w:pStyle w:val="Heading1"/>
        <w:rPr>
          <w:rFonts w:asciiTheme="minorHAnsi" w:hAnsiTheme="minorHAnsi" w:cstheme="minorHAnsi"/>
          <w:b/>
          <w:sz w:val="24"/>
        </w:rPr>
      </w:pPr>
      <w:bookmarkStart w:id="30" w:name="_Toc28353260"/>
      <w:r w:rsidRPr="00FA360A">
        <w:rPr>
          <w:rFonts w:asciiTheme="minorHAnsi" w:hAnsiTheme="minorHAnsi" w:cstheme="minorHAnsi"/>
          <w:b/>
          <w:sz w:val="24"/>
        </w:rPr>
        <w:t>Nitrate Pollution Control Module Details</w:t>
      </w:r>
      <w:bookmarkEnd w:id="30"/>
    </w:p>
    <w:p w14:paraId="4A46EC50" w14:textId="2D17FFE8" w:rsidR="00625FFA" w:rsidRPr="00093108" w:rsidRDefault="00625FFA" w:rsidP="00805F87">
      <w:pPr>
        <w:rPr>
          <w:sz w:val="24"/>
          <w:szCs w:val="24"/>
        </w:rPr>
      </w:pPr>
      <w:r w:rsidRPr="00093108">
        <w:rPr>
          <w:sz w:val="24"/>
          <w:szCs w:val="24"/>
        </w:rPr>
        <w:t xml:space="preserve">Nitrate Pollution Control within PEWI is the indexed inverse of the annual mean nitrate-N concentration levels in surface water from the outlet of the model watershed, where low levels of concentration correspond to high levels of control and vice versa. The calculation for watershed annual mean nitrate-N concentration averages </w:t>
      </w:r>
      <w:proofErr w:type="spellStart"/>
      <w:r w:rsidRPr="00093108">
        <w:rPr>
          <w:sz w:val="24"/>
          <w:szCs w:val="24"/>
        </w:rPr>
        <w:t>subwatershed</w:t>
      </w:r>
      <w:proofErr w:type="spellEnd"/>
      <w:r w:rsidRPr="00093108">
        <w:rPr>
          <w:sz w:val="24"/>
          <w:szCs w:val="24"/>
        </w:rPr>
        <w:t xml:space="preserve"> nitrate-N concentration, weighted by </w:t>
      </w:r>
      <w:proofErr w:type="spellStart"/>
      <w:r w:rsidRPr="00093108">
        <w:rPr>
          <w:sz w:val="24"/>
          <w:szCs w:val="24"/>
        </w:rPr>
        <w:t>subwatershed</w:t>
      </w:r>
      <w:proofErr w:type="spellEnd"/>
      <w:r w:rsidRPr="00093108">
        <w:rPr>
          <w:sz w:val="24"/>
          <w:szCs w:val="24"/>
        </w:rPr>
        <w:t xml:space="preserve"> area proportional to watershed area</w:t>
      </w:r>
      <w:r w:rsidR="00677D9C">
        <w:rPr>
          <w:sz w:val="24"/>
          <w:szCs w:val="24"/>
        </w:rPr>
        <w:t xml:space="preserve">. </w:t>
      </w:r>
      <w:r w:rsidRPr="00093108">
        <w:rPr>
          <w:sz w:val="24"/>
          <w:szCs w:val="24"/>
        </w:rPr>
        <w:t>Because we restricted nitrate-N concentration to a minimum of 2 mg L</w:t>
      </w:r>
      <w:r w:rsidRPr="00093108">
        <w:rPr>
          <w:sz w:val="24"/>
          <w:szCs w:val="24"/>
          <w:vertAlign w:val="superscript"/>
        </w:rPr>
        <w:t>-1</w:t>
      </w:r>
      <w:r w:rsidRPr="00093108">
        <w:rPr>
          <w:sz w:val="24"/>
          <w:szCs w:val="24"/>
        </w:rPr>
        <w:t xml:space="preserve"> in line with data on fully perennial systems</w:t>
      </w:r>
      <w:r w:rsidR="002640FE">
        <w:rPr>
          <w:sz w:val="24"/>
          <w:szCs w:val="24"/>
        </w:rPr>
        <w:t xml:space="preserve"> </w:t>
      </w:r>
      <w:r w:rsidR="00CF648F">
        <w:rPr>
          <w:sz w:val="24"/>
          <w:szCs w:val="24"/>
        </w:rPr>
        <w:fldChar w:fldCharType="begin" w:fldLock="1"/>
      </w:r>
      <w:r w:rsidR="00B73EB6">
        <w:rPr>
          <w:sz w:val="24"/>
          <w:szCs w:val="24"/>
        </w:rPr>
        <w:instrText>ADDIN CSL_CITATION {"citationItems":[{"id":"ITEM-1","itemData":{"ISSN":"0047-2425","abstract":"Subsurface drainage of gravitational water from the soil profile through tiles is a common practice used to improve crop production on poorly drained soils. Previous research has often shown significant concentrations of nitrate-N (NO3-N) in drainage water from row-crop systems, but little drainage research has been conducted under perennial crops such as those used in the Conservation Reserve Program (CRP), Pour cropping systems (continuous corn, a corn-soybean rotation, alfalfa, and CRP) were established in 1988 to determine aboveground biomass yields, N uptake, residual soil N (RSN), soil water content, and NO3 losses to subsurface tile drainage water as influenced by cropping system, Hydrologic-year rainfall during the 6-yr study ranged from 23% below normal to 66% above normal, In dry years, yields were limited, RSN accumulated at elevated levels in all crop systems but especially in the row-crop systems, soil water reserves and RSN were reduced to as deep as 2.7 m in the alfalfa (Medicago saliva L.) and CRP systems, and tile drainage did not occur, Drainage occurred only in the corn (Zea mays L.) and soybean [Glycine max (L.) Merr.] systems in the year of normal rainfall, In gears of excess precipitation, drainage from the row-crop systems exceeded that from the perennial crops by 1.1 to 5.3X. Flow-weighted average NO3-N concentrations in the water during the now period of this study were continuous corn = 32, corn-soybean rotation = 24, alfalfa = 3 and CRP = 2 mg/L. Nitrate losses in the subsurface drainage water from the continuous corn and cent-soybean systems were about 37X and 35X higher, respectively, than from the alfalfa and CRP systems due primarily to greater season-long ET resulting in less drainage and greater uptake and/or immobilization of N by the perennial crops.","author":[{"dropping-particle":"","family":"Randall","given":"G W","non-dropping-particle":"","parse-names":false,"suffix":""},{"dropping-particle":"","family":"Huggins","given":"D R","non-dropping-particle":"","parse-names":false,"suffix":""},{"dropping-particle":"","family":"Russelle","given":"M P","non-dropping-particle":"","parse-names":false,"suffix":""},{"dropping-particle":"","family":"Fuchs","given":"D J","non-dropping-particle":"","parse-names":false,"suffix":""},{"dropping-particle":"","family":"Nelson","given":"W W","non-dropping-particle":"","parse-names":false,"suffix":""},{"dropping-particle":"","family":"Anderson","given":"J L","non-dropping-particle":"","parse-names":false,"suffix":""}],"container-title":"Journal of Environmental Quality","id":"ITEM-1","issue":"5","issued":{"date-parts":[["1997"]]},"language":"English","note":"ISI Document Delivery No.: XY942\nTimes Cited: 182\nCited Reference Count: 21\nRandall, GW Huggins, DR Russelle, MP Fuchs, DJ Nelson, WW Anderson, JL\n190\nAmer soc agronomy\nMadison","page":"1240-1247","publisher-place":"SO EXPT STN,LAMBERTON,MN 56152. USDA ARS,PLANT SCI RES UNIT,US DAIRY FORAGE RES CTR,ST PAUL,MN 55108. UNIV MINNESOTA,DEPT SOIL WATER &amp; CLIMATE,ST PAUL,MN 55108. Randall, GW (reprint author), SO EXPT STN,WASECA,MN 56093, USA.","title":"Nitrate losses through subsurface tile drainage in Conservation Reserve Program, alfalfa, and row crop systems","type":"article-journal","volume":"26"},"uris":["http://www.mendeley.com/documents/?uuid=b03c00a2-efb4-4d34-abf1-b4e0f036bd8c"]}],"mendeley":{"formattedCitation":"(Randall et al., 1997)","plainTextFormattedCitation":"(Randall et al., 1997)","previouslyFormattedCitation":"(Randall et al., 1997)"},"properties":{"noteIndex":0},"schema":"https://github.com/citation-style-language/schema/raw/master/csl-citation.json"}</w:instrText>
      </w:r>
      <w:r w:rsidR="00CF648F">
        <w:rPr>
          <w:sz w:val="24"/>
          <w:szCs w:val="24"/>
        </w:rPr>
        <w:fldChar w:fldCharType="separate"/>
      </w:r>
      <w:r w:rsidR="00CF648F" w:rsidRPr="00CF648F">
        <w:rPr>
          <w:noProof/>
          <w:sz w:val="24"/>
          <w:szCs w:val="24"/>
        </w:rPr>
        <w:t>(Randall et al., 1997)</w:t>
      </w:r>
      <w:r w:rsidR="00CF648F">
        <w:rPr>
          <w:sz w:val="24"/>
          <w:szCs w:val="24"/>
        </w:rPr>
        <w:fldChar w:fldCharType="end"/>
      </w:r>
      <w:r w:rsidRPr="00093108">
        <w:rPr>
          <w:sz w:val="24"/>
          <w:szCs w:val="24"/>
        </w:rPr>
        <w:t xml:space="preserve">, </w:t>
      </w:r>
      <w:proofErr w:type="spellStart"/>
      <w:r w:rsidRPr="00093108">
        <w:rPr>
          <w:sz w:val="24"/>
          <w:szCs w:val="24"/>
        </w:rPr>
        <w:t>subwatershed</w:t>
      </w:r>
      <w:proofErr w:type="spellEnd"/>
      <w:r w:rsidRPr="00093108">
        <w:rPr>
          <w:sz w:val="24"/>
          <w:szCs w:val="24"/>
        </w:rPr>
        <w:t xml:space="preserve"> nitrate-N concentration, in mg L</w:t>
      </w:r>
      <w:r w:rsidRPr="00093108">
        <w:rPr>
          <w:sz w:val="24"/>
          <w:szCs w:val="24"/>
          <w:vertAlign w:val="superscript"/>
        </w:rPr>
        <w:t>-1</w:t>
      </w:r>
      <w:r w:rsidRPr="00093108">
        <w:rPr>
          <w:sz w:val="24"/>
          <w:szCs w:val="24"/>
        </w:rPr>
        <w:t>, equals the maximum of: 2 or 100 multiplied by the product of: 1) precipitation multiplier,</w:t>
      </w:r>
      <w:r w:rsidRPr="00093108">
        <w:rPr>
          <w:i/>
          <w:sz w:val="24"/>
          <w:szCs w:val="24"/>
        </w:rPr>
        <w:t xml:space="preserve"> </w:t>
      </w:r>
      <w:r w:rsidRPr="00093108">
        <w:rPr>
          <w:sz w:val="24"/>
          <w:szCs w:val="24"/>
        </w:rPr>
        <w:t xml:space="preserve">2) strategic wetland multiplier, 3) row crop multiplier, a weighted average by grid cell area proportional to </w:t>
      </w:r>
      <w:proofErr w:type="spellStart"/>
      <w:r w:rsidRPr="00093108">
        <w:rPr>
          <w:sz w:val="24"/>
          <w:szCs w:val="24"/>
        </w:rPr>
        <w:t>subwatershed</w:t>
      </w:r>
      <w:proofErr w:type="spellEnd"/>
      <w:r w:rsidRPr="00093108">
        <w:rPr>
          <w:sz w:val="24"/>
          <w:szCs w:val="24"/>
        </w:rPr>
        <w:t xml:space="preserve"> area; and 4) conservation row-crop multiplier (Table S8)</w:t>
      </w:r>
      <w:r w:rsidR="00677D9C">
        <w:rPr>
          <w:sz w:val="24"/>
          <w:szCs w:val="24"/>
        </w:rPr>
        <w:t xml:space="preserve">. </w:t>
      </w:r>
      <w:r w:rsidRPr="00093108">
        <w:rPr>
          <w:sz w:val="24"/>
          <w:szCs w:val="24"/>
        </w:rPr>
        <w:t>Mean annual nitrate-N concentration in PEWI ranges from 2–29.54 mg L</w:t>
      </w:r>
      <w:r w:rsidRPr="00093108">
        <w:rPr>
          <w:sz w:val="24"/>
          <w:szCs w:val="24"/>
          <w:vertAlign w:val="superscript"/>
        </w:rPr>
        <w:t>-1</w:t>
      </w:r>
      <w:r w:rsidRPr="00093108">
        <w:rPr>
          <w:sz w:val="24"/>
          <w:szCs w:val="24"/>
        </w:rPr>
        <w:t xml:space="preserve">. PEWI also generates a map for users to evaluate the percent contribution of each </w:t>
      </w:r>
      <w:proofErr w:type="spellStart"/>
      <w:r w:rsidRPr="00093108">
        <w:rPr>
          <w:sz w:val="24"/>
          <w:szCs w:val="24"/>
        </w:rPr>
        <w:t>subwatershed</w:t>
      </w:r>
      <w:proofErr w:type="spellEnd"/>
      <w:r w:rsidRPr="00093108">
        <w:rPr>
          <w:sz w:val="24"/>
          <w:szCs w:val="24"/>
        </w:rPr>
        <w:t xml:space="preserve"> to the overall watershed nitrate-N concentration</w:t>
      </w:r>
      <w:r w:rsidR="00DE3F4E">
        <w:rPr>
          <w:sz w:val="24"/>
          <w:szCs w:val="24"/>
        </w:rPr>
        <w:t xml:space="preserve"> (Fig. 4)</w:t>
      </w:r>
      <w:r w:rsidR="00677D9C">
        <w:rPr>
          <w:sz w:val="24"/>
          <w:szCs w:val="24"/>
        </w:rPr>
        <w:t xml:space="preserve">. </w:t>
      </w:r>
      <w:r w:rsidRPr="00093108">
        <w:rPr>
          <w:sz w:val="24"/>
          <w:szCs w:val="24"/>
        </w:rPr>
        <w:t xml:space="preserve">PEWI calculates the percent contribution of each </w:t>
      </w:r>
      <w:proofErr w:type="spellStart"/>
      <w:r w:rsidRPr="00093108">
        <w:rPr>
          <w:sz w:val="24"/>
          <w:szCs w:val="24"/>
        </w:rPr>
        <w:t>subwatershed</w:t>
      </w:r>
      <w:proofErr w:type="spellEnd"/>
      <w:r w:rsidRPr="00093108">
        <w:rPr>
          <w:sz w:val="24"/>
          <w:szCs w:val="24"/>
        </w:rPr>
        <w:t xml:space="preserve"> as the product of </w:t>
      </w:r>
      <w:proofErr w:type="spellStart"/>
      <w:r w:rsidRPr="00093108">
        <w:rPr>
          <w:sz w:val="24"/>
          <w:szCs w:val="24"/>
        </w:rPr>
        <w:t>subwatershed</w:t>
      </w:r>
      <w:proofErr w:type="spellEnd"/>
      <w:r w:rsidRPr="00093108">
        <w:rPr>
          <w:sz w:val="24"/>
          <w:szCs w:val="24"/>
        </w:rPr>
        <w:t xml:space="preserve"> nitrate-N concentration and the ratio of </w:t>
      </w:r>
      <w:proofErr w:type="spellStart"/>
      <w:r w:rsidRPr="00093108">
        <w:rPr>
          <w:sz w:val="24"/>
          <w:szCs w:val="24"/>
        </w:rPr>
        <w:t>subwatershed</w:t>
      </w:r>
      <w:proofErr w:type="spellEnd"/>
      <w:r w:rsidRPr="00093108">
        <w:rPr>
          <w:sz w:val="24"/>
          <w:szCs w:val="24"/>
        </w:rPr>
        <w:t xml:space="preserve"> area to watershed area (Table S8).</w:t>
      </w:r>
    </w:p>
    <w:p w14:paraId="1DE490A8" w14:textId="5EE9E1CB" w:rsidR="00625FFA" w:rsidRPr="00093108" w:rsidRDefault="00625FFA" w:rsidP="00625FFA">
      <w:pPr>
        <w:ind w:firstLine="720"/>
        <w:rPr>
          <w:sz w:val="24"/>
          <w:szCs w:val="24"/>
        </w:rPr>
      </w:pPr>
      <w:r w:rsidRPr="00093108">
        <w:rPr>
          <w:sz w:val="24"/>
          <w:szCs w:val="24"/>
        </w:rPr>
        <w:t>Mean nitrate-N concentration estimates are based on</w:t>
      </w:r>
      <w:r w:rsidR="002640FE">
        <w:rPr>
          <w:sz w:val="24"/>
          <w:szCs w:val="24"/>
        </w:rPr>
        <w:t xml:space="preserve"> </w:t>
      </w:r>
      <w:r w:rsidR="00CF648F">
        <w:rPr>
          <w:sz w:val="24"/>
          <w:szCs w:val="24"/>
        </w:rPr>
        <w:fldChar w:fldCharType="begin" w:fldLock="1"/>
      </w:r>
      <w:r w:rsidR="00CF648F">
        <w:rPr>
          <w:sz w:val="24"/>
          <w:szCs w:val="24"/>
        </w:rPr>
        <w:instrText>ADDIN CSL_CITATION {"citationItems":[{"id":"ITEM-1","itemData":{"DOI":"10.2134/jeq2000.00472425002900060016x","ISSN":"0047-2425","abstract":"The relationship between row crop land use and nitrate N concentrations in surface water was evaluated for 15 Iowa watersheds ranging from 1002 to 2774 km(2) and 10 smaller watersheds ranging from 47 to 775 km(2) for the period 1996 to 1998. The percentage of land in row crop varied from 23 to &gt;87% in the 15 large watersheds, and mean annual NO3-N concentrations ranged from 0.5 to 10.8 mg/L. In the small watersheds, row crop percentage varied from 28 to 87% and mean annual NO3-N concentrations ranged from 3.0 to 10.5 mg/L. Ln both cases, nitrate N concentrations were directly related to the percent age of row crop in the watershed (p &lt; 0.0003), Linear regression showed similar slope for both sets of watersheds (0.11) suggesting that average annual surface water nitrate concentrations in Iowa, and possibly similar agricultural areas in the midwestern USA, ran be approximated by multiplying a watershed's row crop percentage by 0.1. Comparing the Iowa watershed data with similar data collected at a subwatershed scale in Iowa (0.1 to 8.1 km(2)) and a larger midcontinent scale (7300 to 237 100 km(2)) suggests that watershed scale affects the relationship of nitrate concentration and land use. The slope of nitrate concentration versus ram crop percentage decreases with increasing watershed size.","author":[{"dropping-particle":"","family":"Schilling","given":"K E","non-dropping-particle":"","parse-names":false,"suffix":""},{"dropping-particle":"","family":"Libra","given":"R D","non-dropping-particle":"","parse-names":false,"suffix":""}],"container-title":"Journal of Environmental Quality","id":"ITEM-1","issue":"6","issued":{"date-parts":[["2000"]]},"note":"Times Cited: 48\n51","page":"1846-1851","title":"The relationship of nitrate concentrations in streams to row crop land use in Iowa","type":"article-journal","volume":"29"},"uris":["http://www.mendeley.com/documents/?uuid=dc31a0b2-5d4d-48f2-a31f-ea70b7393d8d"]}],"mendeley":{"formattedCitation":"(Schilling and Libra, 2000)","manualFormatting":"Schilling and Libra's (2000)","plainTextFormattedCitation":"(Schilling and Libra, 2000)","previouslyFormattedCitation":"(Schilling and Libra, 2000)"},"properties":{"noteIndex":0},"schema":"https://github.com/citation-style-language/schema/raw/master/csl-citation.json"}</w:instrText>
      </w:r>
      <w:r w:rsidR="00CF648F">
        <w:rPr>
          <w:sz w:val="24"/>
          <w:szCs w:val="24"/>
        </w:rPr>
        <w:fldChar w:fldCharType="separate"/>
      </w:r>
      <w:r w:rsidR="00CF648F" w:rsidRPr="00CF648F">
        <w:rPr>
          <w:noProof/>
          <w:sz w:val="24"/>
          <w:szCs w:val="24"/>
        </w:rPr>
        <w:t>Schilling and Libra</w:t>
      </w:r>
      <w:r w:rsidR="00CF648F">
        <w:rPr>
          <w:noProof/>
          <w:sz w:val="24"/>
          <w:szCs w:val="24"/>
        </w:rPr>
        <w:t>'s</w:t>
      </w:r>
      <w:r w:rsidR="00CF648F" w:rsidRPr="00CF648F">
        <w:rPr>
          <w:noProof/>
          <w:sz w:val="24"/>
          <w:szCs w:val="24"/>
        </w:rPr>
        <w:t xml:space="preserve"> </w:t>
      </w:r>
      <w:r w:rsidR="00CF648F">
        <w:rPr>
          <w:noProof/>
          <w:sz w:val="24"/>
          <w:szCs w:val="24"/>
        </w:rPr>
        <w:t>(</w:t>
      </w:r>
      <w:r w:rsidR="00CF648F" w:rsidRPr="00CF648F">
        <w:rPr>
          <w:noProof/>
          <w:sz w:val="24"/>
          <w:szCs w:val="24"/>
        </w:rPr>
        <w:t>2000)</w:t>
      </w:r>
      <w:r w:rsidR="00CF648F">
        <w:rPr>
          <w:sz w:val="24"/>
          <w:szCs w:val="24"/>
        </w:rPr>
        <w:fldChar w:fldCharType="end"/>
      </w:r>
      <w:r w:rsidR="00CF648F">
        <w:rPr>
          <w:sz w:val="24"/>
          <w:szCs w:val="24"/>
        </w:rPr>
        <w:t xml:space="preserve"> </w:t>
      </w:r>
      <w:r w:rsidRPr="00093108">
        <w:rPr>
          <w:sz w:val="24"/>
          <w:szCs w:val="24"/>
        </w:rPr>
        <w:t>conclusion that watershed size impacts the relationship between the percent of the watershed in row crops and the expected nitrate-N concentrations in surface water</w:t>
      </w:r>
      <w:r w:rsidR="00677D9C">
        <w:rPr>
          <w:sz w:val="24"/>
          <w:szCs w:val="24"/>
        </w:rPr>
        <w:t xml:space="preserve">. </w:t>
      </w:r>
      <w:r w:rsidRPr="00093108">
        <w:rPr>
          <w:sz w:val="24"/>
          <w:szCs w:val="24"/>
        </w:rPr>
        <w:t>Specifically, they found approximate nitrate-N concentration by multiplying the percent area in row crops by 0.14 mg L</w:t>
      </w:r>
      <w:r w:rsidRPr="00093108">
        <w:rPr>
          <w:sz w:val="24"/>
          <w:szCs w:val="24"/>
          <w:vertAlign w:val="superscript"/>
        </w:rPr>
        <w:t>-1</w:t>
      </w:r>
      <w:r w:rsidRPr="00093108">
        <w:rPr>
          <w:sz w:val="24"/>
          <w:szCs w:val="24"/>
        </w:rPr>
        <w:t xml:space="preserve"> for </w:t>
      </w:r>
      <w:proofErr w:type="spellStart"/>
      <w:r w:rsidRPr="00093108">
        <w:rPr>
          <w:sz w:val="24"/>
          <w:szCs w:val="24"/>
        </w:rPr>
        <w:t>subwatersheds</w:t>
      </w:r>
      <w:proofErr w:type="spellEnd"/>
      <w:r w:rsidRPr="00093108">
        <w:rPr>
          <w:sz w:val="24"/>
          <w:szCs w:val="24"/>
        </w:rPr>
        <w:t xml:space="preserve">. As such, considering the PEWI watershed size we used 14% </w:t>
      </w:r>
      <w:r w:rsidR="00CF648F">
        <w:rPr>
          <w:sz w:val="24"/>
          <w:szCs w:val="24"/>
        </w:rPr>
        <w:t xml:space="preserve">for a </w:t>
      </w:r>
      <w:r w:rsidRPr="00093108">
        <w:rPr>
          <w:sz w:val="24"/>
          <w:szCs w:val="24"/>
        </w:rPr>
        <w:t xml:space="preserve">row-crop multiplier for </w:t>
      </w:r>
      <w:proofErr w:type="spellStart"/>
      <w:r w:rsidRPr="00093108">
        <w:rPr>
          <w:sz w:val="24"/>
          <w:szCs w:val="24"/>
        </w:rPr>
        <w:t>subwatersheds</w:t>
      </w:r>
      <w:proofErr w:type="spellEnd"/>
      <w:r w:rsidRPr="00093108">
        <w:rPr>
          <w:sz w:val="24"/>
          <w:szCs w:val="24"/>
        </w:rPr>
        <w:t xml:space="preserve"> in PEWI nitrate model calculations</w:t>
      </w:r>
      <w:r w:rsidR="00CF648F">
        <w:rPr>
          <w:sz w:val="24"/>
          <w:szCs w:val="24"/>
        </w:rPr>
        <w:t xml:space="preserve"> (</w:t>
      </w:r>
      <w:r w:rsidR="00CF648F">
        <w:rPr>
          <w:sz w:val="24"/>
          <w:szCs w:val="24"/>
        </w:rPr>
        <w:fldChar w:fldCharType="begin" w:fldLock="1"/>
      </w:r>
      <w:r w:rsidR="00CF648F">
        <w:rPr>
          <w:sz w:val="24"/>
          <w:szCs w:val="24"/>
        </w:rPr>
        <w:instrText>ADDIN CSL_CITATION {"citationItems":[{"id":"ITEM-1","itemData":{"DOI":"10.2134/jeq2000.00472425002900060016x","ISSN":"0047-2425","abstract":"The relationship between row crop land use and nitrate N concentrations in surface water was evaluated for 15 Iowa watersheds ranging from 1002 to 2774 km(2) and 10 smaller watersheds ranging from 47 to 775 km(2) for the period 1996 to 1998. The percentage of land in row crop varied from 23 to &gt;87% in the 15 large watersheds, and mean annual NO3-N concentrations ranged from 0.5 to 10.8 mg/L. In the small watersheds, row crop percentage varied from 28 to 87% and mean annual NO3-N concentrations ranged from 3.0 to 10.5 mg/L. Ln both cases, nitrate N concentrations were directly related to the percent age of row crop in the watershed (p &lt; 0.0003), Linear regression showed similar slope for both sets of watersheds (0.11) suggesting that average annual surface water nitrate concentrations in Iowa, and possibly similar agricultural areas in the midwestern USA, ran be approximated by multiplying a watershed's row crop percentage by 0.1. Comparing the Iowa watershed data with similar data collected at a subwatershed scale in Iowa (0.1 to 8.1 km(2)) and a larger midcontinent scale (7300 to 237 100 km(2)) suggests that watershed scale affects the relationship of nitrate concentration and land use. The slope of nitrate concentration versus ram crop percentage decreases with increasing watershed size.","author":[{"dropping-particle":"","family":"Schilling","given":"K E","non-dropping-particle":"","parse-names":false,"suffix":""},{"dropping-particle":"","family":"Libra","given":"R D","non-dropping-particle":"","parse-names":false,"suffix":""}],"container-title":"Journal of Environmental Quality","id":"ITEM-1","issue":"6","issued":{"date-parts":[["2000"]]},"note":"Times Cited: 48\n51","page":"1846-1851","title":"The relationship of nitrate concentrations in streams to row crop land use in Iowa","type":"article-journal","volume":"29"},"uris":["http://www.mendeley.com/documents/?uuid=dc31a0b2-5d4d-48f2-a31f-ea70b7393d8d"]}],"mendeley":{"formattedCitation":"(Schilling and Libra, 2000)","manualFormatting":"Schilling and Libra 2000)","plainTextFormattedCitation":"(Schilling and Libra, 2000)","previouslyFormattedCitation":"(Schilling and Libra, 2000)"},"properties":{"noteIndex":0},"schema":"https://github.com/citation-style-language/schema/raw/master/csl-citation.json"}</w:instrText>
      </w:r>
      <w:r w:rsidR="00CF648F">
        <w:rPr>
          <w:sz w:val="24"/>
          <w:szCs w:val="24"/>
        </w:rPr>
        <w:fldChar w:fldCharType="separate"/>
      </w:r>
      <w:r w:rsidR="00CF648F" w:rsidRPr="00CF648F">
        <w:rPr>
          <w:noProof/>
          <w:sz w:val="24"/>
          <w:szCs w:val="24"/>
        </w:rPr>
        <w:t>Schilling and Libra 2000)</w:t>
      </w:r>
      <w:r w:rsidR="00CF648F">
        <w:rPr>
          <w:sz w:val="24"/>
          <w:szCs w:val="24"/>
        </w:rPr>
        <w:fldChar w:fldCharType="end"/>
      </w:r>
      <w:r w:rsidR="00677D9C">
        <w:rPr>
          <w:sz w:val="24"/>
          <w:szCs w:val="24"/>
        </w:rPr>
        <w:t xml:space="preserve">. </w:t>
      </w:r>
      <w:r w:rsidRPr="00093108">
        <w:rPr>
          <w:sz w:val="24"/>
          <w:szCs w:val="24"/>
        </w:rPr>
        <w:t>The PEWI nitrate model simplifies land use into two categories, annual row crop or perennial vegetation</w:t>
      </w:r>
      <w:r w:rsidR="00677D9C">
        <w:rPr>
          <w:sz w:val="24"/>
          <w:szCs w:val="24"/>
        </w:rPr>
        <w:t xml:space="preserve">. </w:t>
      </w:r>
      <w:r w:rsidRPr="00093108">
        <w:rPr>
          <w:sz w:val="24"/>
          <w:szCs w:val="24"/>
        </w:rPr>
        <w:t xml:space="preserve">Because </w:t>
      </w:r>
      <w:r w:rsidR="00CF648F">
        <w:rPr>
          <w:sz w:val="24"/>
          <w:szCs w:val="24"/>
        </w:rPr>
        <w:fldChar w:fldCharType="begin" w:fldLock="1"/>
      </w:r>
      <w:r w:rsidR="00CF648F">
        <w:rPr>
          <w:sz w:val="24"/>
          <w:szCs w:val="24"/>
        </w:rPr>
        <w:instrText>ADDIN CSL_CITATION {"citationItems":[{"id":"ITEM-1","itemData":{"DOI":"10.2134/jeq2000.00472425002900060016x","ISSN":"0047-2425","abstract":"The relationship between row crop land use and nitrate N concentrations in surface water was evaluated for 15 Iowa watersheds ranging from 1002 to 2774 km(2) and 10 smaller watersheds ranging from 47 to 775 km(2) for the period 1996 to 1998. The percentage of land in row crop varied from 23 to &gt;87% in the 15 large watersheds, and mean annual NO3-N concentrations ranged from 0.5 to 10.8 mg/L. In the small watersheds, row crop percentage varied from 28 to 87% and mean annual NO3-N concentrations ranged from 3.0 to 10.5 mg/L. Ln both cases, nitrate N concentrations were directly related to the percent age of row crop in the watershed (p &lt; 0.0003), Linear regression showed similar slope for both sets of watersheds (0.11) suggesting that average annual surface water nitrate concentrations in Iowa, and possibly similar agricultural areas in the midwestern USA, ran be approximated by multiplying a watershed's row crop percentage by 0.1. Comparing the Iowa watershed data with similar data collected at a subwatershed scale in Iowa (0.1 to 8.1 km(2)) and a larger midcontinent scale (7300 to 237 100 km(2)) suggests that watershed scale affects the relationship of nitrate concentration and land use. The slope of nitrate concentration versus ram crop percentage decreases with increasing watershed size.","author":[{"dropping-particle":"","family":"Schilling","given":"K E","non-dropping-particle":"","parse-names":false,"suffix":""},{"dropping-particle":"","family":"Libra","given":"R D","non-dropping-particle":"","parse-names":false,"suffix":""}],"container-title":"Journal of Environmental Quality","id":"ITEM-1","issue":"6","issued":{"date-parts":[["2000"]]},"note":"Times Cited: 48\n51","page":"1846-1851","title":"The relationship of nitrate concentrations in streams to row crop land use in Iowa","type":"article-journal","volume":"29"},"uris":["http://www.mendeley.com/documents/?uuid=dc31a0b2-5d4d-48f2-a31f-ea70b7393d8d"]}],"mendeley":{"formattedCitation":"(Schilling and Libra, 2000)","manualFormatting":"Schilling and Libra (2000)","plainTextFormattedCitation":"(Schilling and Libra, 2000)","previouslyFormattedCitation":"(Schilling and Libra, 2000)"},"properties":{"noteIndex":0},"schema":"https://github.com/citation-style-language/schema/raw/master/csl-citation.json"}</w:instrText>
      </w:r>
      <w:r w:rsidR="00CF648F">
        <w:rPr>
          <w:sz w:val="24"/>
          <w:szCs w:val="24"/>
        </w:rPr>
        <w:fldChar w:fldCharType="separate"/>
      </w:r>
      <w:r w:rsidR="00CF648F" w:rsidRPr="00CF648F">
        <w:rPr>
          <w:noProof/>
          <w:sz w:val="24"/>
          <w:szCs w:val="24"/>
        </w:rPr>
        <w:t xml:space="preserve">Schilling and Libra </w:t>
      </w:r>
      <w:r w:rsidR="00CF648F">
        <w:rPr>
          <w:noProof/>
          <w:sz w:val="24"/>
          <w:szCs w:val="24"/>
        </w:rPr>
        <w:t>(</w:t>
      </w:r>
      <w:r w:rsidR="00CF648F" w:rsidRPr="00CF648F">
        <w:rPr>
          <w:noProof/>
          <w:sz w:val="24"/>
          <w:szCs w:val="24"/>
        </w:rPr>
        <w:t>2000)</w:t>
      </w:r>
      <w:r w:rsidR="00CF648F">
        <w:rPr>
          <w:sz w:val="24"/>
          <w:szCs w:val="24"/>
        </w:rPr>
        <w:fldChar w:fldCharType="end"/>
      </w:r>
      <w:r w:rsidR="00CF648F">
        <w:rPr>
          <w:sz w:val="24"/>
          <w:szCs w:val="24"/>
        </w:rPr>
        <w:t xml:space="preserve"> </w:t>
      </w:r>
      <w:r w:rsidRPr="00093108">
        <w:rPr>
          <w:sz w:val="24"/>
          <w:szCs w:val="24"/>
        </w:rPr>
        <w:t xml:space="preserve">did not explicitly consider factors within perennial vegetation systems that have potential to elevate nitrate-N concentration levels, PEWI scenarios with a large percentage of land-use types such as pasture, alfalfa, hay, or bioenergy crops in a </w:t>
      </w:r>
      <w:proofErr w:type="spellStart"/>
      <w:r w:rsidRPr="00093108">
        <w:rPr>
          <w:sz w:val="24"/>
          <w:szCs w:val="24"/>
        </w:rPr>
        <w:t>subwatershed</w:t>
      </w:r>
      <w:proofErr w:type="spellEnd"/>
      <w:r w:rsidRPr="00093108">
        <w:rPr>
          <w:sz w:val="24"/>
          <w:szCs w:val="24"/>
        </w:rPr>
        <w:t xml:space="preserve"> may underestimate concentration levels</w:t>
      </w:r>
      <w:r w:rsidR="00CF648F">
        <w:rPr>
          <w:sz w:val="24"/>
          <w:szCs w:val="24"/>
        </w:rPr>
        <w:t xml:space="preserve"> </w:t>
      </w:r>
      <w:r w:rsidR="00CF648F">
        <w:rPr>
          <w:sz w:val="24"/>
          <w:szCs w:val="24"/>
        </w:rPr>
        <w:fldChar w:fldCharType="begin" w:fldLock="1"/>
      </w:r>
      <w:r w:rsidR="00CF648F">
        <w:rPr>
          <w:sz w:val="24"/>
          <w:szCs w:val="24"/>
        </w:rPr>
        <w:instrText>ADDIN CSL_CITATION {"citationItems":[{"id":"ITEM-1","itemData":{"author":[{"dropping-particle":"","family":"Chennault","given":"Carrie M","non-dropping-particle":"","parse-names":false,"suffix":""}],"id":"ITEM-1","issued":{"date-parts":[["2014"]]},"publisher":"Iowa State University","title":"People in Ecosystems/Watershed Integration: visualizing ecosystem services tradeoffs in agricultural landscapes","type":"thesis"},"uris":["http://www.mendeley.com/documents/?uuid=c5290a5c-da93-45ff-9f6c-5e57e95aad4a"]}],"mendeley":{"formattedCitation":"(Chennault, 2014)","plainTextFormattedCitation":"(Chennault, 2014)","previouslyFormattedCitation":"(Chennault, 2014)"},"properties":{"noteIndex":0},"schema":"https://github.com/citation-style-language/schema/raw/master/csl-citation.json"}</w:instrText>
      </w:r>
      <w:r w:rsidR="00CF648F">
        <w:rPr>
          <w:sz w:val="24"/>
          <w:szCs w:val="24"/>
        </w:rPr>
        <w:fldChar w:fldCharType="separate"/>
      </w:r>
      <w:r w:rsidR="00CF648F" w:rsidRPr="00CF648F">
        <w:rPr>
          <w:noProof/>
          <w:sz w:val="24"/>
          <w:szCs w:val="24"/>
        </w:rPr>
        <w:t>(Chennault, 2014)</w:t>
      </w:r>
      <w:r w:rsidR="00CF648F">
        <w:rPr>
          <w:sz w:val="24"/>
          <w:szCs w:val="24"/>
        </w:rPr>
        <w:fldChar w:fldCharType="end"/>
      </w:r>
      <w:r w:rsidRPr="00093108">
        <w:rPr>
          <w:sz w:val="24"/>
          <w:szCs w:val="24"/>
        </w:rPr>
        <w:t xml:space="preserve">. </w:t>
      </w:r>
    </w:p>
    <w:p w14:paraId="28C00E32" w14:textId="77777777" w:rsidR="0083562A" w:rsidRPr="0083562A" w:rsidRDefault="0083562A" w:rsidP="0083562A">
      <w:pPr>
        <w:ind w:firstLine="720"/>
        <w:rPr>
          <w:sz w:val="24"/>
          <w:szCs w:val="24"/>
        </w:rPr>
      </w:pPr>
      <w:r w:rsidRPr="0083562A">
        <w:rPr>
          <w:sz w:val="24"/>
          <w:szCs w:val="24"/>
        </w:rPr>
        <w:t xml:space="preserve">To calculate </w:t>
      </w:r>
      <w:proofErr w:type="spellStart"/>
      <w:r w:rsidRPr="0083562A">
        <w:rPr>
          <w:sz w:val="24"/>
          <w:szCs w:val="24"/>
        </w:rPr>
        <w:t>subwatershed</w:t>
      </w:r>
      <w:proofErr w:type="spellEnd"/>
      <w:r w:rsidRPr="0083562A">
        <w:rPr>
          <w:sz w:val="24"/>
          <w:szCs w:val="24"/>
        </w:rPr>
        <w:t xml:space="preserve"> nitrate-N concentration, we assigned a 14% or 0% row-crop multiplier to each grid cell in PEWI, dependent on annual or perennial land-use type, and weighted each grid cell’s multiplier by the area of the grid cell as a percent of the </w:t>
      </w:r>
      <w:proofErr w:type="spellStart"/>
      <w:r w:rsidRPr="0083562A">
        <w:rPr>
          <w:sz w:val="24"/>
          <w:szCs w:val="24"/>
        </w:rPr>
        <w:t>subwatershed</w:t>
      </w:r>
      <w:proofErr w:type="spellEnd"/>
      <w:r w:rsidRPr="0083562A">
        <w:rPr>
          <w:sz w:val="24"/>
          <w:szCs w:val="24"/>
        </w:rPr>
        <w:t xml:space="preserve"> </w:t>
      </w:r>
      <w:r w:rsidRPr="0083562A">
        <w:rPr>
          <w:sz w:val="24"/>
          <w:szCs w:val="24"/>
        </w:rPr>
        <w:lastRenderedPageBreak/>
        <w:t>area. Calculating concentration using the row-crop multiplier produces a baseline nitrate-N concentration based on land use. Other factors—climatic cycles and management decisions—alter this baseline by reducing or temporally redistributing nitrate-N release into surface water. We accounted for these factors in the model by creating three additional multipliers.</w:t>
      </w:r>
    </w:p>
    <w:p w14:paraId="6AED6C21" w14:textId="59741645" w:rsidR="0083562A" w:rsidRPr="0083562A" w:rsidRDefault="0083562A" w:rsidP="0083562A">
      <w:pPr>
        <w:ind w:firstLine="720"/>
        <w:rPr>
          <w:sz w:val="24"/>
          <w:szCs w:val="24"/>
        </w:rPr>
      </w:pPr>
      <w:r w:rsidRPr="0083562A">
        <w:rPr>
          <w:sz w:val="24"/>
          <w:szCs w:val="24"/>
        </w:rPr>
        <w:t>Users can alter baseline contribution of each grid cell row-crop multiplier by selecting a conservation row crop—conservation corn or conservation soybean—instead of a conventional row crop. The conservation multiplier reduces baseline concentration of a grid cell by either 31% or 39%, depending on the Major Land Resource Area (MLRA) to which a grid cell belongs—the Des Moines Lobe (103) or Southern Iowa Drift Plain (108C), respectively</w:t>
      </w:r>
      <w:r w:rsidR="00CF648F">
        <w:rPr>
          <w:sz w:val="24"/>
          <w:szCs w:val="24"/>
        </w:rPr>
        <w:fldChar w:fldCharType="begin" w:fldLock="1"/>
      </w:r>
      <w:r w:rsidR="00CF648F">
        <w:rPr>
          <w:rFonts w:hint="eastAsia"/>
          <w:sz w:val="24"/>
          <w:szCs w:val="24"/>
        </w:rPr>
        <w:instrText>ADDIN CSL_CITATION {"citationItems":[{"id":"ITEM-1","itemData":{"abstract":"announced the release of the Iowa Nutrient Reduction Strategy for public comment. The Iowa Nutrient Reduction Strategy is a science and technology-</w:instrText>
      </w:r>
      <w:r w:rsidR="00CF648F">
        <w:rPr>
          <w:rFonts w:hint="eastAsia"/>
          <w:sz w:val="24"/>
          <w:szCs w:val="24"/>
        </w:rPr>
        <w:instrText>­‐</w:instrText>
      </w:r>
      <w:r w:rsidR="00CF648F">
        <w:rPr>
          <w:rFonts w:hint="eastAsia"/>
          <w:sz w:val="24"/>
          <w:szCs w:val="24"/>
        </w:rPr>
        <w:instrText>based approach to assess and r</w:instrText>
      </w:r>
      <w:r w:rsidR="00CF648F">
        <w:rPr>
          <w:sz w:val="24"/>
          <w:szCs w:val="24"/>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CF648F">
        <w:rPr>
          <w:sz w:val="24"/>
          <w:szCs w:val="24"/>
        </w:rPr>
        <w:fldChar w:fldCharType="separate"/>
      </w:r>
      <w:r w:rsidR="00CF648F" w:rsidRPr="004B45A2">
        <w:rPr>
          <w:noProof/>
          <w:sz w:val="24"/>
          <w:szCs w:val="24"/>
        </w:rPr>
        <w:t>(IDALS et al., 2017)</w:t>
      </w:r>
      <w:r w:rsidR="00CF648F">
        <w:rPr>
          <w:sz w:val="24"/>
          <w:szCs w:val="24"/>
        </w:rPr>
        <w:fldChar w:fldCharType="end"/>
      </w:r>
      <w:r w:rsidRPr="0083562A">
        <w:rPr>
          <w:sz w:val="24"/>
          <w:szCs w:val="24"/>
        </w:rPr>
        <w:t>. In the Des Moines Lobe grid cells, the conservation multiplier equals 100% minus a 31% cover crop reduction, totaling 69% or 0.69. In PEWI we assumed that two land-use types, conservation corn and conservation soybean, incorporate cover crops as a management practice. For those land-use types, we apply a nitrate-N reduction factor based on Iowa Nutrient Reduction Strategy (NRS) estimates in which a winter cereal rye cover crop exhibits a 31% mean reduction in nitrate-N concentration</w:t>
      </w:r>
      <w:r w:rsidR="00CF648F">
        <w:rPr>
          <w:sz w:val="24"/>
          <w:szCs w:val="24"/>
        </w:rPr>
        <w:t xml:space="preserve"> </w:t>
      </w:r>
      <w:r w:rsidR="00CF648F">
        <w:rPr>
          <w:sz w:val="24"/>
          <w:szCs w:val="24"/>
        </w:rPr>
        <w:fldChar w:fldCharType="begin" w:fldLock="1"/>
      </w:r>
      <w:r w:rsidR="00CF648F">
        <w:rPr>
          <w:rFonts w:hint="eastAsia"/>
          <w:sz w:val="24"/>
          <w:szCs w:val="24"/>
        </w:rPr>
        <w:instrText>ADDIN CSL_CITATION {"citationItems":[{"id":"ITEM-1","itemData":{"abstract":"announced the release of the Iowa Nutrient Reduction Strategy for public comment. The Iowa Nutrient Reduction Strategy is a science and technology-</w:instrText>
      </w:r>
      <w:r w:rsidR="00CF648F">
        <w:rPr>
          <w:rFonts w:hint="eastAsia"/>
          <w:sz w:val="24"/>
          <w:szCs w:val="24"/>
        </w:rPr>
        <w:instrText>­‐</w:instrText>
      </w:r>
      <w:r w:rsidR="00CF648F">
        <w:rPr>
          <w:rFonts w:hint="eastAsia"/>
          <w:sz w:val="24"/>
          <w:szCs w:val="24"/>
        </w:rPr>
        <w:instrText>based approach to assess and r</w:instrText>
      </w:r>
      <w:r w:rsidR="00CF648F">
        <w:rPr>
          <w:sz w:val="24"/>
          <w:szCs w:val="24"/>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CF648F">
        <w:rPr>
          <w:sz w:val="24"/>
          <w:szCs w:val="24"/>
        </w:rPr>
        <w:fldChar w:fldCharType="separate"/>
      </w:r>
      <w:r w:rsidR="00CF648F" w:rsidRPr="004B45A2">
        <w:rPr>
          <w:noProof/>
          <w:sz w:val="24"/>
          <w:szCs w:val="24"/>
        </w:rPr>
        <w:t>(IDALS et al., 2017)</w:t>
      </w:r>
      <w:r w:rsidR="00CF648F">
        <w:rPr>
          <w:sz w:val="24"/>
          <w:szCs w:val="24"/>
        </w:rPr>
        <w:fldChar w:fldCharType="end"/>
      </w:r>
      <w:r w:rsidRPr="0083562A">
        <w:rPr>
          <w:sz w:val="24"/>
          <w:szCs w:val="24"/>
        </w:rPr>
        <w:t>. To calculate the conservation multiplier for the Southern Iowa Drift Plain grid cells, we added together the effect of each of the two practices, 31% cover crop reduction plus a 7% edge-of-field buffer reduction, and subtracted from 100%, totaling 62% or 0.62</w:t>
      </w:r>
      <w:r w:rsidR="00CF648F">
        <w:rPr>
          <w:sz w:val="24"/>
          <w:szCs w:val="24"/>
        </w:rPr>
        <w:t xml:space="preserve"> </w:t>
      </w:r>
      <w:r w:rsidR="00CF648F">
        <w:rPr>
          <w:sz w:val="24"/>
          <w:szCs w:val="24"/>
        </w:rPr>
        <w:fldChar w:fldCharType="begin" w:fldLock="1"/>
      </w:r>
      <w:r w:rsidR="00CF648F">
        <w:rPr>
          <w:rFonts w:hint="eastAsia"/>
          <w:sz w:val="24"/>
          <w:szCs w:val="24"/>
        </w:rPr>
        <w:instrText>ADDIN CSL_CITATION {"citationItems":[{"id":"ITEM-1","itemData":{"abstract":"announced the release of the Iowa Nutrient Reduction Strategy for public comment. The Iowa Nutrient Reduction Strategy is a science and technology-</w:instrText>
      </w:r>
      <w:r w:rsidR="00CF648F">
        <w:rPr>
          <w:rFonts w:hint="eastAsia"/>
          <w:sz w:val="24"/>
          <w:szCs w:val="24"/>
        </w:rPr>
        <w:instrText>­‐</w:instrText>
      </w:r>
      <w:r w:rsidR="00CF648F">
        <w:rPr>
          <w:rFonts w:hint="eastAsia"/>
          <w:sz w:val="24"/>
          <w:szCs w:val="24"/>
        </w:rPr>
        <w:instrText>based approach to assess and r</w:instrText>
      </w:r>
      <w:r w:rsidR="00CF648F">
        <w:rPr>
          <w:sz w:val="24"/>
          <w:szCs w:val="24"/>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CF648F">
        <w:rPr>
          <w:sz w:val="24"/>
          <w:szCs w:val="24"/>
        </w:rPr>
        <w:fldChar w:fldCharType="separate"/>
      </w:r>
      <w:r w:rsidR="00CF648F" w:rsidRPr="004B45A2">
        <w:rPr>
          <w:noProof/>
          <w:sz w:val="24"/>
          <w:szCs w:val="24"/>
        </w:rPr>
        <w:t>(IDALS et al., 2017)</w:t>
      </w:r>
      <w:r w:rsidR="00CF648F">
        <w:rPr>
          <w:sz w:val="24"/>
          <w:szCs w:val="24"/>
        </w:rPr>
        <w:fldChar w:fldCharType="end"/>
      </w:r>
      <w:r w:rsidRPr="0083562A">
        <w:rPr>
          <w:sz w:val="24"/>
          <w:szCs w:val="24"/>
        </w:rPr>
        <w:t>. While the Iowa NRS science team estimated a 91% concentration reduction from the water that flows through the soil below the buffer, they noted that this percentage accounts for an overall reduction of 7% because only a very small portion of the water moves through the active buffer zone. In the model, we assumed conservation best management practices include adoption of edge-of-field buffers only in the Southern Iowa Drift Plain grid cells, which is consistent with land-use practices in the region</w:t>
      </w:r>
      <w:r w:rsidR="00CF648F">
        <w:rPr>
          <w:sz w:val="24"/>
          <w:szCs w:val="24"/>
        </w:rPr>
        <w:t xml:space="preserve"> </w:t>
      </w:r>
      <w:r w:rsidR="00CF648F">
        <w:rPr>
          <w:sz w:val="24"/>
          <w:szCs w:val="24"/>
        </w:rPr>
        <w:fldChar w:fldCharType="begin" w:fldLock="1"/>
      </w:r>
      <w:r w:rsidR="00CF648F">
        <w:rPr>
          <w:sz w:val="24"/>
          <w:szCs w:val="24"/>
        </w:rPr>
        <w:instrText>ADDIN CSL_CITATION {"citationItems":[{"id":"ITEM-1","itemData":{"author":[{"dropping-particle":"","family":"Brown","given":"PW","non-dropping-particle":"","parse-names":false,"suffix":""},{"dropping-particle":"","family":"Schulte","given":"LA","non-dropping-particle":"","parse-names":false,"suffix":""}],"container-title":"Landscape and Urban Planning","id":"ITEM-1","issued":{"date-parts":[["2011"]]},"page":"202-212","title":"Agricultural landscape change (1937–2002) in three townships in Iowa, USA","type":"article-journal","volume":"10"},"uris":["http://www.mendeley.com/documents/?uuid=86b482ab-cabe-3e84-8925-1677df86a1eb"]}],"mendeley":{"formattedCitation":"(Brown and Schulte, 2011)","plainTextFormattedCitation":"(Brown and Schulte, 2011)","previouslyFormattedCitation":"(Brown and Schulte, 2011)"},"properties":{"noteIndex":0},"schema":"https://github.com/citation-style-language/schema/raw/master/csl-citation.json"}</w:instrText>
      </w:r>
      <w:r w:rsidR="00CF648F">
        <w:rPr>
          <w:sz w:val="24"/>
          <w:szCs w:val="24"/>
        </w:rPr>
        <w:fldChar w:fldCharType="separate"/>
      </w:r>
      <w:r w:rsidR="00CF648F" w:rsidRPr="00CF648F">
        <w:rPr>
          <w:noProof/>
          <w:sz w:val="24"/>
          <w:szCs w:val="24"/>
        </w:rPr>
        <w:t>(Brown and Schulte, 2011)</w:t>
      </w:r>
      <w:r w:rsidR="00CF648F">
        <w:rPr>
          <w:sz w:val="24"/>
          <w:szCs w:val="24"/>
        </w:rPr>
        <w:fldChar w:fldCharType="end"/>
      </w:r>
      <w:r w:rsidRPr="0083562A">
        <w:rPr>
          <w:sz w:val="24"/>
          <w:szCs w:val="24"/>
        </w:rPr>
        <w:t>.</w:t>
      </w:r>
    </w:p>
    <w:p w14:paraId="07EFE0C1" w14:textId="658F0979" w:rsidR="0083562A" w:rsidRDefault="0083562A" w:rsidP="0083562A">
      <w:pPr>
        <w:ind w:firstLine="720"/>
        <w:rPr>
          <w:sz w:val="24"/>
          <w:szCs w:val="24"/>
        </w:rPr>
      </w:pPr>
      <w:r w:rsidRPr="0083562A">
        <w:rPr>
          <w:sz w:val="24"/>
          <w:szCs w:val="24"/>
        </w:rPr>
        <w:t xml:space="preserve">The precipitation multiplier represents the effects of interannual patterns of precipitation on mean nitrate-N concentrations in surface water. Randall and </w:t>
      </w:r>
      <w:ins w:id="31" w:author="Chennault,Carrie" w:date="2020-04-30T16:47:00Z">
        <w:r w:rsidR="005A6371">
          <w:rPr>
            <w:sz w:val="24"/>
            <w:szCs w:val="24"/>
          </w:rPr>
          <w:t>M</w:t>
        </w:r>
      </w:ins>
      <w:del w:id="32" w:author="Chennault,Carrie" w:date="2020-04-30T16:47:00Z">
        <w:r w:rsidRPr="0083562A" w:rsidDel="005A6371">
          <w:rPr>
            <w:sz w:val="24"/>
            <w:szCs w:val="24"/>
          </w:rPr>
          <w:delText>m</w:delText>
        </w:r>
      </w:del>
      <w:r w:rsidRPr="0083562A">
        <w:rPr>
          <w:sz w:val="24"/>
          <w:szCs w:val="24"/>
        </w:rPr>
        <w:t xml:space="preserve">ulla </w:t>
      </w:r>
      <w:ins w:id="33" w:author="Chennault,Carrie" w:date="2020-04-30T16:47:00Z">
        <w:r w:rsidR="005A6371">
          <w:rPr>
            <w:sz w:val="24"/>
            <w:szCs w:val="24"/>
          </w:rPr>
          <w:t>(</w:t>
        </w:r>
      </w:ins>
      <w:r w:rsidRPr="0083562A">
        <w:rPr>
          <w:sz w:val="24"/>
          <w:szCs w:val="24"/>
        </w:rPr>
        <w:t>2001</w:t>
      </w:r>
      <w:ins w:id="34" w:author="Chennault,Carrie" w:date="2020-04-30T16:47:00Z">
        <w:r w:rsidR="005A6371">
          <w:rPr>
            <w:sz w:val="24"/>
            <w:szCs w:val="24"/>
          </w:rPr>
          <w:t>)</w:t>
        </w:r>
      </w:ins>
      <w:r w:rsidRPr="0083562A">
        <w:rPr>
          <w:sz w:val="24"/>
          <w:szCs w:val="24"/>
        </w:rPr>
        <w:t xml:space="preserve"> cited three previous studies to establish a relationship between precipitation and annual flow-weighted nitrate-N concentration </w:t>
      </w:r>
      <w:r w:rsidR="00AC7816">
        <w:rPr>
          <w:sz w:val="24"/>
          <w:szCs w:val="24"/>
        </w:rPr>
        <w:fldChar w:fldCharType="begin" w:fldLock="1"/>
      </w:r>
      <w:r w:rsidR="00AC7816">
        <w:rPr>
          <w:sz w:val="24"/>
          <w:szCs w:val="24"/>
        </w:rPr>
        <w:instrText>ADDIN CSL_CITATION {"citationItems":[{"id":"ITEM-1","itemData":{"abstract":"Assessment of sources of nitrate delivered to the Gulf of Mexico by the Mississippi River suggest that subsurface drainage of poorly drained, high organic matter soils of the Upper Midwest may be a significant contributor. The purpose of this study was to determine the effect of dry and wet climatic conditions on nitrate loss to subsurface tile drainage. Five long-term, tile drainage investigations were conducted from 1973 through 1993 at three drainage research facilities in southern Minnesota. During the dry years when tile drainage did not occur, high levels of residual nitrate-N (RSN) accumulated in the top 1.5-m soil profile. Subsurface drainage water in the year(s) following dry years contained nitrate-N concentrations that were 2 to 4x higher than normally expected. Concentrations of nitrate-N returned to normal in the third or fourth drainage year following the dry period. Annual loss of nitrate-N reached levels of about 80 kg N/ha at one location and up to 148 kg N/ha at another. These results clearly showed a significant climatic effect on the loss of nitrate from soils through subsurface drainage. They further suggest that the current hypoxic conditions in the Gulf of Mexico may be somewhat related to nitrate loading from 1990 - 1993 following the widespread drought in 1988 and 1989.","author":[{"dropping-particle":"","family":"Randall","given":"G W","non-dropping-particle":"","parse-names":false,"suffix":""}],"container-title":"Drainage in the 21st Century: Food Production and the Environment: Proceedings of the 7th International Drainage Symposium","id":"ITEM-1","issued":{"date-parts":[["1998"]]},"note":"Times Cited: 10\nBrown, LC\n7th International Drainage Symposium on Drainage in the 21st Century - Food Production and the Environment\nMar 08-10, 1998\nOrlando, fl\nAmer Soc Agr Engineers; Amer Water Resources Assoc; Canadian Soc Agr Engn; Corrugated Polyethylene Pipe Assoc; Crop Sci Soc Amer; Soil &amp;amp; Water Conservat Soc; Soil Sci Soc Amer\n10\n0-929355-90-3","page":"53-60","title":"Implications of dry and wet cycles on nitrate loss to subsurface tile drainage","type":"article-journal"},"uris":["http://www.mendeley.com/documents/?uuid=83e25347-ed69-4a39-9796-763cdac17522"]},{"id":"ITEM-2","itemData":{"ISSN":"0047-2425","abstract":"Subsurface drainage of gravitational water from the soil profile through tiles is a common practice used to improve crop production on poorly drained soils. Previous research has often shown significant concentrations of nitrate-N (NO3-N) in drainage water from row-crop systems, but little drainage research has been conducted under perennial crops such as those used in the Conservation Reserve Program (CRP), Pour cropping systems (continuous corn, a corn-soybean rotation, alfalfa, and CRP) were established in 1988 to determine aboveground biomass yields, N uptake, residual soil N (RSN), soil water content, and NO3 losses to subsurface tile drainage water as influenced by cropping system, Hydrologic-year rainfall during the 6-yr study ranged from 23% below normal to 66% above normal, In dry years, yields were limited, RSN accumulated at elevated levels in all crop systems but especially in the row-crop systems, soil water reserves and RSN were reduced to as deep as 2.7 m in the alfalfa (Medicago saliva L.) and CRP systems, and tile drainage did not occur, Drainage occurred only in the corn (Zea mays L.) and soybean [Glycine max (L.) Merr.] systems in the year of normal rainfall, In gears of excess precipitation, drainage from the row-crop systems exceeded that from the perennial crops by 1.1 to 5.3X. Flow-weighted average NO3-N concentrations in the water during the now period of this study were continuous corn = 32, corn-soybean rotation = 24, alfalfa = 3 and CRP = 2 mg/L. Nitrate losses in the subsurface drainage water from the continuous corn and cent-soybean systems were about 37X and 35X higher, respectively, than from the alfalfa and CRP systems due primarily to greater season-long ET resulting in less drainage and greater uptake and/or immobilization of N by the perennial crops.","author":[{"dropping-particle":"","family":"Randall","given":"G W","non-dropping-particle":"","parse-names":false,"suffix":""},{"dropping-particle":"","family":"Huggins","given":"D R","non-dropping-particle":"","parse-names":false,"suffix":""},{"dropping-particle":"","family":"Russelle","given":"M P","non-dropping-particle":"","parse-names":false,"suffix":""},{"dropping-particle":"","family":"Fuchs","given":"D J","non-dropping-particle":"","parse-names":false,"suffix":""},{"dropping-particle":"","family":"Nelson","given":"W W","non-dropping-particle":"","parse-names":false,"suffix":""},{"dropping-particle":"","family":"Anderson","given":"J L","non-dropping-particle":"","parse-names":false,"suffix":""}],"container-title":"Journal of Environmental Quality","id":"ITEM-2","issue":"5","issued":{"date-parts":[["1997"]]},"language":"English","note":"ISI Document Delivery No.: XY942\nTimes Cited: 182\nCited Reference Count: 21\nRandall, GW Huggins, DR Russelle, MP Fuchs, DJ Nelson, WW Anderson, JL\n190\nAmer soc agronomy\nMadison","page":"1240-1247","publisher-place":"SO EXPT STN,LAMBERTON,MN 56152. USDA ARS,PLANT SCI RES UNIT,US DAIRY FORAGE RES CTR,ST PAUL,MN 55108. UNIV MINNESOTA,DEPT SOIL WATER &amp; CLIMATE,ST PAUL,MN 55108. Randall, GW (reprint author), SO EXPT STN,WASECA,MN 56093, USA.","title":"Nitrate losses through subsurface tile drainage in Conservation Reserve Program, alfalfa, and row crop systems","type":"article-journal","volume":"26"},"uris":["http://www.mendeley.com/documents/?uuid=b03c00a2-efb4-4d34-abf1-b4e0f036bd8c"]},{"id":"ITEM-3","itemData":{"ISSN":"0047-2425","abstract":"Information is lacking on the long-term impact of tillage systems on NO3 losses to surface and groundwater. An 11-yr (1982-1992) study was conducted to assess NO3 losses to subsurface, tile drainage for corn (Zea mays L.) grown with continuous conventional tillage (CT) and no tillage (NT) on a poorly drained Webster clay loam soil (fine-loamy, mixed, mesic Typic Haplaquoll) at Waseca, MN. Nitrogen was applied at an annual application rate of 200 kg ha(-1). Mean annual subsurface drain dow during the 11-yr period was 35 mm higher for NT (315 mm) compared with CT (280 mm). Flow-weighted nitrate-nitrogen (NO3-N) concentrations increased dramatically in the wet gears (1990 and 1991) following the dry period of 1987 to 1989. Flow-weighted NO3-N concentrations during the 11-yr period averaged 13.4 and 12.0 mg L(-1) for CT and NT, respectively. Although subsurface drain Bow was 12% higher with NT, NO3-N losses were about 5% higher with CT mainly due to higher NO3-N concentrations with CT in the last 2 yr. Corn grain yields and N removal were significantly higher in 6 out of 11 yr with CT compared with NT with no difference between tillage systems in the other 5 yr. Grain yields averaged 8.6 Mg ha(-1) with CT and 7.3 Mg ha(-1) with NT during the 11-yr period. Multiple regression equations showed that annual Bow-weighted NO3-N concentration is best predicted from residual son NO3 in the 0- to 1.2-m profile and spring rainfall while NO3-N flux can be predicted wed from May and June rainfall. Results from this long-term study indicate that on this poorly drained soil, CT had a positive effect on corn grain yield and N removal compared with NT, but tillage systems had minimal impact on NO3 losses to subsurface drain Bow. Higher drain Bow with NT does not necessarily result in higher NO3-N fluxes lost via subsurface drainage.","author":[{"dropping-particle":"","family":"Randall","given":"G W","non-dropping-particle":"","parse-names":false,"suffix":""},{"dropping-particle":"","family":"Iragavarapu","given":"T K","non-dropping-particle":"","parse-names":false,"suffix":""}],"container-title":"Journal of Environmental Quality","id":"ITEM-3","issue":"2","issued":{"date-parts":[["1995"]]},"note":"Times Cited: 103\n113","page":"360-366","title":"Impact of long-term tillage systems for continuous corn on nitrate leaching to tile drainage","type":"article-journal","volume":"24"},"uris":["http://www.mendeley.com/documents/?uuid=18c6b7ad-e433-4e63-8748-a5c93725787a"]}],"mendeley":{"formattedCitation":"(Randall, 1998; Randall et al., 1997; Randall and Iragavarapu, 1995)","plainTextFormattedCitation":"(Randall, 1998; Randall et al., 1997; Randall and Iragavarapu, 1995)","previouslyFormattedCitation":"(Randall, 1998; Randall et al., 1997; Randall and Iragavarapu, 1995)"},"properties":{"noteIndex":0},"schema":"https://github.com/citation-style-language/schema/raw/master/csl-citation.json"}</w:instrText>
      </w:r>
      <w:r w:rsidR="00AC7816">
        <w:rPr>
          <w:sz w:val="24"/>
          <w:szCs w:val="24"/>
        </w:rPr>
        <w:fldChar w:fldCharType="separate"/>
      </w:r>
      <w:r w:rsidR="00AC7816" w:rsidRPr="00AC7816">
        <w:rPr>
          <w:noProof/>
          <w:sz w:val="24"/>
          <w:szCs w:val="24"/>
        </w:rPr>
        <w:t>(Randall, 1998; Randall et al., 1997; Randall and Iragavarapu, 1995)</w:t>
      </w:r>
      <w:r w:rsidR="00AC7816">
        <w:rPr>
          <w:sz w:val="24"/>
          <w:szCs w:val="24"/>
        </w:rPr>
        <w:fldChar w:fldCharType="end"/>
      </w:r>
      <w:r w:rsidRPr="0083562A">
        <w:rPr>
          <w:sz w:val="24"/>
          <w:szCs w:val="24"/>
        </w:rPr>
        <w:t>. These studies illustrated climate cycles of dry years with relatively low concentrations and buildup of residual soil nitrate-nitrogen, followed by wet years with very high concentrations and transport and delivery of residual soil nitrate-nitrogen to streams. Elevated concentrations returned to baseline levels in subsequent years of normal and above-normal precipitation.</w:t>
      </w:r>
    </w:p>
    <w:p w14:paraId="3091F138" w14:textId="04BABD9D" w:rsidR="00625FFA" w:rsidRPr="00093108" w:rsidRDefault="00625FFA" w:rsidP="00625FFA">
      <w:pPr>
        <w:ind w:firstLine="720"/>
        <w:rPr>
          <w:sz w:val="24"/>
          <w:szCs w:val="24"/>
        </w:rPr>
      </w:pPr>
      <w:r w:rsidRPr="00093108">
        <w:rPr>
          <w:sz w:val="24"/>
          <w:szCs w:val="24"/>
        </w:rPr>
        <w:lastRenderedPageBreak/>
        <w:t>Using the five data sets from these studies we created precipitation multipliers in the PEWI nitrate model for each of the climate cycles highlighted by</w:t>
      </w:r>
      <w:r w:rsidR="002640FE">
        <w:rPr>
          <w:sz w:val="24"/>
          <w:szCs w:val="24"/>
        </w:rPr>
        <w:t xml:space="preserve"> </w:t>
      </w:r>
      <w:r w:rsidR="00E269F2">
        <w:rPr>
          <w:sz w:val="24"/>
          <w:szCs w:val="24"/>
        </w:rPr>
        <w:fldChar w:fldCharType="begin" w:fldLock="1"/>
      </w:r>
      <w:r w:rsidR="00E269F2">
        <w:rPr>
          <w:sz w:val="24"/>
          <w:szCs w:val="24"/>
        </w:rPr>
        <w:instrText>ADDIN CSL_CITATION {"citationItems":[{"id":"ITEM-1","itemData":{"ISSN":"0047-2425","abstract":"Subsurface tile drainage from row-crop agricultural production systems has been identified as a major source of nitrate entering surface waters in the Mississippi River basin. Noncontrollable factors such as precipitation and mineralization of soil organic matter have a tremendous effect on drainage losses, nitrate concentrations, and nitrate loadings in subsurface drainage water. Cropping system and nutrient management inputs are controllable factors that have a varying influence on nitrate losses. Row crops leak substantially greater amounts of nitrate compared with perennial crops; however, satisfactory economic return with many perennials is an obstacle at present. Improving N management by applying the correct rate of N at the optimum time and giving proper credits to previous legume crops and animal manure applications will also lead to reduced nitrate losses. Nitrate losses have been shown to be minimally affected by tillage systems compared with N management practices. Scientists and policymakers must understand these factors as they develop educational materials and environmental guidelines for reducing nitrate losses to surface waters.","author":[{"dropping-particle":"","family":"Randall","given":"G W","non-dropping-particle":"","parse-names":false,"suffix":""},{"dropping-particle":"","family":"Mulla","given":"D J","non-dropping-particle":"","parse-names":false,"suffix":""}],"container-title":"Journal of Environmental Quality","id":"ITEM-1","issue":"2","issued":{"date-parts":[["2001"]]},"note":"Times Cited: 133\nAnnual Meetings of the American-Society-of-Agronomy\n1997\nAnaheim, california\nAmer Soc Agronomy\n144","page":"337-344","title":"Nitrate nitrogen in surface waters as influenced by climatic conditions and agricultural practices","type":"article-journal","volume":"30"},"uris":["http://www.mendeley.com/documents/?uuid=a962bb16-df36-4e85-8a2a-d55433968276"]}],"mendeley":{"formattedCitation":"(Randall and Mulla, 2001)","manualFormatting":"Randall and Mulla (2001)","plainTextFormattedCitation":"(Randall and Mulla, 2001)","previouslyFormattedCitation":"(Randall and Mulla, 2001)"},"properties":{"noteIndex":0},"schema":"https://github.com/citation-style-language/schema/raw/master/csl-citation.json"}</w:instrText>
      </w:r>
      <w:r w:rsidR="00E269F2">
        <w:rPr>
          <w:sz w:val="24"/>
          <w:szCs w:val="24"/>
        </w:rPr>
        <w:fldChar w:fldCharType="separate"/>
      </w:r>
      <w:r w:rsidR="00E269F2" w:rsidRPr="00E269F2">
        <w:rPr>
          <w:noProof/>
          <w:sz w:val="24"/>
          <w:szCs w:val="24"/>
        </w:rPr>
        <w:t>Randall and Mulla</w:t>
      </w:r>
      <w:r w:rsidR="00E269F2">
        <w:rPr>
          <w:noProof/>
          <w:sz w:val="24"/>
          <w:szCs w:val="24"/>
        </w:rPr>
        <w:t xml:space="preserve"> (</w:t>
      </w:r>
      <w:r w:rsidR="00E269F2" w:rsidRPr="00E269F2">
        <w:rPr>
          <w:noProof/>
          <w:sz w:val="24"/>
          <w:szCs w:val="24"/>
        </w:rPr>
        <w:t>2001)</w:t>
      </w:r>
      <w:r w:rsidR="00E269F2">
        <w:rPr>
          <w:sz w:val="24"/>
          <w:szCs w:val="24"/>
        </w:rPr>
        <w:fldChar w:fldCharType="end"/>
      </w:r>
      <w:r w:rsidR="00677D9C">
        <w:rPr>
          <w:sz w:val="24"/>
          <w:szCs w:val="24"/>
        </w:rPr>
        <w:t xml:space="preserve">. </w:t>
      </w:r>
      <w:r w:rsidRPr="00093108">
        <w:rPr>
          <w:sz w:val="24"/>
          <w:szCs w:val="24"/>
        </w:rPr>
        <w:t>We used their descriptions of precipitation levels in each year as dry, normal, above-normal, and wet to label their data from each year in relationship to one of four climatic cycles: (a) dry year, (b) initial wet or above normal precipitation year after a dry year, (c) initial normal precipitation year after a dry year, or (d) background year (i.e., any year not falling into the first three groups)</w:t>
      </w:r>
      <w:r w:rsidR="00677D9C">
        <w:rPr>
          <w:sz w:val="24"/>
          <w:szCs w:val="24"/>
        </w:rPr>
        <w:t xml:space="preserve">. </w:t>
      </w:r>
      <w:r w:rsidRPr="00093108">
        <w:rPr>
          <w:sz w:val="24"/>
          <w:szCs w:val="24"/>
        </w:rPr>
        <w:t>Next, for each data set we calculated the mean of the reported mean flow-weighted annual nitrate-N concentration values within each climate cycle group</w:t>
      </w:r>
      <w:r w:rsidR="00677D9C">
        <w:rPr>
          <w:sz w:val="24"/>
          <w:szCs w:val="24"/>
        </w:rPr>
        <w:t xml:space="preserve">. </w:t>
      </w:r>
      <w:r w:rsidRPr="00093108">
        <w:rPr>
          <w:sz w:val="24"/>
          <w:szCs w:val="24"/>
        </w:rPr>
        <w:t>We indexed the calculated mean of each climate cycle group as a percentage of the background climate cycle group mean. Finally, we calculated the mean of indexed values for each climate cycle group across all five data sets</w:t>
      </w:r>
      <w:r w:rsidR="00677D9C">
        <w:rPr>
          <w:sz w:val="24"/>
          <w:szCs w:val="24"/>
        </w:rPr>
        <w:t xml:space="preserve">. </w:t>
      </w:r>
      <w:r w:rsidRPr="00093108">
        <w:rPr>
          <w:sz w:val="24"/>
          <w:szCs w:val="24"/>
        </w:rPr>
        <w:t>This resulted in multipliers of 0.86 for dry year, 2.11 for an initial wet or above normal precipitation year after a dry year, 1.69 for a normal precipitation year after a dry year, and 1.00 for background years</w:t>
      </w:r>
      <w:r w:rsidR="00677D9C">
        <w:rPr>
          <w:sz w:val="24"/>
          <w:szCs w:val="24"/>
        </w:rPr>
        <w:t xml:space="preserve">. </w:t>
      </w:r>
      <w:r w:rsidRPr="00093108">
        <w:rPr>
          <w:sz w:val="24"/>
          <w:szCs w:val="24"/>
        </w:rPr>
        <w:t>To assign multipliers in the PEWI model, we classified PEWI’s seven precipitation levels as dry, normal, or wet (Table S2).</w:t>
      </w:r>
    </w:p>
    <w:p w14:paraId="69DFC1AA" w14:textId="09BA1692" w:rsidR="00625FFA" w:rsidRPr="00093108" w:rsidRDefault="00625FFA" w:rsidP="00625FFA">
      <w:pPr>
        <w:ind w:firstLine="720"/>
        <w:rPr>
          <w:sz w:val="24"/>
          <w:szCs w:val="24"/>
        </w:rPr>
      </w:pPr>
      <w:r w:rsidRPr="00093108">
        <w:rPr>
          <w:sz w:val="24"/>
          <w:szCs w:val="24"/>
        </w:rPr>
        <w:t>The final factor to reduce baseline nitrate-N concentration, the strategic wetland multiplier depends on whether the user places the wetland land-use type on predefined strategic wetland locations</w:t>
      </w:r>
      <w:r w:rsidR="00677D9C">
        <w:rPr>
          <w:sz w:val="24"/>
          <w:szCs w:val="24"/>
        </w:rPr>
        <w:t xml:space="preserve">. </w:t>
      </w:r>
      <w:r w:rsidRPr="00093108">
        <w:rPr>
          <w:sz w:val="24"/>
          <w:szCs w:val="24"/>
        </w:rPr>
        <w:t>We created a static strategic wetland data set in PEWI, visible as a physical feature map</w:t>
      </w:r>
      <w:r w:rsidR="00677D9C">
        <w:rPr>
          <w:sz w:val="24"/>
          <w:szCs w:val="24"/>
        </w:rPr>
        <w:t xml:space="preserve">. </w:t>
      </w:r>
      <w:r w:rsidRPr="00093108">
        <w:rPr>
          <w:sz w:val="24"/>
          <w:szCs w:val="24"/>
        </w:rPr>
        <w:t>The map helps users to identify optimal locations for restoring a wetland, which we based upon physiographic features of the watershed</w:t>
      </w:r>
      <w:r w:rsidR="00677D9C">
        <w:rPr>
          <w:sz w:val="24"/>
          <w:szCs w:val="24"/>
        </w:rPr>
        <w:t xml:space="preserve">. </w:t>
      </w:r>
      <w:r w:rsidRPr="00093108">
        <w:rPr>
          <w:sz w:val="24"/>
          <w:szCs w:val="24"/>
        </w:rPr>
        <w:t xml:space="preserve">Twenty strategic wetland locations exist in PEWI, and we assigned </w:t>
      </w:r>
      <w:proofErr w:type="spellStart"/>
      <w:r w:rsidRPr="00093108">
        <w:rPr>
          <w:sz w:val="24"/>
          <w:szCs w:val="24"/>
        </w:rPr>
        <w:t>subwatersheds</w:t>
      </w:r>
      <w:proofErr w:type="spellEnd"/>
      <w:r w:rsidRPr="00093108">
        <w:rPr>
          <w:sz w:val="24"/>
          <w:szCs w:val="24"/>
        </w:rPr>
        <w:t xml:space="preserve"> containing at least one strategic wetland a potential nitrate-N</w:t>
      </w:r>
      <w:r w:rsidR="00966C03">
        <w:rPr>
          <w:sz w:val="24"/>
          <w:szCs w:val="24"/>
        </w:rPr>
        <w:t xml:space="preserve"> concentration reduction of 52%</w:t>
      </w:r>
      <w:r w:rsidR="00A50B25">
        <w:rPr>
          <w:sz w:val="24"/>
          <w:szCs w:val="24"/>
        </w:rPr>
        <w:t xml:space="preserve"> </w:t>
      </w:r>
      <w:r w:rsidR="004B45A2">
        <w:rPr>
          <w:sz w:val="24"/>
          <w:szCs w:val="24"/>
        </w:rPr>
        <w:fldChar w:fldCharType="begin" w:fldLock="1"/>
      </w:r>
      <w:r w:rsidR="00CF648F">
        <w:rPr>
          <w:rFonts w:hint="eastAsia"/>
          <w:sz w:val="24"/>
          <w:szCs w:val="24"/>
        </w:rPr>
        <w:instrText>ADDIN CSL_CITATION {"citationItems":[{"id":"ITEM-1","itemData":{"abstract":"announced the release of the Iowa Nutrient Reduction Strategy for public comment. The Iowa Nutrient Reduction Strategy is a science and technology-</w:instrText>
      </w:r>
      <w:r w:rsidR="00CF648F">
        <w:rPr>
          <w:rFonts w:hint="eastAsia"/>
          <w:sz w:val="24"/>
          <w:szCs w:val="24"/>
        </w:rPr>
        <w:instrText>­‐</w:instrText>
      </w:r>
      <w:r w:rsidR="00CF648F">
        <w:rPr>
          <w:rFonts w:hint="eastAsia"/>
          <w:sz w:val="24"/>
          <w:szCs w:val="24"/>
        </w:rPr>
        <w:instrText>based approach to assess and r</w:instrText>
      </w:r>
      <w:r w:rsidR="00CF648F">
        <w:rPr>
          <w:sz w:val="24"/>
          <w:szCs w:val="24"/>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4B45A2">
        <w:rPr>
          <w:sz w:val="24"/>
          <w:szCs w:val="24"/>
        </w:rPr>
        <w:fldChar w:fldCharType="separate"/>
      </w:r>
      <w:r w:rsidR="004B45A2" w:rsidRPr="004B45A2">
        <w:rPr>
          <w:noProof/>
          <w:sz w:val="24"/>
          <w:szCs w:val="24"/>
        </w:rPr>
        <w:t>(IDALS et al., 2017)</w:t>
      </w:r>
      <w:r w:rsidR="004B45A2">
        <w:rPr>
          <w:sz w:val="24"/>
          <w:szCs w:val="24"/>
        </w:rPr>
        <w:fldChar w:fldCharType="end"/>
      </w:r>
      <w:r w:rsidRPr="00093108">
        <w:rPr>
          <w:sz w:val="24"/>
          <w:szCs w:val="24"/>
        </w:rPr>
        <w:t>.</w:t>
      </w:r>
    </w:p>
    <w:p w14:paraId="26349095" w14:textId="321FAD06" w:rsidR="004E60AD" w:rsidRPr="00805F87" w:rsidRDefault="004E60AD" w:rsidP="006C16A9">
      <w:pPr>
        <w:pStyle w:val="Heading1"/>
        <w:rPr>
          <w:rFonts w:asciiTheme="minorHAnsi" w:hAnsiTheme="minorHAnsi"/>
          <w:b/>
          <w:sz w:val="24"/>
        </w:rPr>
      </w:pPr>
      <w:bookmarkStart w:id="35" w:name="_Toc28353261"/>
      <w:r w:rsidRPr="00805F87">
        <w:rPr>
          <w:rFonts w:asciiTheme="minorHAnsi" w:hAnsiTheme="minorHAnsi"/>
          <w:b/>
          <w:sz w:val="24"/>
        </w:rPr>
        <w:t>Table 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8</w:t>
      </w:r>
      <w:r w:rsidR="003B7AC5" w:rsidRPr="00805F87">
        <w:rPr>
          <w:rFonts w:asciiTheme="minorHAnsi" w:hAnsiTheme="minorHAnsi"/>
          <w:b/>
          <w:noProof/>
          <w:sz w:val="24"/>
        </w:rPr>
        <w:fldChar w:fldCharType="end"/>
      </w:r>
      <w:r w:rsidRPr="00805F87">
        <w:rPr>
          <w:rFonts w:asciiTheme="minorHAnsi" w:hAnsiTheme="minorHAnsi"/>
          <w:b/>
          <w:sz w:val="24"/>
        </w:rPr>
        <w:t>. Nitrate-N Concentration</w:t>
      </w:r>
      <w:bookmarkEnd w:id="3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03"/>
        <w:gridCol w:w="1057"/>
        <w:gridCol w:w="4047"/>
        <w:gridCol w:w="2025"/>
      </w:tblGrid>
      <w:tr w:rsidR="004E60AD" w:rsidRPr="002E3AA7" w14:paraId="1D8CBC54" w14:textId="77777777" w:rsidTr="006C16A9">
        <w:trPr>
          <w:cantSplit/>
          <w:trHeight w:val="422"/>
          <w:tblHeader/>
        </w:trPr>
        <w:tc>
          <w:tcPr>
            <w:tcW w:w="1703" w:type="dxa"/>
            <w:shd w:val="clear" w:color="auto" w:fill="auto"/>
          </w:tcPr>
          <w:p w14:paraId="499B694A" w14:textId="77777777" w:rsidR="004E60AD" w:rsidRPr="0011640A" w:rsidRDefault="004E60AD" w:rsidP="00235500">
            <w:pPr>
              <w:spacing w:line="240" w:lineRule="auto"/>
              <w:rPr>
                <w:b/>
                <w:sz w:val="20"/>
              </w:rPr>
            </w:pPr>
            <w:r w:rsidRPr="0011640A">
              <w:rPr>
                <w:b/>
                <w:sz w:val="20"/>
              </w:rPr>
              <w:t>Description</w:t>
            </w:r>
          </w:p>
        </w:tc>
        <w:tc>
          <w:tcPr>
            <w:tcW w:w="1057" w:type="dxa"/>
          </w:tcPr>
          <w:p w14:paraId="6A230875" w14:textId="77777777" w:rsidR="004E60AD" w:rsidRPr="0011640A" w:rsidRDefault="004E60AD" w:rsidP="00235500">
            <w:pPr>
              <w:spacing w:line="240" w:lineRule="auto"/>
              <w:rPr>
                <w:b/>
                <w:sz w:val="20"/>
              </w:rPr>
            </w:pPr>
            <w:r w:rsidRPr="0011640A">
              <w:rPr>
                <w:b/>
                <w:sz w:val="20"/>
              </w:rPr>
              <w:t>Notation</w:t>
            </w:r>
          </w:p>
        </w:tc>
        <w:tc>
          <w:tcPr>
            <w:tcW w:w="4047" w:type="dxa"/>
            <w:shd w:val="clear" w:color="auto" w:fill="auto"/>
          </w:tcPr>
          <w:p w14:paraId="5D0862C5" w14:textId="77777777" w:rsidR="004E60AD" w:rsidRPr="0011640A" w:rsidRDefault="004E60AD" w:rsidP="00235500">
            <w:pPr>
              <w:spacing w:line="240" w:lineRule="auto"/>
              <w:rPr>
                <w:b/>
                <w:sz w:val="20"/>
              </w:rPr>
            </w:pPr>
            <w:r w:rsidRPr="0011640A">
              <w:rPr>
                <w:b/>
                <w:sz w:val="20"/>
              </w:rPr>
              <w:t>Rule</w:t>
            </w:r>
          </w:p>
        </w:tc>
        <w:tc>
          <w:tcPr>
            <w:tcW w:w="2025" w:type="dxa"/>
          </w:tcPr>
          <w:p w14:paraId="25C1F97B" w14:textId="77777777" w:rsidR="004E60AD" w:rsidRPr="0011640A" w:rsidRDefault="004E60AD" w:rsidP="00235500">
            <w:pPr>
              <w:spacing w:line="240" w:lineRule="auto"/>
              <w:rPr>
                <w:b/>
                <w:sz w:val="20"/>
              </w:rPr>
            </w:pPr>
            <w:r w:rsidRPr="0011640A">
              <w:rPr>
                <w:b/>
                <w:sz w:val="20"/>
              </w:rPr>
              <w:t>Possible Values</w:t>
            </w:r>
          </w:p>
        </w:tc>
      </w:tr>
      <w:tr w:rsidR="004E60AD" w:rsidRPr="002E3AA7" w14:paraId="75E06802" w14:textId="77777777" w:rsidTr="006C16A9">
        <w:trPr>
          <w:cantSplit/>
          <w:trHeight w:val="890"/>
        </w:trPr>
        <w:tc>
          <w:tcPr>
            <w:tcW w:w="1703" w:type="dxa"/>
            <w:shd w:val="clear" w:color="auto" w:fill="auto"/>
          </w:tcPr>
          <w:p w14:paraId="3B21916C" w14:textId="77777777" w:rsidR="004E60AD" w:rsidRPr="0011640A" w:rsidRDefault="004E60AD" w:rsidP="00235500">
            <w:pPr>
              <w:pStyle w:val="NoSpacing"/>
              <w:rPr>
                <w:sz w:val="20"/>
              </w:rPr>
            </w:pPr>
            <w:r w:rsidRPr="0011640A">
              <w:rPr>
                <w:sz w:val="20"/>
              </w:rPr>
              <w:t>Watershed</w:t>
            </w:r>
          </w:p>
          <w:p w14:paraId="11D4AAD6" w14:textId="77777777" w:rsidR="004E60AD" w:rsidRPr="0011640A" w:rsidRDefault="004E60AD" w:rsidP="00235500">
            <w:pPr>
              <w:pStyle w:val="NoSpacing"/>
              <w:rPr>
                <w:sz w:val="20"/>
              </w:rPr>
            </w:pPr>
            <w:r w:rsidRPr="0011640A">
              <w:rPr>
                <w:sz w:val="20"/>
              </w:rPr>
              <w:t>nitrate-N concentration</w:t>
            </w:r>
          </w:p>
        </w:tc>
        <w:tc>
          <w:tcPr>
            <w:tcW w:w="1057" w:type="dxa"/>
          </w:tcPr>
          <w:p w14:paraId="26AA9BFA" w14:textId="77777777" w:rsidR="004E60AD" w:rsidRPr="002E3AA7" w:rsidRDefault="004E60AD" w:rsidP="00235500">
            <w:pPr>
              <w:pStyle w:val="NoSpacing"/>
              <w:tabs>
                <w:tab w:val="left" w:pos="612"/>
              </w:tabs>
              <w:rPr>
                <w:rFonts w:asciiTheme="majorHAnsi" w:hAnsiTheme="majorHAnsi"/>
                <w:i/>
                <w:sz w:val="20"/>
              </w:rPr>
            </w:pPr>
            <m:oMath>
              <m:r>
                <w:rPr>
                  <w:rFonts w:ascii="Cambria Math" w:hAnsi="Cambria Math"/>
                  <w:sz w:val="20"/>
                </w:rPr>
                <m:t>N</m:t>
              </m:r>
            </m:oMath>
            <w:r w:rsidRPr="002E3AA7">
              <w:rPr>
                <w:rFonts w:asciiTheme="majorHAnsi" w:hAnsiTheme="majorHAnsi"/>
                <w:i/>
                <w:sz w:val="20"/>
                <w:vertAlign w:val="subscript"/>
              </w:rPr>
              <w:t xml:space="preserve"> </w:t>
            </w:r>
          </w:p>
        </w:tc>
        <w:tc>
          <w:tcPr>
            <w:tcW w:w="4047" w:type="dxa"/>
            <w:tcBorders>
              <w:bottom w:val="single" w:sz="4" w:space="0" w:color="auto"/>
            </w:tcBorders>
            <w:shd w:val="clear" w:color="auto" w:fill="auto"/>
          </w:tcPr>
          <w:p w14:paraId="7A2E7D30" w14:textId="77777777" w:rsidR="004E60AD" w:rsidRPr="002E3AA7" w:rsidRDefault="00F57DD5" w:rsidP="00235500">
            <w:pPr>
              <w:spacing w:line="240" w:lineRule="auto"/>
              <w:rPr>
                <w:i/>
                <w:sz w:val="20"/>
              </w:rPr>
            </w:pPr>
            <m:oMathPara>
              <m:oMathParaPr>
                <m:jc m:val="left"/>
              </m:oMathParaPr>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unc>
                          <m:funcPr>
                            <m:ctrlPr>
                              <w:rPr>
                                <w:rFonts w:ascii="Cambria Math" w:hAnsi="Cambria Math"/>
                                <w:i/>
                                <w:sz w:val="20"/>
                              </w:rPr>
                            </m:ctrlPr>
                          </m:funcPr>
                          <m:fName>
                            <m:r>
                              <m:rPr>
                                <m:sty m:val="p"/>
                              </m:rPr>
                              <w:rPr>
                                <w:rFonts w:ascii="Cambria Math" w:hAnsi="Cambria Math"/>
                                <w:sz w:val="20"/>
                              </w:rPr>
                              <m:t>max</m:t>
                            </m:r>
                          </m:fName>
                          <m:e>
                            <m:d>
                              <m:dPr>
                                <m:begChr m:val="{"/>
                                <m:endChr m:val="}"/>
                                <m:ctrlPr>
                                  <w:rPr>
                                    <w:rFonts w:ascii="Cambria Math" w:hAnsi="Cambria Math"/>
                                    <w:i/>
                                    <w:sz w:val="20"/>
                                  </w:rPr>
                                </m:ctrlPr>
                              </m:dPr>
                              <m:e>
                                <m:r>
                                  <w:rPr>
                                    <w:rFonts w:ascii="Cambria Math" w:hAnsi="Cambria Math"/>
                                    <w:sz w:val="20"/>
                                  </w:rPr>
                                  <m:t>100*P</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nary>
                                  <m:naryPr>
                                    <m:chr m:val="∑"/>
                                    <m:limLoc m:val="undOvr"/>
                                    <m:ctrlPr>
                                      <w:rPr>
                                        <w:rFonts w:ascii="Cambria Math" w:hAnsi="Cambria Math"/>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sup>
                                  <m:e>
                                    <m:sSub>
                                      <m:sSubPr>
                                        <m:ctrlPr>
                                          <w:rPr>
                                            <w:rFonts w:ascii="Cambria Math" w:hAnsi="Cambria Math"/>
                                            <w:i/>
                                            <w:sz w:val="20"/>
                                          </w:rPr>
                                        </m:ctrlPr>
                                      </m:sSubPr>
                                      <m:e>
                                        <m:r>
                                          <w:rPr>
                                            <w:rFonts w:ascii="Cambria Math" w:hAnsi="Cambria Math"/>
                                            <w:sz w:val="20"/>
                                          </w:rPr>
                                          <m:t>R</m:t>
                                        </m:r>
                                      </m:e>
                                      <m:sub>
                                        <m:r>
                                          <w:rPr>
                                            <w:rFonts w:ascii="Cambria Math" w:hAnsi="Cambria Math"/>
                                            <w:sz w:val="20"/>
                                          </w:rPr>
                                          <m:t>ij</m:t>
                                        </m:r>
                                      </m:sub>
                                    </m:sSub>
                                  </m:e>
                                </m:nary>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r>
                                  <w:rPr>
                                    <w:rFonts w:ascii="Cambria Math" w:hAnsi="Cambria Math"/>
                                    <w:sz w:val="20"/>
                                  </w:rPr>
                                  <m:t>, 2</m:t>
                                </m:r>
                              </m:e>
                            </m:d>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A</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t>
                                    </m:r>
                                  </m:sub>
                                </m:sSub>
                              </m:den>
                            </m:f>
                          </m:e>
                        </m:func>
                      </m:e>
                    </m:d>
                  </m:e>
                </m:nary>
              </m:oMath>
            </m:oMathPara>
          </w:p>
        </w:tc>
        <w:tc>
          <w:tcPr>
            <w:tcW w:w="2025" w:type="dxa"/>
            <w:tcBorders>
              <w:bottom w:val="single" w:sz="4" w:space="0" w:color="auto"/>
            </w:tcBorders>
            <w:shd w:val="clear" w:color="auto" w:fill="auto"/>
          </w:tcPr>
          <w:p w14:paraId="6485A38E" w14:textId="18ED18DA" w:rsidR="004E60AD" w:rsidRPr="002E3AA7" w:rsidRDefault="004E60AD" w:rsidP="00882117">
            <w:pPr>
              <w:pStyle w:val="NoSpacing"/>
              <w:rPr>
                <w:rFonts w:asciiTheme="majorHAnsi" w:hAnsiTheme="majorHAnsi"/>
                <w:sz w:val="20"/>
              </w:rPr>
            </w:pPr>
            <m:oMathPara>
              <m:oMath>
                <m:r>
                  <w:rPr>
                    <w:rFonts w:ascii="Cambria Math" w:hAnsi="Cambria Math"/>
                    <w:sz w:val="20"/>
                  </w:rPr>
                  <m:t xml:space="preserve">2.00 mg </m:t>
                </m:r>
                <m:sSup>
                  <m:sSupPr>
                    <m:ctrlPr>
                      <w:rPr>
                        <w:rFonts w:ascii="Cambria Math" w:hAnsi="Cambria Math"/>
                        <w:i/>
                        <w:sz w:val="20"/>
                      </w:rPr>
                    </m:ctrlPr>
                  </m:sSupPr>
                  <m:e>
                    <m:r>
                      <w:rPr>
                        <w:rFonts w:ascii="Cambria Math" w:hAnsi="Cambria Math"/>
                        <w:sz w:val="20"/>
                      </w:rPr>
                      <m:t>L</m:t>
                    </m:r>
                  </m:e>
                  <m:sup>
                    <m:r>
                      <w:rPr>
                        <w:rFonts w:ascii="Cambria Math" w:hAnsi="Cambria Math"/>
                        <w:sz w:val="20"/>
                      </w:rPr>
                      <m:t>-1</m:t>
                    </m:r>
                  </m:sup>
                </m:sSup>
                <m:r>
                  <w:rPr>
                    <w:rFonts w:ascii="Cambria Math" w:hAnsi="Cambria Math"/>
                    <w:sz w:val="20"/>
                  </w:rPr>
                  <m:t xml:space="preserve">- 29.5 mg </m:t>
                </m:r>
                <m:sSup>
                  <m:sSupPr>
                    <m:ctrlPr>
                      <w:rPr>
                        <w:rFonts w:ascii="Cambria Math" w:hAnsi="Cambria Math"/>
                        <w:i/>
                        <w:sz w:val="20"/>
                      </w:rPr>
                    </m:ctrlPr>
                  </m:sSupPr>
                  <m:e>
                    <m:r>
                      <w:rPr>
                        <w:rFonts w:ascii="Cambria Math" w:hAnsi="Cambria Math"/>
                        <w:sz w:val="20"/>
                      </w:rPr>
                      <m:t>L</m:t>
                    </m:r>
                  </m:e>
                  <m:sup>
                    <m:r>
                      <w:rPr>
                        <w:rFonts w:ascii="Cambria Math" w:hAnsi="Cambria Math"/>
                        <w:sz w:val="20"/>
                      </w:rPr>
                      <m:t>-1</m:t>
                    </m:r>
                  </m:sup>
                </m:sSup>
              </m:oMath>
            </m:oMathPara>
          </w:p>
        </w:tc>
      </w:tr>
      <w:tr w:rsidR="004E60AD" w:rsidRPr="002E3AA7" w14:paraId="5FC2DADC" w14:textId="77777777" w:rsidTr="006C16A9">
        <w:trPr>
          <w:cantSplit/>
          <w:trHeight w:val="350"/>
        </w:trPr>
        <w:tc>
          <w:tcPr>
            <w:tcW w:w="1703" w:type="dxa"/>
            <w:shd w:val="clear" w:color="auto" w:fill="auto"/>
          </w:tcPr>
          <w:p w14:paraId="3D03045F" w14:textId="77777777" w:rsidR="004E60AD" w:rsidRPr="0011640A" w:rsidRDefault="004E60AD" w:rsidP="00235500">
            <w:pPr>
              <w:pStyle w:val="NoSpacing"/>
              <w:rPr>
                <w:sz w:val="20"/>
              </w:rPr>
            </w:pPr>
            <w:r w:rsidRPr="0011640A">
              <w:rPr>
                <w:sz w:val="20"/>
              </w:rPr>
              <w:t>Nitrate pollution control index</w:t>
            </w:r>
          </w:p>
        </w:tc>
        <w:tc>
          <w:tcPr>
            <w:tcW w:w="1057" w:type="dxa"/>
          </w:tcPr>
          <w:p w14:paraId="37CB7CDD" w14:textId="77777777" w:rsidR="004E60AD" w:rsidRPr="002E3AA7" w:rsidRDefault="00F57DD5" w:rsidP="00235500">
            <w:pPr>
              <w:pStyle w:val="NoSpacing"/>
              <w:rPr>
                <w:rFonts w:asciiTheme="majorHAnsi" w:hAnsiTheme="majorHAnsi"/>
                <w:i/>
                <w:sz w:val="20"/>
              </w:rPr>
            </w:pPr>
            <m:oMathPara>
              <m:oMathParaPr>
                <m:jc m:val="left"/>
              </m:oMathParaPr>
              <m:oMath>
                <m:sSub>
                  <m:sSubPr>
                    <m:ctrlPr>
                      <w:rPr>
                        <w:rFonts w:ascii="Cambria Math" w:hAnsi="Cambria Math"/>
                        <w:i/>
                        <w:sz w:val="20"/>
                      </w:rPr>
                    </m:ctrlPr>
                  </m:sSubPr>
                  <m:e>
                    <m:r>
                      <w:rPr>
                        <w:rFonts w:ascii="Cambria Math" w:hAnsi="Cambria Math"/>
                        <w:sz w:val="20"/>
                      </w:rPr>
                      <m:t>N</m:t>
                    </m:r>
                  </m:e>
                  <m:sub>
                    <m:r>
                      <w:rPr>
                        <w:rFonts w:ascii="Cambria Math" w:hAnsi="Cambria Math"/>
                        <w:sz w:val="20"/>
                      </w:rPr>
                      <m:t>index</m:t>
                    </m:r>
                  </m:sub>
                </m:sSub>
              </m:oMath>
            </m:oMathPara>
          </w:p>
        </w:tc>
        <w:tc>
          <w:tcPr>
            <w:tcW w:w="4047" w:type="dxa"/>
            <w:tcBorders>
              <w:bottom w:val="single" w:sz="4" w:space="0" w:color="auto"/>
            </w:tcBorders>
            <w:shd w:val="clear" w:color="auto" w:fill="auto"/>
          </w:tcPr>
          <w:p w14:paraId="148207A6" w14:textId="77777777" w:rsidR="004E60AD" w:rsidRPr="002E3AA7" w:rsidRDefault="004E60AD" w:rsidP="00235500">
            <w:pPr>
              <w:pStyle w:val="NoSpacing"/>
              <w:rPr>
                <w:rFonts w:asciiTheme="majorHAnsi" w:hAnsiTheme="majorHAnsi"/>
                <w:sz w:val="20"/>
              </w:rPr>
            </w:pPr>
            <m:oMathPara>
              <m:oMathParaPr>
                <m:jc m:val="left"/>
              </m:oMathParaPr>
              <m:oMath>
                <m:r>
                  <w:rPr>
                    <w:rFonts w:ascii="Cambria Math" w:hAnsi="Cambria Math"/>
                    <w:sz w:val="20"/>
                  </w:rPr>
                  <m:t>100*</m:t>
                </m:r>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N-2</m:t>
                        </m:r>
                      </m:num>
                      <m:den>
                        <m:r>
                          <w:rPr>
                            <w:rFonts w:ascii="Cambria Math" w:hAnsi="Cambria Math"/>
                            <w:sz w:val="20"/>
                          </w:rPr>
                          <m:t>29.54-2</m:t>
                        </m:r>
                      </m:den>
                    </m:f>
                  </m:e>
                </m:d>
              </m:oMath>
            </m:oMathPara>
          </w:p>
        </w:tc>
        <w:tc>
          <w:tcPr>
            <w:tcW w:w="2025" w:type="dxa"/>
            <w:tcBorders>
              <w:bottom w:val="single" w:sz="4" w:space="0" w:color="auto"/>
            </w:tcBorders>
            <w:shd w:val="clear" w:color="auto" w:fill="auto"/>
          </w:tcPr>
          <w:p w14:paraId="5B6C2B38" w14:textId="77777777" w:rsidR="004E60AD" w:rsidRPr="002E3AA7" w:rsidRDefault="004E60AD" w:rsidP="00235500">
            <w:pPr>
              <w:pStyle w:val="NoSpacing"/>
              <w:rPr>
                <w:rFonts w:asciiTheme="majorHAnsi" w:hAnsiTheme="majorHAnsi"/>
                <w:sz w:val="20"/>
              </w:rPr>
            </w:pPr>
            <m:oMathPara>
              <m:oMathParaPr>
                <m:jc m:val="left"/>
              </m:oMathParaPr>
              <m:oMath>
                <m:r>
                  <w:rPr>
                    <w:rFonts w:ascii="Cambria Math" w:hAnsi="Cambria Math"/>
                    <w:sz w:val="20"/>
                  </w:rPr>
                  <m:t>0-100</m:t>
                </m:r>
              </m:oMath>
            </m:oMathPara>
          </w:p>
        </w:tc>
      </w:tr>
      <w:tr w:rsidR="004E60AD" w:rsidRPr="002E3AA7" w14:paraId="1FC4034A" w14:textId="77777777" w:rsidTr="006C16A9">
        <w:trPr>
          <w:cantSplit/>
          <w:trHeight w:val="854"/>
        </w:trPr>
        <w:tc>
          <w:tcPr>
            <w:tcW w:w="1703" w:type="dxa"/>
            <w:shd w:val="clear" w:color="auto" w:fill="auto"/>
          </w:tcPr>
          <w:p w14:paraId="515309C1" w14:textId="77777777" w:rsidR="004E60AD" w:rsidRPr="0011640A" w:rsidRDefault="004E60AD" w:rsidP="00235500">
            <w:pPr>
              <w:pStyle w:val="NoSpacing"/>
              <w:rPr>
                <w:sz w:val="20"/>
              </w:rPr>
            </w:pPr>
            <w:proofErr w:type="spellStart"/>
            <w:r>
              <w:rPr>
                <w:sz w:val="20"/>
              </w:rPr>
              <w:t>Subwatershed</w:t>
            </w:r>
            <w:proofErr w:type="spellEnd"/>
            <w:r>
              <w:rPr>
                <w:sz w:val="20"/>
              </w:rPr>
              <w:t xml:space="preserve"> nitrate-N percent contribution </w:t>
            </w:r>
          </w:p>
        </w:tc>
        <w:tc>
          <w:tcPr>
            <w:tcW w:w="1057" w:type="dxa"/>
          </w:tcPr>
          <w:p w14:paraId="79AA172A" w14:textId="77777777" w:rsidR="004E60AD" w:rsidRPr="002E3AA7" w:rsidRDefault="00F57DD5" w:rsidP="00235500">
            <w:pPr>
              <w:pStyle w:val="NoSpacing"/>
              <w:rPr>
                <w:rFonts w:asciiTheme="majorHAnsi" w:hAnsiTheme="majorHAnsi"/>
                <w:sz w:val="20"/>
                <w:vertAlign w:val="subscript"/>
              </w:rPr>
            </w:pPr>
            <m:oMathPara>
              <m:oMathParaPr>
                <m:jc m:val="left"/>
              </m:oMathParaPr>
              <m:oMath>
                <m:sSub>
                  <m:sSubPr>
                    <m:ctrlPr>
                      <w:rPr>
                        <w:rFonts w:ascii="Cambria Math" w:hAnsi="Cambria Math"/>
                        <w:i/>
                        <w:sz w:val="20"/>
                      </w:rPr>
                    </m:ctrlPr>
                  </m:sSubPr>
                  <m:e>
                    <m:r>
                      <w:rPr>
                        <w:rFonts w:ascii="Cambria Math" w:hAnsi="Cambria Math"/>
                        <w:sz w:val="20"/>
                      </w:rPr>
                      <m:t>PC</m:t>
                    </m:r>
                  </m:e>
                  <m:sub>
                    <m:r>
                      <w:rPr>
                        <w:rFonts w:ascii="Cambria Math" w:hAnsi="Cambria Math"/>
                        <w:sz w:val="20"/>
                      </w:rPr>
                      <m:t>i</m:t>
                    </m:r>
                  </m:sub>
                </m:sSub>
              </m:oMath>
            </m:oMathPara>
          </w:p>
        </w:tc>
        <w:tc>
          <w:tcPr>
            <w:tcW w:w="4047" w:type="dxa"/>
            <w:tcBorders>
              <w:bottom w:val="single" w:sz="4" w:space="0" w:color="auto"/>
            </w:tcBorders>
            <w:shd w:val="clear" w:color="auto" w:fill="auto"/>
          </w:tcPr>
          <w:p w14:paraId="0D478F3C" w14:textId="77777777" w:rsidR="004E60AD" w:rsidRPr="002E3AA7" w:rsidRDefault="00F57DD5" w:rsidP="00235500">
            <w:pPr>
              <w:jc w:val="center"/>
              <w:rPr>
                <w:sz w:val="20"/>
              </w:rPr>
            </w:pPr>
            <m:oMathPara>
              <m:oMathParaPr>
                <m:jc m:val="left"/>
              </m:oMathParaPr>
              <m:oMath>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max</m:t>
                        </m:r>
                      </m:fName>
                      <m:e>
                        <m:d>
                          <m:dPr>
                            <m:begChr m:val="{"/>
                            <m:endChr m:val="}"/>
                            <m:ctrlPr>
                              <w:rPr>
                                <w:rFonts w:ascii="Cambria Math" w:hAnsi="Cambria Math"/>
                                <w:i/>
                                <w:sz w:val="20"/>
                              </w:rPr>
                            </m:ctrlPr>
                          </m:dPr>
                          <m:e>
                            <m:r>
                              <w:rPr>
                                <w:rFonts w:ascii="Cambria Math" w:hAnsi="Cambria Math"/>
                                <w:sz w:val="20"/>
                              </w:rPr>
                              <m:t>100*P</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nary>
                              <m:naryPr>
                                <m:chr m:val="∑"/>
                                <m:limLoc m:val="undOvr"/>
                                <m:ctrlPr>
                                  <w:rPr>
                                    <w:rFonts w:ascii="Cambria Math" w:hAnsi="Cambria Math"/>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sup>
                              <m:e>
                                <m:sSub>
                                  <m:sSubPr>
                                    <m:ctrlPr>
                                      <w:rPr>
                                        <w:rFonts w:ascii="Cambria Math" w:hAnsi="Cambria Math"/>
                                        <w:i/>
                                        <w:sz w:val="20"/>
                                      </w:rPr>
                                    </m:ctrlPr>
                                  </m:sSubPr>
                                  <m:e>
                                    <m:r>
                                      <w:rPr>
                                        <w:rFonts w:ascii="Cambria Math" w:hAnsi="Cambria Math"/>
                                        <w:sz w:val="20"/>
                                      </w:rPr>
                                      <m:t>R</m:t>
                                    </m:r>
                                  </m:e>
                                  <m:sub>
                                    <m:r>
                                      <w:rPr>
                                        <w:rFonts w:ascii="Cambria Math" w:hAnsi="Cambria Math"/>
                                        <w:sz w:val="20"/>
                                      </w:rPr>
                                      <m:t>ij</m:t>
                                    </m:r>
                                  </m:sub>
                                </m:sSub>
                              </m:e>
                            </m:nary>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r>
                              <w:rPr>
                                <w:rFonts w:ascii="Cambria Math" w:hAnsi="Cambria Math"/>
                                <w:sz w:val="20"/>
                              </w:rPr>
                              <m:t>, 2</m:t>
                            </m:r>
                          </m:e>
                        </m:d>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A</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t>
                                </m:r>
                              </m:sub>
                            </m:sSub>
                          </m:den>
                        </m:f>
                      </m:e>
                    </m:func>
                  </m:num>
                  <m:den>
                    <m:r>
                      <w:rPr>
                        <w:rFonts w:ascii="Cambria Math" w:hAnsi="Cambria Math"/>
                        <w:sz w:val="20"/>
                      </w:rPr>
                      <m:t>N</m:t>
                    </m:r>
                  </m:den>
                </m:f>
              </m:oMath>
            </m:oMathPara>
          </w:p>
        </w:tc>
        <w:tc>
          <w:tcPr>
            <w:tcW w:w="2025" w:type="dxa"/>
            <w:tcBorders>
              <w:bottom w:val="single" w:sz="4" w:space="0" w:color="auto"/>
            </w:tcBorders>
            <w:shd w:val="clear" w:color="auto" w:fill="auto"/>
          </w:tcPr>
          <w:p w14:paraId="0D4EB6B5" w14:textId="77777777" w:rsidR="004E60AD" w:rsidRPr="002E3AA7" w:rsidRDefault="004E60AD" w:rsidP="00235500">
            <w:pPr>
              <w:pStyle w:val="NoSpacing"/>
              <w:rPr>
                <w:rFonts w:asciiTheme="majorHAnsi" w:hAnsiTheme="majorHAnsi"/>
                <w:sz w:val="20"/>
              </w:rPr>
            </w:pPr>
            <m:oMathPara>
              <m:oMathParaPr>
                <m:jc m:val="left"/>
              </m:oMathParaPr>
              <m:oMath>
                <m:r>
                  <w:rPr>
                    <w:rFonts w:ascii="Cambria Math" w:hAnsi="Cambria Math"/>
                    <w:sz w:val="20"/>
                  </w:rPr>
                  <m:t>0-100%</m:t>
                </m:r>
              </m:oMath>
            </m:oMathPara>
          </w:p>
        </w:tc>
      </w:tr>
      <w:tr w:rsidR="004E60AD" w:rsidRPr="002E3AA7" w14:paraId="44489914" w14:textId="77777777" w:rsidTr="006C16A9">
        <w:trPr>
          <w:cantSplit/>
          <w:trHeight w:val="350"/>
        </w:trPr>
        <w:tc>
          <w:tcPr>
            <w:tcW w:w="1703" w:type="dxa"/>
            <w:vMerge w:val="restart"/>
            <w:tcBorders>
              <w:top w:val="single" w:sz="4" w:space="0" w:color="auto"/>
              <w:left w:val="single" w:sz="4" w:space="0" w:color="auto"/>
              <w:right w:val="single" w:sz="4" w:space="0" w:color="auto"/>
            </w:tcBorders>
            <w:shd w:val="clear" w:color="auto" w:fill="auto"/>
          </w:tcPr>
          <w:p w14:paraId="3DBEF6F0" w14:textId="77777777" w:rsidR="004E60AD" w:rsidRPr="00305B1C" w:rsidRDefault="004E60AD" w:rsidP="00235500">
            <w:pPr>
              <w:pStyle w:val="NoSpacing"/>
              <w:rPr>
                <w:sz w:val="20"/>
              </w:rPr>
            </w:pPr>
            <w:r w:rsidRPr="00305B1C">
              <w:rPr>
                <w:sz w:val="20"/>
              </w:rPr>
              <w:t xml:space="preserve">Precipitation </w:t>
            </w:r>
            <w:proofErr w:type="spellStart"/>
            <w:r w:rsidRPr="00305B1C">
              <w:rPr>
                <w:sz w:val="20"/>
              </w:rPr>
              <w:t>multiplier</w:t>
            </w:r>
            <w:r w:rsidRPr="00305B1C">
              <w:rPr>
                <w:sz w:val="20"/>
                <w:vertAlign w:val="superscript"/>
              </w:rPr>
              <w:t>a</w:t>
            </w:r>
            <w:proofErr w:type="spellEnd"/>
            <w:r w:rsidRPr="00305B1C">
              <w:rPr>
                <w:sz w:val="20"/>
              </w:rPr>
              <w:t xml:space="preserve"> </w:t>
            </w:r>
          </w:p>
        </w:tc>
        <w:tc>
          <w:tcPr>
            <w:tcW w:w="1057" w:type="dxa"/>
            <w:vMerge w:val="restart"/>
            <w:tcBorders>
              <w:top w:val="single" w:sz="4" w:space="0" w:color="auto"/>
              <w:left w:val="single" w:sz="4" w:space="0" w:color="auto"/>
              <w:right w:val="single" w:sz="4" w:space="0" w:color="auto"/>
            </w:tcBorders>
          </w:tcPr>
          <w:p w14:paraId="621432D9"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P</m:t>
                </m:r>
              </m:oMath>
            </m:oMathPara>
          </w:p>
        </w:tc>
        <w:tc>
          <w:tcPr>
            <w:tcW w:w="4047" w:type="dxa"/>
            <w:tcBorders>
              <w:top w:val="single" w:sz="4" w:space="0" w:color="auto"/>
              <w:left w:val="single" w:sz="4" w:space="0" w:color="auto"/>
              <w:bottom w:val="single" w:sz="4" w:space="0" w:color="auto"/>
              <w:right w:val="single" w:sz="4" w:space="0" w:color="auto"/>
            </w:tcBorders>
          </w:tcPr>
          <w:p w14:paraId="3BEF8A9F" w14:textId="77777777" w:rsidR="004E60AD" w:rsidRPr="00305B1C" w:rsidRDefault="004E60AD" w:rsidP="00235500">
            <w:pPr>
              <w:pStyle w:val="NoSpacing"/>
              <w:rPr>
                <w:sz w:val="20"/>
              </w:rPr>
            </w:pPr>
            <w:r w:rsidRPr="00305B1C">
              <w:rPr>
                <w:sz w:val="20"/>
              </w:rPr>
              <w:t>Dry: Precipitation current year ≤ 71.6 cm</w:t>
            </w:r>
          </w:p>
        </w:tc>
        <w:tc>
          <w:tcPr>
            <w:tcW w:w="2025" w:type="dxa"/>
            <w:tcBorders>
              <w:top w:val="single" w:sz="4" w:space="0" w:color="auto"/>
              <w:left w:val="single" w:sz="4" w:space="0" w:color="auto"/>
              <w:bottom w:val="single" w:sz="4" w:space="0" w:color="auto"/>
              <w:right w:val="single" w:sz="4" w:space="0" w:color="auto"/>
            </w:tcBorders>
          </w:tcPr>
          <w:p w14:paraId="6FA5BCCB"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0.86</m:t>
                </m:r>
              </m:oMath>
            </m:oMathPara>
          </w:p>
        </w:tc>
      </w:tr>
      <w:tr w:rsidR="004E60AD" w:rsidRPr="002E3AA7" w14:paraId="37FBDEE3" w14:textId="77777777" w:rsidTr="006C16A9">
        <w:trPr>
          <w:cantSplit/>
          <w:trHeight w:val="350"/>
        </w:trPr>
        <w:tc>
          <w:tcPr>
            <w:tcW w:w="1703" w:type="dxa"/>
            <w:vMerge/>
            <w:tcBorders>
              <w:left w:val="single" w:sz="4" w:space="0" w:color="auto"/>
              <w:right w:val="single" w:sz="4" w:space="0" w:color="auto"/>
            </w:tcBorders>
            <w:shd w:val="clear" w:color="auto" w:fill="auto"/>
          </w:tcPr>
          <w:p w14:paraId="30256C4F" w14:textId="77777777" w:rsidR="004E60AD" w:rsidRPr="00305B1C" w:rsidRDefault="004E60AD" w:rsidP="00235500">
            <w:pPr>
              <w:pStyle w:val="NoSpacing"/>
              <w:rPr>
                <w:sz w:val="20"/>
              </w:rPr>
            </w:pPr>
          </w:p>
        </w:tc>
        <w:tc>
          <w:tcPr>
            <w:tcW w:w="1057" w:type="dxa"/>
            <w:vMerge/>
            <w:tcBorders>
              <w:left w:val="single" w:sz="4" w:space="0" w:color="auto"/>
              <w:right w:val="single" w:sz="4" w:space="0" w:color="auto"/>
            </w:tcBorders>
          </w:tcPr>
          <w:p w14:paraId="26B8D696" w14:textId="77777777" w:rsidR="004E60AD" w:rsidRPr="002E3AA7" w:rsidRDefault="004E60AD" w:rsidP="00235500">
            <w:pPr>
              <w:pStyle w:val="NoSpacing"/>
              <w:rPr>
                <w:rFonts w:ascii="Cambria Math" w:hAnsi="Cambria Math"/>
                <w:sz w:val="20"/>
                <w:oMath/>
              </w:rPr>
            </w:pPr>
          </w:p>
        </w:tc>
        <w:tc>
          <w:tcPr>
            <w:tcW w:w="4047" w:type="dxa"/>
            <w:tcBorders>
              <w:top w:val="single" w:sz="4" w:space="0" w:color="auto"/>
              <w:left w:val="single" w:sz="4" w:space="0" w:color="auto"/>
              <w:bottom w:val="single" w:sz="4" w:space="0" w:color="auto"/>
              <w:right w:val="single" w:sz="4" w:space="0" w:color="auto"/>
            </w:tcBorders>
          </w:tcPr>
          <w:p w14:paraId="1C0D01B3" w14:textId="77777777" w:rsidR="004E60AD" w:rsidRPr="002E3AA7" w:rsidRDefault="004E60AD" w:rsidP="00235500">
            <w:pPr>
              <w:pStyle w:val="NoSpacing"/>
              <w:rPr>
                <w:rFonts w:asciiTheme="majorHAnsi" w:hAnsiTheme="majorHAnsi"/>
                <w:sz w:val="20"/>
              </w:rPr>
            </w:pPr>
            <w:r w:rsidRPr="00305B1C">
              <w:rPr>
                <w:sz w:val="20"/>
              </w:rPr>
              <w:t>Normal after dry: Precipitation current year = 77.2 cm, 81.7 cm, or 87.2 cm; and Precipitation prior year ≤ 71.6 cm</w:t>
            </w:r>
          </w:p>
        </w:tc>
        <w:tc>
          <w:tcPr>
            <w:tcW w:w="2025" w:type="dxa"/>
            <w:tcBorders>
              <w:top w:val="single" w:sz="4" w:space="0" w:color="auto"/>
              <w:left w:val="single" w:sz="4" w:space="0" w:color="auto"/>
              <w:bottom w:val="single" w:sz="4" w:space="0" w:color="auto"/>
              <w:right w:val="single" w:sz="4" w:space="0" w:color="auto"/>
            </w:tcBorders>
          </w:tcPr>
          <w:p w14:paraId="3A06F543"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1.69</m:t>
                </m:r>
              </m:oMath>
            </m:oMathPara>
          </w:p>
        </w:tc>
      </w:tr>
      <w:tr w:rsidR="004E60AD" w:rsidRPr="002E3AA7" w14:paraId="5F92F473" w14:textId="77777777" w:rsidTr="006C16A9">
        <w:trPr>
          <w:cantSplit/>
          <w:trHeight w:val="350"/>
        </w:trPr>
        <w:tc>
          <w:tcPr>
            <w:tcW w:w="1703" w:type="dxa"/>
            <w:vMerge/>
            <w:tcBorders>
              <w:left w:val="single" w:sz="4" w:space="0" w:color="auto"/>
              <w:right w:val="single" w:sz="4" w:space="0" w:color="auto"/>
            </w:tcBorders>
            <w:shd w:val="clear" w:color="auto" w:fill="auto"/>
          </w:tcPr>
          <w:p w14:paraId="54A2723F" w14:textId="77777777" w:rsidR="004E60AD" w:rsidRPr="00305B1C" w:rsidRDefault="004E60AD" w:rsidP="00235500">
            <w:pPr>
              <w:pStyle w:val="NoSpacing"/>
              <w:rPr>
                <w:sz w:val="20"/>
              </w:rPr>
            </w:pPr>
          </w:p>
        </w:tc>
        <w:tc>
          <w:tcPr>
            <w:tcW w:w="1057" w:type="dxa"/>
            <w:vMerge/>
            <w:tcBorders>
              <w:left w:val="single" w:sz="4" w:space="0" w:color="auto"/>
              <w:right w:val="single" w:sz="4" w:space="0" w:color="auto"/>
            </w:tcBorders>
          </w:tcPr>
          <w:p w14:paraId="7705B52C" w14:textId="77777777" w:rsidR="004E60AD" w:rsidRPr="002E3AA7" w:rsidRDefault="004E60AD" w:rsidP="00235500">
            <w:pPr>
              <w:pStyle w:val="NoSpacing"/>
              <w:rPr>
                <w:rFonts w:ascii="Cambria Math" w:hAnsi="Cambria Math"/>
                <w:sz w:val="20"/>
                <w:oMath/>
              </w:rPr>
            </w:pPr>
          </w:p>
        </w:tc>
        <w:tc>
          <w:tcPr>
            <w:tcW w:w="4047" w:type="dxa"/>
            <w:tcBorders>
              <w:top w:val="single" w:sz="4" w:space="0" w:color="auto"/>
              <w:left w:val="single" w:sz="4" w:space="0" w:color="auto"/>
              <w:bottom w:val="single" w:sz="4" w:space="0" w:color="auto"/>
              <w:right w:val="single" w:sz="4" w:space="0" w:color="auto"/>
            </w:tcBorders>
          </w:tcPr>
          <w:p w14:paraId="31045478" w14:textId="77777777" w:rsidR="004E60AD" w:rsidRPr="00305B1C" w:rsidRDefault="004E60AD" w:rsidP="00235500">
            <w:pPr>
              <w:pStyle w:val="NoSpacing"/>
              <w:rPr>
                <w:sz w:val="20"/>
              </w:rPr>
            </w:pPr>
            <w:r w:rsidRPr="00305B1C">
              <w:rPr>
                <w:sz w:val="20"/>
              </w:rPr>
              <w:t>Wet after dry: Precipitation current year ≥ 92.6; and Precipitation prior year ≤ 71.6 cm</w:t>
            </w:r>
          </w:p>
        </w:tc>
        <w:tc>
          <w:tcPr>
            <w:tcW w:w="2025" w:type="dxa"/>
            <w:tcBorders>
              <w:top w:val="single" w:sz="4" w:space="0" w:color="auto"/>
              <w:left w:val="single" w:sz="4" w:space="0" w:color="auto"/>
              <w:bottom w:val="single" w:sz="4" w:space="0" w:color="auto"/>
              <w:right w:val="single" w:sz="4" w:space="0" w:color="auto"/>
            </w:tcBorders>
          </w:tcPr>
          <w:p w14:paraId="0E294043"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2.11</m:t>
                </m:r>
              </m:oMath>
            </m:oMathPara>
          </w:p>
        </w:tc>
      </w:tr>
      <w:tr w:rsidR="004E60AD" w:rsidRPr="002E3AA7" w14:paraId="05F5CBBB" w14:textId="77777777" w:rsidTr="006C16A9">
        <w:trPr>
          <w:cantSplit/>
          <w:trHeight w:val="350"/>
        </w:trPr>
        <w:tc>
          <w:tcPr>
            <w:tcW w:w="1703" w:type="dxa"/>
            <w:vMerge/>
            <w:tcBorders>
              <w:left w:val="single" w:sz="4" w:space="0" w:color="auto"/>
              <w:bottom w:val="single" w:sz="4" w:space="0" w:color="auto"/>
              <w:right w:val="single" w:sz="4" w:space="0" w:color="auto"/>
            </w:tcBorders>
            <w:shd w:val="clear" w:color="auto" w:fill="auto"/>
          </w:tcPr>
          <w:p w14:paraId="23B8BCC4" w14:textId="77777777" w:rsidR="004E60AD" w:rsidRPr="00305B1C" w:rsidRDefault="004E60AD" w:rsidP="00235500">
            <w:pPr>
              <w:pStyle w:val="NoSpacing"/>
              <w:rPr>
                <w:sz w:val="20"/>
              </w:rPr>
            </w:pPr>
          </w:p>
        </w:tc>
        <w:tc>
          <w:tcPr>
            <w:tcW w:w="1057" w:type="dxa"/>
            <w:vMerge/>
            <w:tcBorders>
              <w:left w:val="single" w:sz="4" w:space="0" w:color="auto"/>
              <w:bottom w:val="single" w:sz="4" w:space="0" w:color="auto"/>
              <w:right w:val="single" w:sz="4" w:space="0" w:color="auto"/>
            </w:tcBorders>
          </w:tcPr>
          <w:p w14:paraId="012E6EA5" w14:textId="77777777" w:rsidR="004E60AD" w:rsidRPr="002E3AA7" w:rsidRDefault="004E60AD" w:rsidP="00235500">
            <w:pPr>
              <w:pStyle w:val="NoSpacing"/>
              <w:rPr>
                <w:rFonts w:ascii="Cambria Math" w:hAnsi="Cambria Math"/>
                <w:sz w:val="20"/>
                <w:oMath/>
              </w:rPr>
            </w:pPr>
          </w:p>
        </w:tc>
        <w:tc>
          <w:tcPr>
            <w:tcW w:w="4047" w:type="dxa"/>
            <w:tcBorders>
              <w:top w:val="single" w:sz="4" w:space="0" w:color="auto"/>
              <w:left w:val="single" w:sz="4" w:space="0" w:color="auto"/>
              <w:bottom w:val="single" w:sz="4" w:space="0" w:color="auto"/>
              <w:right w:val="single" w:sz="4" w:space="0" w:color="auto"/>
            </w:tcBorders>
          </w:tcPr>
          <w:p w14:paraId="6D574F55" w14:textId="77777777" w:rsidR="004E60AD" w:rsidRPr="00305B1C" w:rsidRDefault="004E60AD" w:rsidP="00235500">
            <w:pPr>
              <w:pStyle w:val="NoSpacing"/>
              <w:rPr>
                <w:sz w:val="20"/>
              </w:rPr>
            </w:pPr>
            <w:r w:rsidRPr="00305B1C">
              <w:rPr>
                <w:sz w:val="20"/>
              </w:rPr>
              <w:t>Background: All other climate cycles</w:t>
            </w:r>
          </w:p>
        </w:tc>
        <w:tc>
          <w:tcPr>
            <w:tcW w:w="2025" w:type="dxa"/>
            <w:tcBorders>
              <w:top w:val="single" w:sz="4" w:space="0" w:color="auto"/>
              <w:left w:val="single" w:sz="4" w:space="0" w:color="auto"/>
              <w:bottom w:val="single" w:sz="4" w:space="0" w:color="auto"/>
              <w:right w:val="single" w:sz="4" w:space="0" w:color="auto"/>
            </w:tcBorders>
          </w:tcPr>
          <w:p w14:paraId="498B7434"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1.00</m:t>
                </m:r>
              </m:oMath>
            </m:oMathPara>
          </w:p>
        </w:tc>
      </w:tr>
      <w:tr w:rsidR="004E60AD" w:rsidRPr="002E3AA7" w14:paraId="1B649263" w14:textId="77777777" w:rsidTr="006C16A9">
        <w:trPr>
          <w:cantSplit/>
          <w:trHeight w:val="350"/>
        </w:trPr>
        <w:tc>
          <w:tcPr>
            <w:tcW w:w="1703" w:type="dxa"/>
            <w:vMerge w:val="restart"/>
            <w:tcBorders>
              <w:top w:val="single" w:sz="4" w:space="0" w:color="auto"/>
              <w:left w:val="single" w:sz="4" w:space="0" w:color="auto"/>
              <w:right w:val="single" w:sz="4" w:space="0" w:color="auto"/>
            </w:tcBorders>
            <w:shd w:val="clear" w:color="auto" w:fill="auto"/>
          </w:tcPr>
          <w:p w14:paraId="41957A6F" w14:textId="77777777" w:rsidR="004E60AD" w:rsidRPr="00305B1C" w:rsidRDefault="004E60AD" w:rsidP="00235500">
            <w:pPr>
              <w:pStyle w:val="NoSpacing"/>
              <w:rPr>
                <w:sz w:val="20"/>
              </w:rPr>
            </w:pPr>
            <w:r w:rsidRPr="00305B1C">
              <w:rPr>
                <w:sz w:val="20"/>
              </w:rPr>
              <w:t xml:space="preserve">Wetland </w:t>
            </w:r>
            <w:proofErr w:type="spellStart"/>
            <w:r w:rsidRPr="00305B1C">
              <w:rPr>
                <w:sz w:val="20"/>
              </w:rPr>
              <w:t>multiplier</w:t>
            </w:r>
            <w:r w:rsidRPr="00305B1C">
              <w:rPr>
                <w:sz w:val="20"/>
                <w:vertAlign w:val="superscript"/>
              </w:rPr>
              <w:t>b</w:t>
            </w:r>
            <w:proofErr w:type="spellEnd"/>
          </w:p>
        </w:tc>
        <w:tc>
          <w:tcPr>
            <w:tcW w:w="1057" w:type="dxa"/>
            <w:vMerge w:val="restart"/>
            <w:tcBorders>
              <w:top w:val="single" w:sz="4" w:space="0" w:color="auto"/>
              <w:left w:val="single" w:sz="4" w:space="0" w:color="auto"/>
              <w:right w:val="single" w:sz="4" w:space="0" w:color="auto"/>
            </w:tcBorders>
          </w:tcPr>
          <w:p w14:paraId="1E86C254" w14:textId="77777777" w:rsidR="004E60AD" w:rsidRPr="002E3AA7" w:rsidRDefault="00F57DD5" w:rsidP="00235500">
            <w:pPr>
              <w:pStyle w:val="NoSpacing"/>
              <w:rPr>
                <w:rFonts w:ascii="Cambria Math" w:hAnsi="Cambria Math"/>
                <w:sz w:val="20"/>
                <w:oMath/>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oMath>
            </m:oMathPara>
          </w:p>
        </w:tc>
        <w:tc>
          <w:tcPr>
            <w:tcW w:w="4047" w:type="dxa"/>
            <w:tcBorders>
              <w:top w:val="single" w:sz="4" w:space="0" w:color="auto"/>
              <w:left w:val="single" w:sz="4" w:space="0" w:color="auto"/>
              <w:bottom w:val="single" w:sz="4" w:space="0" w:color="auto"/>
              <w:right w:val="single" w:sz="4" w:space="0" w:color="auto"/>
            </w:tcBorders>
          </w:tcPr>
          <w:p w14:paraId="32D9C75D" w14:textId="77777777" w:rsidR="004E60AD" w:rsidRPr="00305B1C" w:rsidRDefault="004E60AD" w:rsidP="00235500">
            <w:pPr>
              <w:pStyle w:val="NoSpacing"/>
              <w:rPr>
                <w:sz w:val="20"/>
              </w:rPr>
            </w:pPr>
            <w:r w:rsidRPr="00305B1C">
              <w:rPr>
                <w:sz w:val="20"/>
              </w:rPr>
              <w:t xml:space="preserve">At least one strategic wetland in the </w:t>
            </w:r>
            <w:proofErr w:type="spellStart"/>
            <w:r w:rsidRPr="00305B1C">
              <w:rPr>
                <w:sz w:val="20"/>
              </w:rPr>
              <w:t>subwatershed</w:t>
            </w:r>
            <w:proofErr w:type="spellEnd"/>
            <w:r w:rsidRPr="00305B1C">
              <w:rPr>
                <w:sz w:val="20"/>
              </w:rPr>
              <w:t xml:space="preserve"> with wetland land-use type</w:t>
            </w:r>
          </w:p>
        </w:tc>
        <w:tc>
          <w:tcPr>
            <w:tcW w:w="2025" w:type="dxa"/>
            <w:tcBorders>
              <w:top w:val="single" w:sz="4" w:space="0" w:color="auto"/>
              <w:left w:val="single" w:sz="4" w:space="0" w:color="auto"/>
              <w:bottom w:val="single" w:sz="4" w:space="0" w:color="auto"/>
              <w:right w:val="single" w:sz="4" w:space="0" w:color="auto"/>
            </w:tcBorders>
          </w:tcPr>
          <w:p w14:paraId="67C21320"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0.48</m:t>
                </m:r>
              </m:oMath>
            </m:oMathPara>
          </w:p>
        </w:tc>
      </w:tr>
      <w:tr w:rsidR="004E60AD" w:rsidRPr="002E3AA7" w14:paraId="180A08C9" w14:textId="77777777" w:rsidTr="006C16A9">
        <w:trPr>
          <w:cantSplit/>
          <w:trHeight w:val="350"/>
        </w:trPr>
        <w:tc>
          <w:tcPr>
            <w:tcW w:w="1703" w:type="dxa"/>
            <w:vMerge/>
            <w:tcBorders>
              <w:left w:val="single" w:sz="4" w:space="0" w:color="auto"/>
              <w:bottom w:val="single" w:sz="4" w:space="0" w:color="auto"/>
              <w:right w:val="single" w:sz="4" w:space="0" w:color="auto"/>
            </w:tcBorders>
            <w:shd w:val="clear" w:color="auto" w:fill="auto"/>
          </w:tcPr>
          <w:p w14:paraId="7C5098AF" w14:textId="77777777" w:rsidR="004E60AD" w:rsidRPr="00305B1C" w:rsidRDefault="004E60AD" w:rsidP="00235500">
            <w:pPr>
              <w:pStyle w:val="NoSpacing"/>
              <w:rPr>
                <w:sz w:val="20"/>
              </w:rPr>
            </w:pPr>
          </w:p>
        </w:tc>
        <w:tc>
          <w:tcPr>
            <w:tcW w:w="1057" w:type="dxa"/>
            <w:vMerge/>
            <w:tcBorders>
              <w:left w:val="single" w:sz="4" w:space="0" w:color="auto"/>
              <w:bottom w:val="single" w:sz="4" w:space="0" w:color="auto"/>
              <w:right w:val="single" w:sz="4" w:space="0" w:color="auto"/>
            </w:tcBorders>
          </w:tcPr>
          <w:p w14:paraId="3AFE5EAC" w14:textId="77777777" w:rsidR="004E60AD" w:rsidRPr="002E3AA7" w:rsidRDefault="004E60AD" w:rsidP="00235500">
            <w:pPr>
              <w:pStyle w:val="NoSpacing"/>
              <w:rPr>
                <w:rFonts w:ascii="Cambria Math" w:hAnsi="Cambria Math"/>
                <w:sz w:val="20"/>
                <w:oMath/>
              </w:rPr>
            </w:pPr>
          </w:p>
        </w:tc>
        <w:tc>
          <w:tcPr>
            <w:tcW w:w="4047" w:type="dxa"/>
            <w:tcBorders>
              <w:top w:val="single" w:sz="4" w:space="0" w:color="auto"/>
              <w:left w:val="single" w:sz="4" w:space="0" w:color="auto"/>
              <w:bottom w:val="single" w:sz="4" w:space="0" w:color="auto"/>
              <w:right w:val="single" w:sz="4" w:space="0" w:color="auto"/>
            </w:tcBorders>
          </w:tcPr>
          <w:p w14:paraId="4B82B1F1" w14:textId="77777777" w:rsidR="004E60AD" w:rsidRPr="00305B1C" w:rsidRDefault="004E60AD" w:rsidP="00235500">
            <w:pPr>
              <w:pStyle w:val="NoSpacing"/>
              <w:rPr>
                <w:sz w:val="20"/>
              </w:rPr>
            </w:pPr>
            <w:r w:rsidRPr="00305B1C">
              <w:rPr>
                <w:sz w:val="20"/>
              </w:rPr>
              <w:t>No strategic wetland locations in the subwatershed with wetland land-use type</w:t>
            </w:r>
          </w:p>
        </w:tc>
        <w:tc>
          <w:tcPr>
            <w:tcW w:w="2025" w:type="dxa"/>
            <w:tcBorders>
              <w:top w:val="single" w:sz="4" w:space="0" w:color="auto"/>
              <w:left w:val="single" w:sz="4" w:space="0" w:color="auto"/>
              <w:bottom w:val="single" w:sz="4" w:space="0" w:color="auto"/>
              <w:right w:val="single" w:sz="4" w:space="0" w:color="auto"/>
            </w:tcBorders>
          </w:tcPr>
          <w:p w14:paraId="6FF15300" w14:textId="77777777" w:rsidR="004E60AD" w:rsidRPr="002E3AA7" w:rsidRDefault="004E60AD" w:rsidP="00235500">
            <w:pPr>
              <w:pStyle w:val="NoSpacing"/>
              <w:rPr>
                <w:rFonts w:ascii="Cambria Math" w:hAnsi="Cambria Math"/>
                <w:sz w:val="20"/>
                <w:oMath/>
              </w:rPr>
            </w:pPr>
            <m:oMathPara>
              <m:oMath>
                <m:r>
                  <w:rPr>
                    <w:rFonts w:ascii="Cambria Math" w:hAnsi="Cambria Math"/>
                    <w:sz w:val="20"/>
                  </w:rPr>
                  <m:t>1.00</m:t>
                </m:r>
              </m:oMath>
            </m:oMathPara>
          </w:p>
        </w:tc>
      </w:tr>
      <w:tr w:rsidR="004E60AD" w:rsidRPr="002E3AA7" w14:paraId="21572B80" w14:textId="77777777" w:rsidTr="006C16A9">
        <w:trPr>
          <w:cantSplit/>
          <w:trHeight w:val="782"/>
        </w:trPr>
        <w:tc>
          <w:tcPr>
            <w:tcW w:w="1703" w:type="dxa"/>
            <w:vMerge w:val="restart"/>
            <w:shd w:val="clear" w:color="auto" w:fill="auto"/>
          </w:tcPr>
          <w:p w14:paraId="53FFBC25" w14:textId="77777777" w:rsidR="004E60AD" w:rsidRPr="00305B1C" w:rsidRDefault="004E60AD" w:rsidP="00235500">
            <w:pPr>
              <w:pStyle w:val="NoSpacing"/>
              <w:rPr>
                <w:sz w:val="20"/>
              </w:rPr>
            </w:pPr>
            <w:r w:rsidRPr="00305B1C">
              <w:rPr>
                <w:sz w:val="20"/>
              </w:rPr>
              <w:t xml:space="preserve">Row crop </w:t>
            </w:r>
            <w:proofErr w:type="spellStart"/>
            <w:r w:rsidRPr="00305B1C">
              <w:rPr>
                <w:sz w:val="20"/>
              </w:rPr>
              <w:t>multiplier</w:t>
            </w:r>
            <w:r w:rsidRPr="00305B1C">
              <w:rPr>
                <w:sz w:val="20"/>
                <w:vertAlign w:val="superscript"/>
              </w:rPr>
              <w:t>c</w:t>
            </w:r>
            <w:proofErr w:type="spellEnd"/>
          </w:p>
        </w:tc>
        <w:tc>
          <w:tcPr>
            <w:tcW w:w="1057" w:type="dxa"/>
            <w:vMerge w:val="restart"/>
          </w:tcPr>
          <w:p w14:paraId="14E1A8F7" w14:textId="77777777" w:rsidR="004E60AD" w:rsidRPr="002E3AA7" w:rsidRDefault="00F57DD5" w:rsidP="00235500">
            <w:pPr>
              <w:pStyle w:val="NoSpacing"/>
              <w:rPr>
                <w:rFonts w:asciiTheme="majorHAnsi" w:hAnsiTheme="majorHAnsi"/>
                <w:i/>
                <w:sz w:val="20"/>
              </w:rPr>
            </w:pPr>
            <m:oMathPara>
              <m:oMathParaPr>
                <m:jc m:val="left"/>
              </m:oMathParaPr>
              <m:oMath>
                <m:sSub>
                  <m:sSubPr>
                    <m:ctrlPr>
                      <w:rPr>
                        <w:rFonts w:ascii="Cambria Math" w:hAnsi="Cambria Math"/>
                        <w:i/>
                        <w:sz w:val="20"/>
                      </w:rPr>
                    </m:ctrlPr>
                  </m:sSubPr>
                  <m:e>
                    <m:r>
                      <w:rPr>
                        <w:rFonts w:ascii="Cambria Math" w:hAnsi="Cambria Math"/>
                        <w:sz w:val="20"/>
                      </w:rPr>
                      <m:t>R</m:t>
                    </m:r>
                  </m:e>
                  <m:sub>
                    <m:r>
                      <w:rPr>
                        <w:rFonts w:ascii="Cambria Math" w:hAnsi="Cambria Math"/>
                        <w:sz w:val="20"/>
                      </w:rPr>
                      <m:t>ij</m:t>
                    </m:r>
                  </m:sub>
                </m:sSub>
              </m:oMath>
            </m:oMathPara>
          </w:p>
        </w:tc>
        <w:tc>
          <w:tcPr>
            <w:tcW w:w="4047" w:type="dxa"/>
            <w:tcBorders>
              <w:bottom w:val="single" w:sz="4" w:space="0" w:color="auto"/>
            </w:tcBorders>
          </w:tcPr>
          <w:p w14:paraId="301BD72F" w14:textId="77777777" w:rsidR="004E60AD" w:rsidRPr="00305B1C" w:rsidRDefault="004E60AD" w:rsidP="00235500">
            <w:pPr>
              <w:pStyle w:val="NoSpacing"/>
              <w:rPr>
                <w:sz w:val="20"/>
              </w:rPr>
            </w:pPr>
            <w:r w:rsidRPr="00305B1C">
              <w:rPr>
                <w:sz w:val="20"/>
              </w:rPr>
              <w:t>Land-use types: Conservation corn, Conservation soybean, Conventional corn, Conventional soybean, Mixed fruit</w:t>
            </w:r>
            <w:r>
              <w:rPr>
                <w:sz w:val="20"/>
              </w:rPr>
              <w:t>s</w:t>
            </w:r>
            <w:r w:rsidRPr="00305B1C">
              <w:rPr>
                <w:sz w:val="20"/>
              </w:rPr>
              <w:t xml:space="preserve"> and vegetables</w:t>
            </w:r>
          </w:p>
        </w:tc>
        <w:tc>
          <w:tcPr>
            <w:tcW w:w="2025" w:type="dxa"/>
            <w:tcBorders>
              <w:bottom w:val="single" w:sz="4" w:space="0" w:color="auto"/>
            </w:tcBorders>
          </w:tcPr>
          <w:p w14:paraId="371AFC8B" w14:textId="77777777" w:rsidR="004E60AD" w:rsidRPr="002E3AA7" w:rsidRDefault="004E60AD" w:rsidP="00235500">
            <w:pPr>
              <w:pStyle w:val="NoSpacing"/>
              <w:rPr>
                <w:rFonts w:asciiTheme="majorHAnsi" w:hAnsiTheme="majorHAnsi"/>
                <w:sz w:val="20"/>
              </w:rPr>
            </w:pPr>
            <m:oMathPara>
              <m:oMathParaPr>
                <m:jc m:val="left"/>
              </m:oMathParaPr>
              <m:oMath>
                <m:r>
                  <w:rPr>
                    <w:rFonts w:ascii="Cambria Math" w:hAnsi="Cambria Math"/>
                    <w:sz w:val="20"/>
                  </w:rPr>
                  <m:t>0.14*</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i.</m:t>
                        </m:r>
                      </m:sub>
                    </m:sSub>
                  </m:den>
                </m:f>
              </m:oMath>
            </m:oMathPara>
          </w:p>
        </w:tc>
      </w:tr>
      <w:tr w:rsidR="004E60AD" w:rsidRPr="002E3AA7" w14:paraId="47505F25" w14:textId="77777777" w:rsidTr="006C16A9">
        <w:trPr>
          <w:cantSplit/>
          <w:trHeight w:val="1070"/>
        </w:trPr>
        <w:tc>
          <w:tcPr>
            <w:tcW w:w="1703" w:type="dxa"/>
            <w:vMerge/>
            <w:shd w:val="clear" w:color="auto" w:fill="auto"/>
          </w:tcPr>
          <w:p w14:paraId="282CA086" w14:textId="77777777" w:rsidR="004E60AD" w:rsidRPr="00305B1C" w:rsidRDefault="004E60AD" w:rsidP="00235500">
            <w:pPr>
              <w:pStyle w:val="NoSpacing"/>
              <w:rPr>
                <w:sz w:val="20"/>
              </w:rPr>
            </w:pPr>
          </w:p>
        </w:tc>
        <w:tc>
          <w:tcPr>
            <w:tcW w:w="1057" w:type="dxa"/>
            <w:vMerge/>
          </w:tcPr>
          <w:p w14:paraId="5316F20C" w14:textId="77777777" w:rsidR="004E60AD" w:rsidRPr="002E3AA7" w:rsidRDefault="004E60AD" w:rsidP="00235500">
            <w:pPr>
              <w:pStyle w:val="NoSpacing"/>
              <w:rPr>
                <w:rFonts w:asciiTheme="majorHAnsi" w:hAnsiTheme="majorHAnsi"/>
                <w:sz w:val="20"/>
              </w:rPr>
            </w:pPr>
          </w:p>
        </w:tc>
        <w:tc>
          <w:tcPr>
            <w:tcW w:w="4047" w:type="dxa"/>
          </w:tcPr>
          <w:p w14:paraId="32508722" w14:textId="77B2131E" w:rsidR="004E60AD" w:rsidRPr="00305B1C" w:rsidRDefault="004E60AD" w:rsidP="00D36820">
            <w:pPr>
              <w:pStyle w:val="NoSpacing"/>
              <w:rPr>
                <w:sz w:val="20"/>
              </w:rPr>
            </w:pPr>
            <w:r w:rsidRPr="00305B1C">
              <w:rPr>
                <w:sz w:val="20"/>
              </w:rPr>
              <w:t xml:space="preserve">Land-use types: Alfalfa, Conservation forest, Conventional forest, Hay, </w:t>
            </w:r>
            <w:r w:rsidR="00D36820">
              <w:rPr>
                <w:sz w:val="20"/>
              </w:rPr>
              <w:t>Switchgrass</w:t>
            </w:r>
            <w:r w:rsidRPr="00305B1C">
              <w:rPr>
                <w:sz w:val="20"/>
              </w:rPr>
              <w:t>, Permanent pasture, Prairie, Rotational grazing, Short-rotation woody bioenergy, Wetland</w:t>
            </w:r>
          </w:p>
        </w:tc>
        <w:tc>
          <w:tcPr>
            <w:tcW w:w="2025" w:type="dxa"/>
          </w:tcPr>
          <w:p w14:paraId="565CF5D9" w14:textId="77777777" w:rsidR="004E60AD" w:rsidRPr="002E3AA7" w:rsidRDefault="004E60AD" w:rsidP="00235500">
            <w:pPr>
              <w:pStyle w:val="NoSpacing"/>
              <w:rPr>
                <w:rFonts w:asciiTheme="majorHAnsi" w:hAnsiTheme="majorHAnsi"/>
                <w:sz w:val="20"/>
              </w:rPr>
            </w:pPr>
            <w:r w:rsidRPr="002E3AA7">
              <w:rPr>
                <w:rFonts w:asciiTheme="majorHAnsi" w:hAnsiTheme="majorHAnsi"/>
                <w:sz w:val="20"/>
              </w:rPr>
              <w:t>0.00</w:t>
            </w:r>
          </w:p>
        </w:tc>
      </w:tr>
      <w:tr w:rsidR="004E60AD" w:rsidRPr="002E3AA7" w14:paraId="7DAFD6AC" w14:textId="77777777" w:rsidTr="006C16A9">
        <w:trPr>
          <w:cantSplit/>
          <w:trHeight w:val="638"/>
        </w:trPr>
        <w:tc>
          <w:tcPr>
            <w:tcW w:w="1703" w:type="dxa"/>
            <w:vMerge w:val="restart"/>
            <w:shd w:val="clear" w:color="auto" w:fill="auto"/>
          </w:tcPr>
          <w:p w14:paraId="715EFC0F" w14:textId="77777777" w:rsidR="004E60AD" w:rsidRPr="00305B1C" w:rsidRDefault="004E60AD" w:rsidP="00235500">
            <w:pPr>
              <w:pStyle w:val="NoSpacing"/>
              <w:rPr>
                <w:sz w:val="20"/>
              </w:rPr>
            </w:pPr>
            <w:r w:rsidRPr="00305B1C">
              <w:rPr>
                <w:sz w:val="20"/>
              </w:rPr>
              <w:t xml:space="preserve">Conservation row crop </w:t>
            </w:r>
            <w:proofErr w:type="spellStart"/>
            <w:r w:rsidRPr="00305B1C">
              <w:rPr>
                <w:sz w:val="20"/>
              </w:rPr>
              <w:t>multiplier</w:t>
            </w:r>
            <w:r w:rsidRPr="00305B1C">
              <w:rPr>
                <w:sz w:val="20"/>
                <w:vertAlign w:val="superscript"/>
              </w:rPr>
              <w:t>d</w:t>
            </w:r>
            <w:proofErr w:type="spellEnd"/>
            <w:r w:rsidRPr="00305B1C">
              <w:rPr>
                <w:sz w:val="20"/>
              </w:rPr>
              <w:t xml:space="preserve"> </w:t>
            </w:r>
          </w:p>
        </w:tc>
        <w:tc>
          <w:tcPr>
            <w:tcW w:w="1057" w:type="dxa"/>
            <w:vMerge w:val="restart"/>
          </w:tcPr>
          <w:p w14:paraId="63F8C1AF" w14:textId="77777777" w:rsidR="004E60AD" w:rsidRPr="002E3AA7" w:rsidRDefault="00F57DD5" w:rsidP="00235500">
            <w:pPr>
              <w:pStyle w:val="NoSpacing"/>
              <w:rPr>
                <w:rFonts w:asciiTheme="majorHAnsi" w:hAnsiTheme="majorHAnsi"/>
                <w:sz w:val="20"/>
              </w:rPr>
            </w:pPr>
            <m:oMathPara>
              <m:oMathParaPr>
                <m:jc m:val="left"/>
              </m:oMathParaPr>
              <m:oMath>
                <m:sSub>
                  <m:sSubPr>
                    <m:ctrlPr>
                      <w:rPr>
                        <w:rFonts w:ascii="Cambria Math" w:hAnsi="Cambria Math"/>
                        <w:i/>
                        <w:sz w:val="20"/>
                      </w:rPr>
                    </m:ctrlPr>
                  </m:sSubPr>
                  <m:e>
                    <m:r>
                      <w:rPr>
                        <w:rFonts w:ascii="Cambria Math" w:hAnsi="Cambria Math"/>
                        <w:sz w:val="20"/>
                      </w:rPr>
                      <m:t>C</m:t>
                    </m:r>
                  </m:e>
                  <m:sub>
                    <m:r>
                      <w:rPr>
                        <w:rFonts w:ascii="Cambria Math" w:hAnsi="Cambria Math"/>
                        <w:sz w:val="20"/>
                      </w:rPr>
                      <m:t>ij</m:t>
                    </m:r>
                  </m:sub>
                </m:sSub>
              </m:oMath>
            </m:oMathPara>
          </w:p>
        </w:tc>
        <w:tc>
          <w:tcPr>
            <w:tcW w:w="4047" w:type="dxa"/>
          </w:tcPr>
          <w:p w14:paraId="592B48B0" w14:textId="77777777" w:rsidR="004E60AD" w:rsidRPr="00305B1C" w:rsidRDefault="004E60AD" w:rsidP="00235500">
            <w:pPr>
              <w:pStyle w:val="NoSpacing"/>
              <w:rPr>
                <w:sz w:val="20"/>
              </w:rPr>
            </w:pPr>
            <w:r w:rsidRPr="00305B1C">
              <w:rPr>
                <w:sz w:val="20"/>
              </w:rPr>
              <w:t>Land-use types in Des Moines Lobe: Conservation corn, Conservation soybean</w:t>
            </w:r>
          </w:p>
        </w:tc>
        <w:tc>
          <w:tcPr>
            <w:tcW w:w="2025" w:type="dxa"/>
          </w:tcPr>
          <w:p w14:paraId="6C907A47" w14:textId="77777777" w:rsidR="004E60AD" w:rsidRPr="002E3AA7" w:rsidRDefault="004E60AD" w:rsidP="00235500">
            <w:pPr>
              <w:pStyle w:val="NoSpacing"/>
              <w:rPr>
                <w:rFonts w:asciiTheme="majorHAnsi" w:hAnsiTheme="majorHAnsi"/>
                <w:sz w:val="20"/>
              </w:rPr>
            </w:pPr>
            <m:oMathPara>
              <m:oMathParaPr>
                <m:jc m:val="left"/>
              </m:oMathParaPr>
              <m:oMath>
                <m:r>
                  <w:rPr>
                    <w:rFonts w:ascii="Cambria Math" w:hAnsi="Cambria Math"/>
                    <w:sz w:val="20"/>
                  </w:rPr>
                  <m:t>0.69</m:t>
                </m:r>
              </m:oMath>
            </m:oMathPara>
          </w:p>
        </w:tc>
      </w:tr>
      <w:tr w:rsidR="004E60AD" w:rsidRPr="002E3AA7" w14:paraId="372FDEC2" w14:textId="77777777" w:rsidTr="006C16A9">
        <w:trPr>
          <w:cantSplit/>
          <w:trHeight w:val="620"/>
        </w:trPr>
        <w:tc>
          <w:tcPr>
            <w:tcW w:w="1703" w:type="dxa"/>
            <w:vMerge/>
            <w:shd w:val="clear" w:color="auto" w:fill="auto"/>
          </w:tcPr>
          <w:p w14:paraId="5DCB7F71" w14:textId="77777777" w:rsidR="004E60AD" w:rsidRPr="002E3AA7" w:rsidRDefault="004E60AD" w:rsidP="00235500">
            <w:pPr>
              <w:pStyle w:val="NoSpacing"/>
              <w:rPr>
                <w:rFonts w:asciiTheme="majorHAnsi" w:hAnsiTheme="majorHAnsi"/>
                <w:sz w:val="20"/>
              </w:rPr>
            </w:pPr>
          </w:p>
        </w:tc>
        <w:tc>
          <w:tcPr>
            <w:tcW w:w="1057" w:type="dxa"/>
            <w:vMerge/>
          </w:tcPr>
          <w:p w14:paraId="62E4EEBC" w14:textId="77777777" w:rsidR="004E60AD" w:rsidRPr="002E3AA7" w:rsidRDefault="004E60AD" w:rsidP="00235500">
            <w:pPr>
              <w:pStyle w:val="NoSpacing"/>
              <w:rPr>
                <w:rFonts w:asciiTheme="majorHAnsi" w:hAnsiTheme="majorHAnsi"/>
                <w:i/>
                <w:sz w:val="20"/>
              </w:rPr>
            </w:pPr>
          </w:p>
        </w:tc>
        <w:tc>
          <w:tcPr>
            <w:tcW w:w="4047" w:type="dxa"/>
          </w:tcPr>
          <w:p w14:paraId="03A79697" w14:textId="77777777" w:rsidR="004E60AD" w:rsidRPr="00305B1C" w:rsidRDefault="004E60AD" w:rsidP="00235500">
            <w:pPr>
              <w:pStyle w:val="NoSpacing"/>
              <w:rPr>
                <w:sz w:val="20"/>
              </w:rPr>
            </w:pPr>
            <w:r w:rsidRPr="00305B1C">
              <w:rPr>
                <w:sz w:val="20"/>
              </w:rPr>
              <w:t>Land-use types in Southern Iowa Drift Plain: Conservation corn, Conservation soybean</w:t>
            </w:r>
          </w:p>
        </w:tc>
        <w:tc>
          <w:tcPr>
            <w:tcW w:w="2025" w:type="dxa"/>
          </w:tcPr>
          <w:p w14:paraId="4F48CEBC" w14:textId="77777777" w:rsidR="004E60AD" w:rsidRPr="002E3AA7" w:rsidRDefault="004E60AD" w:rsidP="00235500">
            <w:pPr>
              <w:rPr>
                <w:sz w:val="20"/>
              </w:rPr>
            </w:pPr>
            <m:oMathPara>
              <m:oMathParaPr>
                <m:jc m:val="left"/>
              </m:oMathParaPr>
              <m:oMath>
                <m:r>
                  <w:rPr>
                    <w:rFonts w:ascii="Cambria Math" w:hAnsi="Cambria Math"/>
                    <w:sz w:val="20"/>
                  </w:rPr>
                  <m:t>0.62</m:t>
                </m:r>
              </m:oMath>
            </m:oMathPara>
          </w:p>
        </w:tc>
      </w:tr>
      <w:tr w:rsidR="004E60AD" w:rsidRPr="002E3AA7" w14:paraId="0319A69A" w14:textId="77777777" w:rsidTr="006C16A9">
        <w:trPr>
          <w:cantSplit/>
          <w:trHeight w:val="1232"/>
        </w:trPr>
        <w:tc>
          <w:tcPr>
            <w:tcW w:w="1703" w:type="dxa"/>
            <w:vMerge/>
            <w:tcBorders>
              <w:bottom w:val="single" w:sz="4" w:space="0" w:color="auto"/>
            </w:tcBorders>
            <w:shd w:val="clear" w:color="auto" w:fill="auto"/>
          </w:tcPr>
          <w:p w14:paraId="428197DC" w14:textId="77777777" w:rsidR="004E60AD" w:rsidRPr="002E3AA7" w:rsidRDefault="004E60AD" w:rsidP="00235500">
            <w:pPr>
              <w:pStyle w:val="NoSpacing"/>
              <w:rPr>
                <w:rFonts w:asciiTheme="majorHAnsi" w:hAnsiTheme="majorHAnsi"/>
                <w:sz w:val="20"/>
              </w:rPr>
            </w:pPr>
          </w:p>
        </w:tc>
        <w:tc>
          <w:tcPr>
            <w:tcW w:w="1057" w:type="dxa"/>
            <w:vMerge/>
            <w:tcBorders>
              <w:bottom w:val="single" w:sz="4" w:space="0" w:color="auto"/>
            </w:tcBorders>
          </w:tcPr>
          <w:p w14:paraId="00ABB588" w14:textId="77777777" w:rsidR="004E60AD" w:rsidRPr="002E3AA7" w:rsidRDefault="004E60AD" w:rsidP="00235500">
            <w:pPr>
              <w:pStyle w:val="NoSpacing"/>
              <w:rPr>
                <w:rFonts w:asciiTheme="majorHAnsi" w:hAnsiTheme="majorHAnsi"/>
                <w:sz w:val="20"/>
              </w:rPr>
            </w:pPr>
          </w:p>
        </w:tc>
        <w:tc>
          <w:tcPr>
            <w:tcW w:w="4047" w:type="dxa"/>
            <w:tcBorders>
              <w:bottom w:val="single" w:sz="4" w:space="0" w:color="auto"/>
            </w:tcBorders>
          </w:tcPr>
          <w:p w14:paraId="565FD761" w14:textId="03B13FD3" w:rsidR="004E60AD" w:rsidRPr="00305B1C" w:rsidRDefault="004E60AD" w:rsidP="00D36820">
            <w:pPr>
              <w:pStyle w:val="NoSpacing"/>
              <w:rPr>
                <w:sz w:val="20"/>
              </w:rPr>
            </w:pPr>
            <w:r w:rsidRPr="00305B1C">
              <w:rPr>
                <w:sz w:val="20"/>
              </w:rPr>
              <w:t xml:space="preserve">Land-use types: Alfalfa, Conservation forest, Conventional corn, Conventional forest, Conventional soybean, Hay, </w:t>
            </w:r>
            <w:r w:rsidR="00D36820">
              <w:rPr>
                <w:sz w:val="20"/>
              </w:rPr>
              <w:t>Switchgrass</w:t>
            </w:r>
            <w:r w:rsidRPr="00305B1C">
              <w:rPr>
                <w:sz w:val="20"/>
              </w:rPr>
              <w:t>, Permanent pasture, Prairie, Rotational grazing, Short-rotation woody bioenergy, Wetland</w:t>
            </w:r>
          </w:p>
        </w:tc>
        <w:tc>
          <w:tcPr>
            <w:tcW w:w="2025" w:type="dxa"/>
            <w:tcBorders>
              <w:bottom w:val="single" w:sz="4" w:space="0" w:color="auto"/>
            </w:tcBorders>
          </w:tcPr>
          <w:p w14:paraId="35D68E30" w14:textId="77777777" w:rsidR="004E60AD" w:rsidRPr="002E3AA7" w:rsidRDefault="004E60AD" w:rsidP="00235500">
            <w:pPr>
              <w:rPr>
                <w:sz w:val="20"/>
              </w:rPr>
            </w:pPr>
            <m:oMathPara>
              <m:oMathParaPr>
                <m:jc m:val="left"/>
              </m:oMathParaPr>
              <m:oMath>
                <m:r>
                  <w:rPr>
                    <w:rFonts w:ascii="Cambria Math" w:hAnsi="Cambria Math"/>
                    <w:sz w:val="20"/>
                  </w:rPr>
                  <m:t>1.00</m:t>
                </m:r>
              </m:oMath>
            </m:oMathPara>
          </w:p>
        </w:tc>
      </w:tr>
      <w:tr w:rsidR="004E60AD" w:rsidRPr="002E3AA7" w14:paraId="244ED372" w14:textId="77777777" w:rsidTr="006C16A9">
        <w:trPr>
          <w:cantSplit/>
          <w:trHeight w:val="1061"/>
        </w:trPr>
        <w:tc>
          <w:tcPr>
            <w:tcW w:w="8832" w:type="dxa"/>
            <w:gridSpan w:val="4"/>
            <w:tcBorders>
              <w:left w:val="nil"/>
              <w:bottom w:val="nil"/>
              <w:right w:val="nil"/>
            </w:tcBorders>
            <w:shd w:val="clear" w:color="auto" w:fill="auto"/>
          </w:tcPr>
          <w:p w14:paraId="4D34A869" w14:textId="5CC8EE34" w:rsidR="007D339A" w:rsidRPr="00CF648F" w:rsidRDefault="007D339A" w:rsidP="007D339A">
            <w:pPr>
              <w:pStyle w:val="NoSpacing"/>
              <w:rPr>
                <w:rFonts w:cstheme="minorHAnsi"/>
                <w:sz w:val="20"/>
              </w:rPr>
            </w:pPr>
            <w:r w:rsidRPr="00CF648F">
              <w:rPr>
                <w:rFonts w:cstheme="minorHAnsi"/>
                <w:sz w:val="20"/>
                <w:vertAlign w:val="superscript"/>
              </w:rPr>
              <w:t>a</w:t>
            </w:r>
            <w:r w:rsidRPr="00CF648F">
              <w:rPr>
                <w:rFonts w:cstheme="minorHAnsi"/>
                <w:sz w:val="20"/>
              </w:rPr>
              <w:t xml:space="preserve"> </w:t>
            </w:r>
            <w:r w:rsidR="004B45A2" w:rsidRPr="00CF648F">
              <w:rPr>
                <w:rFonts w:cstheme="minorHAnsi"/>
                <w:sz w:val="20"/>
              </w:rPr>
              <w:fldChar w:fldCharType="begin" w:fldLock="1"/>
            </w:r>
            <w:r w:rsidR="004B45A2" w:rsidRPr="00CF648F">
              <w:rPr>
                <w:rFonts w:cstheme="minorHAnsi"/>
                <w:sz w:val="20"/>
              </w:rPr>
              <w:instrText>ADDIN CSL_CITATION {"citationItems":[{"id":"ITEM-1","itemData":{"ISSN":"0047-2425","abstract":"Subsurface tile drainage from row-crop agricultural production systems has been identified as a major source of nitrate entering surface waters in the Mississippi River basin. Noncontrollable factors such as precipitation and mineralization of soil organic matter have a tremendous effect on drainage losses, nitrate concentrations, and nitrate loadings in subsurface drainage water. Cropping system and nutrient management inputs are controllable factors that have a varying influence on nitrate losses. Row crops leak substantially greater amounts of nitrate compared with perennial crops; however, satisfactory economic return with many perennials is an obstacle at present. Improving N management by applying the correct rate of N at the optimum time and giving proper credits to previous legume crops and animal manure applications will also lead to reduced nitrate losses. Nitrate losses have been shown to be minimally affected by tillage systems compared with N management practices. Scientists and policymakers must understand these factors as they develop educational materials and environmental guidelines for reducing nitrate losses to surface waters.","author":[{"dropping-particle":"","family":"Randall","given":"G W","non-dropping-particle":"","parse-names":false,"suffix":""},{"dropping-particle":"","family":"Mulla","given":"D J","non-dropping-particle":"","parse-names":false,"suffix":""}],"container-title":"Journal of Environmental Quality","id":"ITEM-1","issue":"2","issued":{"date-parts":[["2001"]]},"note":"Times Cited: 133\nAnnual Meetings of the American-Society-of-Agronomy\n1997\nAnaheim, california\nAmer Soc Agronomy\n144","page":"337-344","title":"Nitrate nitrogen in surface waters as influenced by climatic conditions and agricultural practices","type":"article-journal","volume":"30"},"uris":["http://www.mendeley.com/documents/?uuid=a962bb16-df36-4e85-8a2a-d55433968276"]}],"mendeley":{"formattedCitation":"(Randall and Mulla, 2001)","plainTextFormattedCitation":"(Randall and Mulla, 2001)","previouslyFormattedCitation":"(Randall and Mulla, 2001)"},"properties":{"noteIndex":0},"schema":"https://github.com/citation-style-language/schema/raw/master/csl-citation.json"}</w:instrText>
            </w:r>
            <w:r w:rsidR="004B45A2" w:rsidRPr="00CF648F">
              <w:rPr>
                <w:rFonts w:cstheme="minorHAnsi"/>
                <w:sz w:val="20"/>
              </w:rPr>
              <w:fldChar w:fldCharType="separate"/>
            </w:r>
            <w:r w:rsidR="004B45A2" w:rsidRPr="00CF648F">
              <w:rPr>
                <w:rFonts w:cstheme="minorHAnsi"/>
                <w:noProof/>
                <w:sz w:val="20"/>
              </w:rPr>
              <w:t>(Randall and Mulla, 2001)</w:t>
            </w:r>
            <w:r w:rsidR="004B45A2" w:rsidRPr="00CF648F">
              <w:rPr>
                <w:rFonts w:cstheme="minorHAnsi"/>
                <w:sz w:val="20"/>
              </w:rPr>
              <w:fldChar w:fldCharType="end"/>
            </w:r>
          </w:p>
          <w:p w14:paraId="782DAD57" w14:textId="77777777" w:rsidR="007D339A" w:rsidRPr="00CF648F" w:rsidRDefault="007D339A" w:rsidP="007D339A">
            <w:pPr>
              <w:pStyle w:val="NoSpacing"/>
              <w:rPr>
                <w:rFonts w:cstheme="minorHAnsi"/>
                <w:sz w:val="20"/>
              </w:rPr>
            </w:pPr>
            <w:r w:rsidRPr="00CF648F">
              <w:rPr>
                <w:rFonts w:cstheme="minorHAnsi"/>
                <w:sz w:val="20"/>
                <w:vertAlign w:val="superscript"/>
              </w:rPr>
              <w:t>b</w:t>
            </w:r>
            <w:r w:rsidRPr="00CF648F">
              <w:rPr>
                <w:rFonts w:cstheme="minorHAnsi"/>
                <w:sz w:val="20"/>
              </w:rPr>
              <w:t xml:space="preserve"> (Thomas Isenhart, Iowa State University, personal communication, 2013)</w:t>
            </w:r>
          </w:p>
          <w:p w14:paraId="0B5FE3B6" w14:textId="3B25B408" w:rsidR="007D339A" w:rsidRPr="00CF648F" w:rsidRDefault="007D339A" w:rsidP="007D339A">
            <w:pPr>
              <w:pStyle w:val="NoSpacing"/>
              <w:rPr>
                <w:rFonts w:cstheme="minorHAnsi"/>
                <w:sz w:val="20"/>
              </w:rPr>
            </w:pPr>
            <w:r w:rsidRPr="00CF648F">
              <w:rPr>
                <w:rFonts w:cstheme="minorHAnsi"/>
                <w:sz w:val="20"/>
                <w:vertAlign w:val="superscript"/>
              </w:rPr>
              <w:t>c</w:t>
            </w:r>
            <w:r w:rsidRPr="00CF648F">
              <w:rPr>
                <w:rFonts w:cstheme="minorHAnsi"/>
                <w:sz w:val="20"/>
              </w:rPr>
              <w:t xml:space="preserve"> </w:t>
            </w:r>
            <w:r w:rsidR="004B45A2" w:rsidRPr="00CF648F">
              <w:rPr>
                <w:rFonts w:cstheme="minorHAnsi"/>
                <w:sz w:val="20"/>
              </w:rPr>
              <w:fldChar w:fldCharType="begin" w:fldLock="1"/>
            </w:r>
            <w:r w:rsidR="004B45A2" w:rsidRPr="00CF648F">
              <w:rPr>
                <w:rFonts w:cstheme="minorHAnsi"/>
                <w:sz w:val="20"/>
              </w:rPr>
              <w:instrText>ADDIN CSL_CITATION {"citationItems":[{"id":"ITEM-1","itemData":{"DOI":"10.2134/jeq2000.00472425002900060016x","ISSN":"0047-2425","abstract":"The relationship between row crop land use and nitrate N concentrations in surface water was evaluated for 15 Iowa watersheds ranging from 1002 to 2774 km(2) and 10 smaller watersheds ranging from 47 to 775 km(2) for the period 1996 to 1998. The percentage of land in row crop varied from 23 to &gt;87% in the 15 large watersheds, and mean annual NO3-N concentrations ranged from 0.5 to 10.8 mg/L. In the small watersheds, row crop percentage varied from 28 to 87% and mean annual NO3-N concentrations ranged from 3.0 to 10.5 mg/L. Ln both cases, nitrate N concentrations were directly related to the percent age of row crop in the watershed (p &lt; 0.0003), Linear regression showed similar slope for both sets of watersheds (0.11) suggesting that average annual surface water nitrate concentrations in Iowa, and possibly similar agricultural areas in the midwestern USA, ran be approximated by multiplying a watershed's row crop percentage by 0.1. Comparing the Iowa watershed data with similar data collected at a subwatershed scale in Iowa (0.1 to 8.1 km(2)) and a larger midcontinent scale (7300 to 237 100 km(2)) suggests that watershed scale affects the relationship of nitrate concentration and land use. The slope of nitrate concentration versus ram crop percentage decreases with increasing watershed size.","author":[{"dropping-particle":"","family":"Schilling","given":"K E","non-dropping-particle":"","parse-names":false,"suffix":""},{"dropping-particle":"","family":"Libra","given":"R D","non-dropping-particle":"","parse-names":false,"suffix":""}],"container-title":"Journal of Environmental Quality","id":"ITEM-1","issue":"6","issued":{"date-parts":[["2000"]]},"note":"Times Cited: 48\n51","page":"1846-1851","title":"The relationship of nitrate concentrations in streams to row crop land use in Iowa","type":"article-journal","volume":"29"},"uris":["http://www.mendeley.com/documents/?uuid=dc31a0b2-5d4d-48f2-a31f-ea70b7393d8d"]}],"mendeley":{"formattedCitation":"(Schilling and Libra, 2000)","plainTextFormattedCitation":"(Schilling and Libra, 2000)","previouslyFormattedCitation":"(Schilling and Libra, 2000)"},"properties":{"noteIndex":0},"schema":"https://github.com/citation-style-language/schema/raw/master/csl-citation.json"}</w:instrText>
            </w:r>
            <w:r w:rsidR="004B45A2" w:rsidRPr="00CF648F">
              <w:rPr>
                <w:rFonts w:cstheme="minorHAnsi"/>
                <w:sz w:val="20"/>
              </w:rPr>
              <w:fldChar w:fldCharType="separate"/>
            </w:r>
            <w:r w:rsidR="004B45A2" w:rsidRPr="00CF648F">
              <w:rPr>
                <w:rFonts w:cstheme="minorHAnsi"/>
                <w:noProof/>
                <w:sz w:val="20"/>
              </w:rPr>
              <w:t>(Schilling and Libra, 2000)</w:t>
            </w:r>
            <w:r w:rsidR="004B45A2" w:rsidRPr="00CF648F">
              <w:rPr>
                <w:rFonts w:cstheme="minorHAnsi"/>
                <w:sz w:val="20"/>
              </w:rPr>
              <w:fldChar w:fldCharType="end"/>
            </w:r>
          </w:p>
          <w:p w14:paraId="78D1D114" w14:textId="29F30492" w:rsidR="004E60AD" w:rsidRPr="00CF648F" w:rsidRDefault="007D339A" w:rsidP="007D339A">
            <w:pPr>
              <w:pStyle w:val="NoSpacing"/>
              <w:rPr>
                <w:rFonts w:cstheme="minorHAnsi"/>
                <w:sz w:val="20"/>
              </w:rPr>
            </w:pPr>
            <w:r w:rsidRPr="00CF648F">
              <w:rPr>
                <w:rFonts w:cstheme="minorHAnsi"/>
                <w:sz w:val="20"/>
                <w:vertAlign w:val="superscript"/>
              </w:rPr>
              <w:t>d</w:t>
            </w:r>
            <w:r w:rsidRPr="00CF648F">
              <w:rPr>
                <w:rFonts w:cstheme="minorHAnsi"/>
                <w:sz w:val="20"/>
              </w:rPr>
              <w:t xml:space="preserve"> </w:t>
            </w:r>
            <w:r w:rsidR="004B45A2" w:rsidRPr="00CF648F">
              <w:rPr>
                <w:rFonts w:cstheme="minorHAnsi"/>
                <w:sz w:val="20"/>
              </w:rPr>
              <w:fldChar w:fldCharType="begin" w:fldLock="1"/>
            </w:r>
            <w:r w:rsidR="004B45A2" w:rsidRPr="00CF648F">
              <w:rPr>
                <w:rFonts w:cstheme="minorHAnsi"/>
                <w:sz w:val="20"/>
              </w:rPr>
              <w:instrText>ADDIN CSL_CITATION {"citationItems":[{"id":"ITEM-1","itemData":{"abstract":"announced the release of the Iowa Nutrient Reduction Strategy for public comment. The Iowa Nutrient Reduction Strategy is a science and technology-­‐based approach to assess and reduce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4B45A2" w:rsidRPr="00CF648F">
              <w:rPr>
                <w:rFonts w:cstheme="minorHAnsi"/>
                <w:sz w:val="20"/>
              </w:rPr>
              <w:fldChar w:fldCharType="separate"/>
            </w:r>
            <w:r w:rsidR="004B45A2" w:rsidRPr="00CF648F">
              <w:rPr>
                <w:rFonts w:cstheme="minorHAnsi"/>
                <w:noProof/>
                <w:sz w:val="20"/>
              </w:rPr>
              <w:t>(IDALS  et al., 2017)</w:t>
            </w:r>
            <w:r w:rsidR="004B45A2" w:rsidRPr="00CF648F">
              <w:rPr>
                <w:rFonts w:cstheme="minorHAnsi"/>
                <w:sz w:val="20"/>
              </w:rPr>
              <w:fldChar w:fldCharType="end"/>
            </w:r>
          </w:p>
        </w:tc>
      </w:tr>
    </w:tbl>
    <w:p w14:paraId="7F127488" w14:textId="77777777" w:rsidR="00550F6F" w:rsidRDefault="00550F6F" w:rsidP="00550F6F">
      <w:pPr>
        <w:spacing w:line="276" w:lineRule="auto"/>
        <w:rPr>
          <w:bCs/>
          <w:szCs w:val="18"/>
        </w:rPr>
      </w:pPr>
      <w:r>
        <w:br w:type="page"/>
      </w:r>
    </w:p>
    <w:p w14:paraId="0900945D" w14:textId="77777777" w:rsidR="008D5B89" w:rsidRPr="008D5B89" w:rsidRDefault="008D5B89" w:rsidP="008D5B89">
      <w:pPr>
        <w:pStyle w:val="Heading1"/>
        <w:rPr>
          <w:rFonts w:asciiTheme="minorHAnsi" w:hAnsiTheme="minorHAnsi" w:cstheme="minorHAnsi"/>
          <w:b/>
          <w:sz w:val="24"/>
        </w:rPr>
      </w:pPr>
      <w:bookmarkStart w:id="36" w:name="_Toc28353262"/>
      <w:r w:rsidRPr="008D5B89">
        <w:rPr>
          <w:rFonts w:asciiTheme="minorHAnsi" w:hAnsiTheme="minorHAnsi" w:cstheme="minorHAnsi"/>
          <w:b/>
          <w:sz w:val="24"/>
        </w:rPr>
        <w:lastRenderedPageBreak/>
        <w:t>Phosphorus Pollution Control Module Details</w:t>
      </w:r>
      <w:bookmarkEnd w:id="36"/>
    </w:p>
    <w:p w14:paraId="2295E21B" w14:textId="5A5D7B47" w:rsidR="00DF6FCD" w:rsidRPr="00DF6FCD" w:rsidRDefault="00DF6FCD" w:rsidP="00DF6FCD">
      <w:pPr>
        <w:rPr>
          <w:sz w:val="24"/>
        </w:rPr>
      </w:pPr>
      <w:r w:rsidRPr="00DF6FCD">
        <w:rPr>
          <w:sz w:val="24"/>
        </w:rPr>
        <w:t>Phosphorus Pollution control is reported as the indexed inverse of annual in-stream phosphorus loading in PEWI. The calculation incorporates three phosphorus delivery pathways to surface waters: phosphorus bound to sediment and moving with erosion dissolved phosphorus moving with surface water in runoff, and dissolved phosphorus moving with subsurface water</w:t>
      </w:r>
      <w:r w:rsidR="00987302">
        <w:rPr>
          <w:sz w:val="24"/>
        </w:rPr>
        <w:t xml:space="preserve">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987302" w:rsidRPr="00987302">
        <w:rPr>
          <w:noProof/>
          <w:sz w:val="24"/>
        </w:rPr>
        <w:t>(USDA NRCS, 2004a)</w:t>
      </w:r>
      <w:r w:rsidR="00AE36BB">
        <w:rPr>
          <w:sz w:val="24"/>
        </w:rPr>
        <w:fldChar w:fldCharType="end"/>
      </w:r>
      <w:r w:rsidRPr="00DF6FCD">
        <w:rPr>
          <w:sz w:val="24"/>
        </w:rPr>
        <w:t>. Pollution control is calculated for each grid cell, and values are summed to yield watershed annual in-stream phosphorus delivery (Table S9). We used the Iowa Phosphorus Index (P-Index) as the bases for our calculations and selected index parameter values based on Iowa NRCS Technical Note 25</w:t>
      </w:r>
      <w:r w:rsidR="00AE36BB">
        <w:rPr>
          <w:sz w:val="24"/>
        </w:rPr>
        <w:t xml:space="preserve">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 xml:space="preserve">, Iowa Nutrient Reduction Strategy </w:t>
      </w:r>
      <w:r w:rsidR="00D32AF9">
        <w:rPr>
          <w:sz w:val="24"/>
        </w:rPr>
        <w:fldChar w:fldCharType="begin" w:fldLock="1"/>
      </w:r>
      <w:r w:rsidR="00D32AF9">
        <w:rPr>
          <w:rFonts w:hint="eastAsia"/>
          <w:sz w:val="24"/>
        </w:rPr>
        <w:instrText>ADDIN CSL_CITATION {"citationItems":[{"id":"ITEM-1","itemData":{"abstract":"announced the release of the Iowa Nutrient Reduction Strategy for public comment. The Iowa Nutrient Reduction Strategy is a science and technology-</w:instrText>
      </w:r>
      <w:r w:rsidR="00D32AF9">
        <w:rPr>
          <w:rFonts w:hint="eastAsia"/>
          <w:sz w:val="24"/>
        </w:rPr>
        <w:instrText>­‐</w:instrText>
      </w:r>
      <w:r w:rsidR="00D32AF9">
        <w:rPr>
          <w:rFonts w:hint="eastAsia"/>
          <w:sz w:val="24"/>
        </w:rPr>
        <w:instrText>based approach to assess and r</w:instrText>
      </w:r>
      <w:r w:rsidR="00D32AF9">
        <w:rPr>
          <w:sz w:val="24"/>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D32AF9">
        <w:rPr>
          <w:sz w:val="24"/>
        </w:rPr>
        <w:fldChar w:fldCharType="separate"/>
      </w:r>
      <w:r w:rsidR="00D32AF9" w:rsidRPr="00D32AF9">
        <w:rPr>
          <w:noProof/>
          <w:sz w:val="24"/>
        </w:rPr>
        <w:t>(IDALS et al., 2017)</w:t>
      </w:r>
      <w:r w:rsidR="00D32AF9">
        <w:rPr>
          <w:sz w:val="24"/>
        </w:rPr>
        <w:fldChar w:fldCharType="end"/>
      </w:r>
      <w:r w:rsidR="00D32AF9">
        <w:rPr>
          <w:sz w:val="24"/>
        </w:rPr>
        <w:t xml:space="preserve"> </w:t>
      </w:r>
      <w:r w:rsidRPr="00DF6FCD">
        <w:rPr>
          <w:sz w:val="24"/>
        </w:rPr>
        <w:t>and expert consultation (Matthew Helmers and Thomas Isenhart, Iowa State University, personal communication).</w:t>
      </w:r>
    </w:p>
    <w:p w14:paraId="6B0FF3E2" w14:textId="33BE5416" w:rsidR="00DF6FCD" w:rsidRPr="00DF6FCD" w:rsidRDefault="00DF6FCD" w:rsidP="00AE36BB">
      <w:pPr>
        <w:ind w:firstLine="720"/>
        <w:rPr>
          <w:sz w:val="24"/>
        </w:rPr>
      </w:pPr>
      <w:r w:rsidRPr="00DF6FCD">
        <w:rPr>
          <w:sz w:val="24"/>
        </w:rPr>
        <w:t>The erosion component is the product of five parameters: gross erosion, sediment trap factor or sediment delivery ratio, buffer factor, enrichment factor, and soil test phosphorus (STP) erosion factor USDA</w:t>
      </w:r>
      <w:r w:rsidR="00AE36BB">
        <w:rPr>
          <w:sz w:val="24"/>
        </w:rPr>
        <w:t xml:space="preserve">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 xml:space="preserve">. Gross erosion provides estimates of total rill and </w:t>
      </w:r>
      <w:proofErr w:type="spellStart"/>
      <w:r w:rsidRPr="00DF6FCD">
        <w:rPr>
          <w:sz w:val="24"/>
        </w:rPr>
        <w:t>interrill</w:t>
      </w:r>
      <w:proofErr w:type="spellEnd"/>
      <w:r w:rsidRPr="00DF6FCD">
        <w:rPr>
          <w:sz w:val="24"/>
        </w:rPr>
        <w:t xml:space="preserve"> erosion using RUSLE </w:t>
      </w:r>
      <w:r w:rsidR="00D32AF9">
        <w:rPr>
          <w:sz w:val="24"/>
        </w:rPr>
        <w:fldChar w:fldCharType="begin" w:fldLock="1"/>
      </w:r>
      <w:r w:rsidR="00D32AF9">
        <w:rPr>
          <w:sz w:val="24"/>
        </w:rPr>
        <w:instrText>ADDIN CSL_CITATION {"citationItems":[{"id":"ITEM-1","itemData":{"author":[{"dropping-particle":"","family":"Renard","given":"K G","non-dropping-particle":"","parse-names":false,"suffix":""},{"dropping-particle":"","family":"Foster","given":"G R","non-dropping-particle":"","parse-names":false,"suffix":""},{"dropping-particle":"","family":"Weesies","given":"G A","non-dropping-particle":"","parse-names":false,"suffix":""},{"dropping-particle":"","family":"McCool","given":"D K","non-dropping-particle":"","parse-names":false,"suffix":""},{"dropping-particle":"","family":"Yoder","given":"D C","non-dropping-particle":"","parse-names":false,"suffix":""}],"id":"ITEM-1","issued":{"date-parts":[["1997"]]},"number-of-pages":"404","publisher":"United States Department of Agriculture","publisher-place":"Washington, DC","title":"Predicting soil erosion by water: a guide to conservation planning with the Revised Universal Soil Loss Equation (RUSLE). Agricultural Handbook 703","type":"book"},"uris":["http://www.mendeley.com/documents/?uuid=8389c738-37be-44ce-a295-42eb601133a1"]}],"mendeley":{"formattedCitation":"(Renard et al., 1997)","plainTextFormattedCitation":"(Renard et al., 1997)","previouslyFormattedCitation":"(Renard et al., 1997)"},"properties":{"noteIndex":0},"schema":"https://github.com/citation-style-language/schema/raw/master/csl-citation.json"}</w:instrText>
      </w:r>
      <w:r w:rsidR="00D32AF9">
        <w:rPr>
          <w:sz w:val="24"/>
        </w:rPr>
        <w:fldChar w:fldCharType="separate"/>
      </w:r>
      <w:r w:rsidR="00D32AF9" w:rsidRPr="00D32AF9">
        <w:rPr>
          <w:noProof/>
          <w:sz w:val="24"/>
        </w:rPr>
        <w:t>(Renard et al., 1997)</w:t>
      </w:r>
      <w:r w:rsidR="00D32AF9">
        <w:rPr>
          <w:sz w:val="24"/>
        </w:rPr>
        <w:fldChar w:fldCharType="end"/>
      </w:r>
      <w:r w:rsidR="00D32AF9">
        <w:rPr>
          <w:sz w:val="24"/>
        </w:rPr>
        <w:t xml:space="preserve"> </w:t>
      </w:r>
      <w:r w:rsidRPr="00DF6FCD">
        <w:rPr>
          <w:sz w:val="24"/>
        </w:rPr>
        <w:t>and ephemeral gully erosion, based on Iowa statewide estimates USDA</w:t>
      </w:r>
      <w:r w:rsidR="00D32AF9">
        <w:rPr>
          <w:sz w:val="24"/>
        </w:rPr>
        <w:t xml:space="preserve"> </w:t>
      </w:r>
      <w:r w:rsidR="00D32AF9">
        <w:rPr>
          <w:sz w:val="24"/>
        </w:rPr>
        <w:fldChar w:fldCharType="begin" w:fldLock="1"/>
      </w:r>
      <w:r w:rsidR="00166BCC">
        <w:rPr>
          <w:sz w:val="24"/>
        </w:rPr>
        <w:instrText>ADDIN CSL_CITATION {"citationItems":[{"id":"ITEM-1","itemData":{"ISBN":"0160491274","author":[{"dropping-particle":"","family":"USDA NRCS [United States Department of Agriculture Natural Resources Conservation Service]","given":"","non-dropping-particle":"","parse-names":false,"suffix":""}],"id":"ITEM-1","issued":{"date-parts":[["1997"]]},"publisher":"United States Department of Agriculture Natural Resources Conservation Service","publisher-place":"Washington, DC","title":"America's private land: a geography of hope","type":"report","volume":"1548"},"uris":["http://www.mendeley.com/documents/?uuid=459f95f1-8a87-417b-9595-32809c3a0ee0"]}],"mendeley":{"formattedCitation":"(USDA NRCS [United States Department of Agriculture Natural Resources Conservation Service], 1997)","manualFormatting":"(USDA NRCS, 1997)","plainTextFormattedCitation":"(USDA NRCS [United States Department of Agriculture Natural Resources Conservation Service], 1997)","previouslyFormattedCitation":"(USDA NRCS [United States Department of Agriculture Natural Resources Conservation Service], 1997)"},"properties":{"noteIndex":0},"schema":"https://github.com/citation-style-language/schema/raw/master/csl-citation.json"}</w:instrText>
      </w:r>
      <w:r w:rsidR="00D32AF9">
        <w:rPr>
          <w:sz w:val="24"/>
        </w:rPr>
        <w:fldChar w:fldCharType="separate"/>
      </w:r>
      <w:r w:rsidR="00D32AF9" w:rsidRPr="00D32AF9">
        <w:rPr>
          <w:noProof/>
          <w:sz w:val="24"/>
        </w:rPr>
        <w:t>(USDA NRCS, 1997)</w:t>
      </w:r>
      <w:r w:rsidR="00D32AF9">
        <w:rPr>
          <w:sz w:val="24"/>
        </w:rPr>
        <w:fldChar w:fldCharType="end"/>
      </w:r>
      <w:r w:rsidRPr="00DF6FCD">
        <w:rPr>
          <w:sz w:val="24"/>
        </w:rPr>
        <w:t>. Detailed explanations of RUSLE subcomponent calculations are described with the module on Gross Erosion. Sediment delivery ratio converts gross erosion into sediment yield and “represents the efficiency of the watershed in moving soil particles from areas of erosion to the point where sediment yield is measured”</w:t>
      </w:r>
      <w:r w:rsidR="004B45A2">
        <w:rPr>
          <w:sz w:val="24"/>
        </w:rPr>
        <w:t xml:space="preserve"> </w:t>
      </w:r>
      <w:r w:rsidR="004B45A2">
        <w:rPr>
          <w:sz w:val="24"/>
        </w:rPr>
        <w:fldChar w:fldCharType="begin" w:fldLock="1"/>
      </w:r>
      <w:r w:rsidR="00E269F2">
        <w:rPr>
          <w:sz w:val="24"/>
        </w:rPr>
        <w:instrText>ADDIN CSL_CITATION {"citationItems":[{"id":"ITEM-1","itemData":{"author":[{"dropping-particle":"","family":"USDA NRCS [United States Department of Agriculture Natural Resources Conservation Service]","given":"","non-dropping-particle":"","parse-names":false,"suffix":""}],"id":"ITEM-1","issued":{"date-parts":[["1998"]]},"publisher-place":"Des Moines, Iowa","title":"Erosion and Sediment Delivery","type":"report"},"uris":["http://www.mendeley.com/documents/?uuid=e9ee7b0d-9694-4c07-9201-12c6ba0b0c89"]}],"mendeley":{"formattedCitation":"(USDA NRCS [United States Department of Agriculture Natural Resources Conservation Service], 1998)","manualFormatting":"(USDA NRCS ","plainTextFormattedCitation":"(USDA NRCS [United States Department of Agriculture Natural Resources Conservation Service], 1998)","previouslyFormattedCitation":"(USDA NRCS [United States Department of Agriculture Natural Resources Conservation Service], 1998)"},"properties":{"noteIndex":0},"schema":"https://github.com/citation-style-language/schema/raw/master/csl-citation.json"}</w:instrText>
      </w:r>
      <w:r w:rsidR="004B45A2">
        <w:rPr>
          <w:sz w:val="24"/>
        </w:rPr>
        <w:fldChar w:fldCharType="separate"/>
      </w:r>
      <w:r w:rsidR="004B45A2" w:rsidRPr="004B45A2">
        <w:rPr>
          <w:noProof/>
          <w:sz w:val="24"/>
        </w:rPr>
        <w:t xml:space="preserve">(USDA NRCS </w:t>
      </w:r>
      <w:r w:rsidR="004B45A2">
        <w:rPr>
          <w:sz w:val="24"/>
        </w:rPr>
        <w:fldChar w:fldCharType="end"/>
      </w:r>
      <w:r w:rsidR="004B45A2">
        <w:rPr>
          <w:sz w:val="24"/>
        </w:rPr>
        <w:t>1998</w:t>
      </w:r>
      <w:r w:rsidRPr="00DF6FCD">
        <w:rPr>
          <w:sz w:val="24"/>
        </w:rPr>
        <w:t xml:space="preserve">; p. 6). Using </w:t>
      </w:r>
      <w:r w:rsidR="004B45A2">
        <w:rPr>
          <w:sz w:val="24"/>
        </w:rPr>
        <w:fldChar w:fldCharType="begin" w:fldLock="1"/>
      </w:r>
      <w:r w:rsidR="00E269F2">
        <w:rPr>
          <w:sz w:val="24"/>
        </w:rPr>
        <w:instrText>ADDIN CSL_CITATION {"citationItems":[{"id":"ITEM-1","itemData":{"author":[{"dropping-particle":"","family":"USDA NRCS [United States Department of Agriculture Natural Resources Conservation Service]","given":"","non-dropping-particle":"","parse-names":false,"suffix":""}],"id":"ITEM-1","issued":{"date-parts":[["1998"]]},"publisher-place":"Des Moines, Iowa","title":"Erosion and Sediment Delivery","type":"report"},"uris":["http://www.mendeley.com/documents/?uuid=e9ee7b0d-9694-4c07-9201-12c6ba0b0c89"]}],"mendeley":{"formattedCitation":"(USDA NRCS [United States Department of Agriculture Natural Resources Conservation Service], 1998)","manualFormatting":"USDA NRCS (1998)","plainTextFormattedCitation":"(USDA NRCS [United States Department of Agriculture Natural Resources Conservation Service], 1998)","previouslyFormattedCitation":"(USDA NRCS [United States Department of Agriculture Natural Resources Conservation Service], 1998)"},"properties":{"noteIndex":0},"schema":"https://github.com/citation-style-language/schema/raw/master/csl-citation.json"}</w:instrText>
      </w:r>
      <w:r w:rsidR="004B45A2">
        <w:rPr>
          <w:sz w:val="24"/>
        </w:rPr>
        <w:fldChar w:fldCharType="separate"/>
      </w:r>
      <w:r w:rsidR="004B45A2" w:rsidRPr="004B45A2">
        <w:rPr>
          <w:noProof/>
          <w:sz w:val="24"/>
        </w:rPr>
        <w:t xml:space="preserve">USDA NRCS </w:t>
      </w:r>
      <w:r w:rsidR="004B45A2">
        <w:rPr>
          <w:noProof/>
          <w:sz w:val="24"/>
        </w:rPr>
        <w:t>(</w:t>
      </w:r>
      <w:r w:rsidR="004B45A2" w:rsidRPr="004B45A2">
        <w:rPr>
          <w:noProof/>
          <w:sz w:val="24"/>
        </w:rPr>
        <w:t>1998)</w:t>
      </w:r>
      <w:r w:rsidR="004B45A2">
        <w:rPr>
          <w:sz w:val="24"/>
        </w:rPr>
        <w:fldChar w:fldCharType="end"/>
      </w:r>
      <w:r w:rsidR="004B45A2">
        <w:rPr>
          <w:sz w:val="24"/>
        </w:rPr>
        <w:t xml:space="preserve"> </w:t>
      </w:r>
      <w:r w:rsidRPr="00DF6FCD">
        <w:rPr>
          <w:sz w:val="24"/>
        </w:rPr>
        <w:t xml:space="preserve">equations for each Iowa landform region in PEWI, we estimated sediment delivery ratio as a function of drainage area (Tables S9, S10). The Iowa P-Index sets the buffer factor equal to 0.5 for vegetative buffers that meet the USDA NRCS </w:t>
      </w:r>
      <w:r w:rsidR="00E269F2">
        <w:rPr>
          <w:sz w:val="24"/>
        </w:rPr>
        <w:t>P</w:t>
      </w:r>
      <w:r w:rsidRPr="00DF6FCD">
        <w:rPr>
          <w:sz w:val="24"/>
        </w:rPr>
        <w:t xml:space="preserve">ractice </w:t>
      </w:r>
      <w:r w:rsidR="00E269F2">
        <w:rPr>
          <w:sz w:val="24"/>
        </w:rPr>
        <w:t>S</w:t>
      </w:r>
      <w:r w:rsidRPr="00DF6FCD">
        <w:rPr>
          <w:sz w:val="24"/>
        </w:rPr>
        <w:t>tandard 393 for a filter strip</w:t>
      </w:r>
      <w:r w:rsidR="00AE36BB">
        <w:rPr>
          <w:sz w:val="24"/>
        </w:rPr>
        <w:t xml:space="preserve">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w:t>
      </w:r>
    </w:p>
    <w:p w14:paraId="5E0C0947" w14:textId="68DFDD7E" w:rsidR="00DF6FCD" w:rsidRPr="00DF6FCD" w:rsidRDefault="00DF6FCD" w:rsidP="00AE36BB">
      <w:pPr>
        <w:ind w:firstLine="720"/>
        <w:rPr>
          <w:sz w:val="24"/>
        </w:rPr>
      </w:pPr>
      <w:r w:rsidRPr="00DF6FCD">
        <w:rPr>
          <w:sz w:val="24"/>
        </w:rPr>
        <w:t xml:space="preserve">The runoff component of the Iowa P-Index measures phosphorus delivery with water runoff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 The runoff component consists of the product of a runoff factor, precipitation, and the sum of STP runoff factor and P application factor (Table S9). Our calculation uses runoff factor values converted from</w:t>
      </w:r>
      <w:r w:rsidR="004B45A2">
        <w:rPr>
          <w:sz w:val="24"/>
        </w:rPr>
        <w:t xml:space="preserve"> </w:t>
      </w:r>
      <w:r w:rsidR="004B45A2">
        <w:rPr>
          <w:sz w:val="24"/>
        </w:rPr>
        <w:fldChar w:fldCharType="begin" w:fldLock="1"/>
      </w:r>
      <w:r w:rsidR="00926D6D">
        <w:rPr>
          <w:sz w:val="24"/>
        </w:rPr>
        <w:instrText>ADDIN CSL_CITATION {"citationItems":[{"id":"ITEM-1","itemData":{"author":[{"dropping-particle":"","family":"USDA NRCS [United States Department of Agriculture Natural Resources Conservation Service]","given":"","non-dropping-particle":"","parse-names":false,"suffix":""}],"id":"ITEM-1","issued":{"date-parts":[["2004"]]},"publisher":"United States Department of Agriculture Natural Resources Conservation Service","publisher-place":"Washington, DC","title":"National Engineering Handbook. Part 630: Hydrology","type":"book"},"uris":["http://www.mendeley.com/documents/?uuid=d2061ee7-8708-47f6-a26d-8c7f023c9bc2"]}],"mendeley":{"formattedCitation":"(USDA NRCS [United States Department of Agriculture Natural Resources Conservation Service], 2004b)","manualFormatting":"USDA NRCS (2004b)","plainTextFormattedCitation":"(USDA NRCS [United States Department of Agriculture Natural Resources Conservation Service], 2004b)","previouslyFormattedCitation":"(USDA NRCS [United States Department of Agriculture Natural Resources Conservation Service], 2004b)"},"properties":{"noteIndex":0},"schema":"https://github.com/citation-style-language/schema/raw/master/csl-citation.json"}</w:instrText>
      </w:r>
      <w:r w:rsidR="004B45A2">
        <w:rPr>
          <w:sz w:val="24"/>
        </w:rPr>
        <w:fldChar w:fldCharType="separate"/>
      </w:r>
      <w:r w:rsidR="004B45A2" w:rsidRPr="004B45A2">
        <w:rPr>
          <w:noProof/>
          <w:sz w:val="24"/>
        </w:rPr>
        <w:t xml:space="preserve">USDA NRCS </w:t>
      </w:r>
      <w:r w:rsidR="004B45A2">
        <w:rPr>
          <w:noProof/>
          <w:sz w:val="24"/>
        </w:rPr>
        <w:t>(</w:t>
      </w:r>
      <w:r w:rsidR="004B45A2" w:rsidRPr="004B45A2">
        <w:rPr>
          <w:noProof/>
          <w:sz w:val="24"/>
        </w:rPr>
        <w:t>2004b)</w:t>
      </w:r>
      <w:r w:rsidR="004B45A2">
        <w:rPr>
          <w:sz w:val="24"/>
        </w:rPr>
        <w:fldChar w:fldCharType="end"/>
      </w:r>
      <w:r w:rsidRPr="00DF6FCD">
        <w:rPr>
          <w:sz w:val="24"/>
        </w:rPr>
        <w:t xml:space="preserve"> Runoff Curve Numbers (RCN, Table S11). Next, PEWI uses each modeled year’s precipitation level to calculate that year’s hypothetical P-Index value. The third runoff subcomponent, STP runoff factor, represents the concentration of dissolved phosphorus in runoff based on soil test P values. The P application factor depends on P</w:t>
      </w:r>
      <w:r w:rsidRPr="00AE36BB">
        <w:rPr>
          <w:sz w:val="24"/>
          <w:vertAlign w:val="subscript"/>
        </w:rPr>
        <w:t>2</w:t>
      </w:r>
      <w:r w:rsidRPr="00DF6FCD">
        <w:rPr>
          <w:sz w:val="24"/>
        </w:rPr>
        <w:t xml:space="preserve">O5 application rate and method of application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 xml:space="preserve">. </w:t>
      </w:r>
    </w:p>
    <w:p w14:paraId="6830C76C" w14:textId="03F914B6" w:rsidR="00DF6FCD" w:rsidRPr="00DF6FCD" w:rsidRDefault="00DF6FCD" w:rsidP="00AE36BB">
      <w:pPr>
        <w:ind w:firstLine="720"/>
        <w:rPr>
          <w:sz w:val="24"/>
        </w:rPr>
      </w:pPr>
      <w:r w:rsidRPr="00DF6FCD">
        <w:rPr>
          <w:sz w:val="24"/>
        </w:rPr>
        <w:t>The subsurface drainage component of the Iowa P-Index consists of the product of precipitation, a flow factor, and an STP drainage factor</w:t>
      </w:r>
      <w:r w:rsidR="00AE36BB">
        <w:rPr>
          <w:sz w:val="24"/>
        </w:rPr>
        <w:t xml:space="preserve"> </w:t>
      </w:r>
      <w:r w:rsidR="00AE36BB">
        <w:rPr>
          <w:sz w:val="24"/>
        </w:rPr>
        <w:fldChar w:fldCharType="begin" w:fldLock="1"/>
      </w:r>
      <w:r w:rsidR="00987302">
        <w:rPr>
          <w:sz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4"/>
        </w:rPr>
        <w:fldChar w:fldCharType="separate"/>
      </w:r>
      <w:r w:rsidR="00AE36BB" w:rsidRPr="00AE36BB">
        <w:rPr>
          <w:noProof/>
          <w:sz w:val="24"/>
        </w:rPr>
        <w:t>(USDA NRCS, 2004</w:t>
      </w:r>
      <w:r w:rsidR="00987302">
        <w:rPr>
          <w:noProof/>
          <w:sz w:val="24"/>
        </w:rPr>
        <w:t>a</w:t>
      </w:r>
      <w:r w:rsidR="00AE36BB" w:rsidRPr="00AE36BB">
        <w:rPr>
          <w:noProof/>
          <w:sz w:val="24"/>
        </w:rPr>
        <w:t>)</w:t>
      </w:r>
      <w:r w:rsidR="00AE36BB">
        <w:rPr>
          <w:sz w:val="24"/>
        </w:rPr>
        <w:fldChar w:fldCharType="end"/>
      </w:r>
      <w:r w:rsidRPr="00DF6FCD">
        <w:rPr>
          <w:sz w:val="24"/>
        </w:rPr>
        <w:t xml:space="preserve">. The P-Index again </w:t>
      </w:r>
      <w:r w:rsidRPr="00DF6FCD">
        <w:rPr>
          <w:sz w:val="24"/>
        </w:rPr>
        <w:lastRenderedPageBreak/>
        <w:t xml:space="preserve">uses precipitation and STP concentrations to determine factor values. The flow factor takes on a value of 0.1 if subsurface flow is present, with 10% representing the observed average annual precipitation percentage that flows through the subsurface in Iowa; otherwise flow factor takes on a value of zero </w:t>
      </w:r>
      <w:r w:rsidR="00AE36BB">
        <w:rPr>
          <w:sz w:val="24"/>
        </w:rPr>
        <w:fldChar w:fldCharType="begin" w:fldLock="1"/>
      </w:r>
      <w:r w:rsidR="00AE36BB">
        <w:rPr>
          <w:sz w:val="24"/>
        </w:rPr>
        <w:instrText>ADDIN CSL_CITATION {"citationItems":[{"id":"ITEM-1","itemData":{"author":[{"dropping-particle":"","family":"Mallarino","given":"AP","non-dropping-particle":"","parse-names":false,"suffix":""},{"dropping-particle":"","family":"Stewart","given":"BM","non-dropping-particle":"","parse-names":false,"suffix":""},{"dropping-particle":"","family":"Baker","given":"JL","non-dropping-particle":"","parse-names":false,"suffix":""},{"dropping-particle":"","family":"Downing","given":"J A","non-dropping-particle":"","parse-names":false,"suffix":""},{"dropping-particle":"","family":"Sawyer","given":"J E","non-dropping-particle":"","parse-names":false,"suffix":""}],"id":"ITEM-1","issued":{"date-parts":[["2005"]]},"publisher-place":"Des Moines, IA","title":"Background and basic concepts of the Iowa phosphorus index. Technical Note 25","type":"report"},"uris":["http://www.mendeley.com/documents/?uuid=66719556-ced8-39f4-9996-7a31ed9234a0"]}],"mendeley":{"formattedCitation":"(Mallarino et al., 2005)","plainTextFormattedCitation":"(Mallarino et al., 2005)","previouslyFormattedCitation":"(Mallarino et al., 2005)"},"properties":{"noteIndex":0},"schema":"https://github.com/citation-style-language/schema/raw/master/csl-citation.json"}</w:instrText>
      </w:r>
      <w:r w:rsidR="00AE36BB">
        <w:rPr>
          <w:sz w:val="24"/>
        </w:rPr>
        <w:fldChar w:fldCharType="separate"/>
      </w:r>
      <w:r w:rsidR="00AE36BB" w:rsidRPr="00AE36BB">
        <w:rPr>
          <w:noProof/>
          <w:sz w:val="24"/>
        </w:rPr>
        <w:t>(Mallarino et al., 2005)</w:t>
      </w:r>
      <w:r w:rsidR="00AE36BB">
        <w:rPr>
          <w:sz w:val="24"/>
        </w:rPr>
        <w:fldChar w:fldCharType="end"/>
      </w:r>
      <w:r w:rsidRPr="00DF6FCD">
        <w:rPr>
          <w:sz w:val="24"/>
        </w:rPr>
        <w:t>.</w:t>
      </w:r>
    </w:p>
    <w:p w14:paraId="05387500" w14:textId="355A6711" w:rsidR="00555314" w:rsidRPr="00555314" w:rsidRDefault="00555314" w:rsidP="00555314">
      <w:pPr>
        <w:pStyle w:val="Heading1"/>
        <w:rPr>
          <w:rFonts w:asciiTheme="minorHAnsi" w:hAnsiTheme="minorHAnsi" w:cstheme="minorHAnsi"/>
          <w:b/>
          <w:sz w:val="24"/>
        </w:rPr>
      </w:pPr>
      <w:bookmarkStart w:id="37" w:name="_Toc28353263"/>
      <w:r w:rsidRPr="00555314">
        <w:rPr>
          <w:rFonts w:asciiTheme="minorHAnsi" w:hAnsiTheme="minorHAnsi" w:cstheme="minorHAnsi"/>
          <w:b/>
          <w:sz w:val="24"/>
        </w:rPr>
        <w:t>Table S9. Phosphorus Delivery to Stream</w:t>
      </w:r>
      <w:bookmarkEnd w:id="37"/>
    </w:p>
    <w:tbl>
      <w:tblPr>
        <w:tblW w:w="9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60"/>
        <w:gridCol w:w="685"/>
        <w:gridCol w:w="6065"/>
        <w:gridCol w:w="1435"/>
      </w:tblGrid>
      <w:tr w:rsidR="00550F6F" w:rsidRPr="002E3AA7" w14:paraId="6E74BB85" w14:textId="77777777" w:rsidTr="00805F87">
        <w:trPr>
          <w:cantSplit/>
          <w:trHeight w:val="242"/>
          <w:tblHeader/>
        </w:trPr>
        <w:tc>
          <w:tcPr>
            <w:tcW w:w="1260" w:type="dxa"/>
            <w:shd w:val="clear" w:color="auto" w:fill="auto"/>
          </w:tcPr>
          <w:p w14:paraId="5C13601C" w14:textId="77777777" w:rsidR="00550F6F" w:rsidRPr="00305B1C" w:rsidRDefault="00550F6F" w:rsidP="00305B1C">
            <w:pPr>
              <w:spacing w:line="240" w:lineRule="auto"/>
              <w:rPr>
                <w:b/>
                <w:sz w:val="20"/>
              </w:rPr>
            </w:pPr>
            <w:r w:rsidRPr="00305B1C">
              <w:rPr>
                <w:b/>
                <w:sz w:val="20"/>
              </w:rPr>
              <w:t>Description</w:t>
            </w:r>
          </w:p>
        </w:tc>
        <w:tc>
          <w:tcPr>
            <w:tcW w:w="685" w:type="dxa"/>
          </w:tcPr>
          <w:p w14:paraId="6E5AF7A0" w14:textId="77777777" w:rsidR="00550F6F" w:rsidRPr="00305B1C" w:rsidRDefault="00550F6F" w:rsidP="00305B1C">
            <w:pPr>
              <w:spacing w:line="240" w:lineRule="auto"/>
              <w:rPr>
                <w:b/>
                <w:sz w:val="20"/>
              </w:rPr>
            </w:pPr>
            <w:r w:rsidRPr="00305B1C">
              <w:rPr>
                <w:b/>
                <w:sz w:val="20"/>
              </w:rPr>
              <w:t>Notation</w:t>
            </w:r>
          </w:p>
        </w:tc>
        <w:tc>
          <w:tcPr>
            <w:tcW w:w="6065" w:type="dxa"/>
            <w:shd w:val="clear" w:color="auto" w:fill="auto"/>
          </w:tcPr>
          <w:p w14:paraId="32DAA3B8" w14:textId="77777777" w:rsidR="00550F6F" w:rsidRPr="00305B1C" w:rsidRDefault="00550F6F" w:rsidP="00305B1C">
            <w:pPr>
              <w:spacing w:line="240" w:lineRule="auto"/>
              <w:rPr>
                <w:b/>
                <w:sz w:val="20"/>
              </w:rPr>
            </w:pPr>
            <w:r w:rsidRPr="00305B1C">
              <w:rPr>
                <w:b/>
                <w:sz w:val="20"/>
              </w:rPr>
              <w:t>Rule</w:t>
            </w:r>
          </w:p>
        </w:tc>
        <w:tc>
          <w:tcPr>
            <w:tcW w:w="1435" w:type="dxa"/>
          </w:tcPr>
          <w:p w14:paraId="08C7A795" w14:textId="77777777" w:rsidR="00550F6F" w:rsidRPr="00305B1C" w:rsidRDefault="00550F6F" w:rsidP="00305B1C">
            <w:pPr>
              <w:spacing w:line="240" w:lineRule="auto"/>
              <w:rPr>
                <w:b/>
                <w:sz w:val="20"/>
              </w:rPr>
            </w:pPr>
            <w:r w:rsidRPr="00305B1C">
              <w:rPr>
                <w:b/>
                <w:sz w:val="20"/>
              </w:rPr>
              <w:t>Possible Values</w:t>
            </w:r>
          </w:p>
        </w:tc>
      </w:tr>
      <w:tr w:rsidR="00550F6F" w:rsidRPr="002E3AA7" w14:paraId="39D60D9E" w14:textId="77777777" w:rsidTr="00805F87">
        <w:trPr>
          <w:cantSplit/>
        </w:trPr>
        <w:tc>
          <w:tcPr>
            <w:tcW w:w="1260" w:type="dxa"/>
            <w:shd w:val="clear" w:color="auto" w:fill="auto"/>
          </w:tcPr>
          <w:p w14:paraId="0F4AC698" w14:textId="77777777" w:rsidR="00550F6F" w:rsidRPr="00305B1C" w:rsidRDefault="00550F6F" w:rsidP="00550F6F">
            <w:pPr>
              <w:pStyle w:val="NoSpacing"/>
              <w:widowControl w:val="0"/>
              <w:rPr>
                <w:sz w:val="20"/>
              </w:rPr>
            </w:pPr>
            <w:r w:rsidRPr="00305B1C">
              <w:rPr>
                <w:sz w:val="20"/>
              </w:rPr>
              <w:t xml:space="preserve">Phosphorus delivery to </w:t>
            </w:r>
            <w:proofErr w:type="spellStart"/>
            <w:r w:rsidRPr="00305B1C">
              <w:rPr>
                <w:sz w:val="20"/>
              </w:rPr>
              <w:t>stream</w:t>
            </w:r>
            <w:r w:rsidRPr="00305B1C">
              <w:rPr>
                <w:sz w:val="20"/>
                <w:vertAlign w:val="superscript"/>
              </w:rPr>
              <w:t>a</w:t>
            </w:r>
            <w:proofErr w:type="spellEnd"/>
          </w:p>
        </w:tc>
        <w:tc>
          <w:tcPr>
            <w:tcW w:w="685" w:type="dxa"/>
          </w:tcPr>
          <w:p w14:paraId="42B170A3" w14:textId="77777777" w:rsidR="00550F6F" w:rsidRPr="002E3AA7" w:rsidRDefault="00550F6F" w:rsidP="00550F6F">
            <w:pPr>
              <w:pStyle w:val="NoSpacing"/>
              <w:widowControl w:val="0"/>
              <w:tabs>
                <w:tab w:val="left" w:pos="612"/>
              </w:tabs>
              <w:rPr>
                <w:rFonts w:asciiTheme="majorHAnsi" w:hAnsiTheme="majorHAnsi"/>
                <w:i/>
                <w:sz w:val="20"/>
              </w:rPr>
            </w:pPr>
            <m:oMathPara>
              <m:oMath>
                <m:r>
                  <w:rPr>
                    <w:rFonts w:ascii="Cambria Math" w:hAnsi="Cambria Math"/>
                    <w:sz w:val="20"/>
                  </w:rPr>
                  <m:t>P</m:t>
                </m:r>
              </m:oMath>
            </m:oMathPara>
          </w:p>
        </w:tc>
        <w:tc>
          <w:tcPr>
            <w:tcW w:w="6065" w:type="dxa"/>
            <w:tcBorders>
              <w:bottom w:val="single" w:sz="4" w:space="0" w:color="auto"/>
            </w:tcBorders>
            <w:shd w:val="clear" w:color="auto" w:fill="auto"/>
          </w:tcPr>
          <w:p w14:paraId="2C3AF8A1" w14:textId="77777777" w:rsidR="00550F6F" w:rsidRPr="002E3AA7" w:rsidRDefault="00F57DD5" w:rsidP="00550F6F">
            <w:pPr>
              <w:widowControl w:val="0"/>
              <w:spacing w:line="240" w:lineRule="auto"/>
              <w:rPr>
                <w:i/>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undOvr"/>
                        <m:ctrlPr>
                          <w:rPr>
                            <w:rFonts w:ascii="Cambria Math" w:hAnsi="Cambria Math"/>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sup>
                      <m:e>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P</m:t>
                            </m:r>
                          </m:e>
                          <m:sub>
                            <m:r>
                              <w:rPr>
                                <w:rFonts w:ascii="Cambria Math" w:hAnsi="Cambria Math"/>
                                <w:sz w:val="20"/>
                              </w:rPr>
                              <m:t>ij</m:t>
                            </m:r>
                          </m:sub>
                        </m:sSub>
                      </m:e>
                    </m:nary>
                  </m:e>
                </m:nary>
              </m:oMath>
            </m:oMathPara>
          </w:p>
        </w:tc>
        <w:tc>
          <w:tcPr>
            <w:tcW w:w="1435" w:type="dxa"/>
            <w:tcBorders>
              <w:bottom w:val="single" w:sz="4" w:space="0" w:color="auto"/>
            </w:tcBorders>
            <w:shd w:val="clear" w:color="auto" w:fill="auto"/>
          </w:tcPr>
          <w:p w14:paraId="6D61030A" w14:textId="754C033A" w:rsidR="00550F6F" w:rsidRPr="002E3AA7" w:rsidRDefault="00882117" w:rsidP="00550F6F">
            <w:pPr>
              <w:pStyle w:val="NoSpacing"/>
              <w:widowControl w:val="0"/>
              <w:rPr>
                <w:rFonts w:asciiTheme="majorHAnsi" w:hAnsiTheme="majorHAnsi"/>
                <w:i/>
                <w:sz w:val="20"/>
              </w:rPr>
            </w:pPr>
            <m:oMathPara>
              <m:oMath>
                <m:r>
                  <w:rPr>
                    <w:rFonts w:ascii="Cambria Math" w:hAnsi="Cambria Math"/>
                    <w:sz w:val="20"/>
                  </w:rPr>
                  <m:t>0.130-</m:t>
                </m:r>
              </m:oMath>
            </m:oMathPara>
          </w:p>
          <w:p w14:paraId="3DBE8C92" w14:textId="54E6E580" w:rsidR="00550F6F" w:rsidRPr="002E3AA7" w:rsidRDefault="00882117" w:rsidP="00550F6F">
            <w:pPr>
              <w:pStyle w:val="NoSpacing"/>
              <w:widowControl w:val="0"/>
              <w:rPr>
                <w:rFonts w:asciiTheme="majorHAnsi" w:hAnsiTheme="majorHAnsi"/>
                <w:i/>
                <w:sz w:val="20"/>
              </w:rPr>
            </w:pPr>
            <m:oMathPara>
              <m:oMath>
                <m:r>
                  <w:rPr>
                    <w:rFonts w:ascii="Cambria Math" w:hAnsi="Cambria Math"/>
                    <w:sz w:val="20"/>
                  </w:rPr>
                  <m:t>11.0</m:t>
                </m:r>
              </m:oMath>
            </m:oMathPara>
          </w:p>
          <w:p w14:paraId="52239348" w14:textId="77777777" w:rsidR="00550F6F" w:rsidRPr="002E3AA7" w:rsidRDefault="00550F6F" w:rsidP="00550F6F">
            <w:pPr>
              <w:pStyle w:val="NoSpacing"/>
              <w:widowControl w:val="0"/>
              <w:rPr>
                <w:rFonts w:asciiTheme="majorHAnsi" w:hAnsiTheme="majorHAnsi"/>
                <w: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6E48CCE" w14:textId="77777777" w:rsidTr="00805F87">
        <w:trPr>
          <w:cantSplit/>
        </w:trPr>
        <w:tc>
          <w:tcPr>
            <w:tcW w:w="1260" w:type="dxa"/>
            <w:shd w:val="clear" w:color="auto" w:fill="auto"/>
          </w:tcPr>
          <w:p w14:paraId="63D545C8" w14:textId="77777777" w:rsidR="00550F6F" w:rsidRPr="00305B1C" w:rsidRDefault="00550F6F" w:rsidP="00550F6F">
            <w:pPr>
              <w:pStyle w:val="NoSpacing"/>
              <w:widowControl w:val="0"/>
              <w:rPr>
                <w:sz w:val="20"/>
              </w:rPr>
            </w:pPr>
            <w:r w:rsidRPr="00305B1C">
              <w:rPr>
                <w:sz w:val="20"/>
              </w:rPr>
              <w:t>Phosphorus control index</w:t>
            </w:r>
          </w:p>
        </w:tc>
        <w:tc>
          <w:tcPr>
            <w:tcW w:w="685" w:type="dxa"/>
          </w:tcPr>
          <w:p w14:paraId="07E2EC44" w14:textId="77777777" w:rsidR="00550F6F" w:rsidRPr="002E3AA7" w:rsidRDefault="00F57DD5" w:rsidP="00550F6F">
            <w:pPr>
              <w:pStyle w:val="NoSpacing"/>
              <w:widowControl w:val="0"/>
              <w:tabs>
                <w:tab w:val="left" w:pos="612"/>
              </w:tabs>
              <w:rPr>
                <w:rFonts w:asciiTheme="majorHAnsi" w:hAnsiTheme="majorHAnsi"/>
                <w:i/>
                <w:sz w:val="20"/>
              </w:rPr>
            </w:p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index</m:t>
                  </m:r>
                </m:sub>
              </m:sSub>
            </m:oMath>
            <w:r w:rsidR="00550F6F" w:rsidRPr="002E3AA7">
              <w:rPr>
                <w:rFonts w:asciiTheme="majorHAnsi" w:hAnsiTheme="majorHAnsi"/>
                <w:i/>
                <w:sz w:val="20"/>
                <w:vertAlign w:val="subscript"/>
              </w:rPr>
              <w:t xml:space="preserve"> </w:t>
            </w:r>
          </w:p>
        </w:tc>
        <w:tc>
          <w:tcPr>
            <w:tcW w:w="6065" w:type="dxa"/>
            <w:tcBorders>
              <w:bottom w:val="single" w:sz="4" w:space="0" w:color="auto"/>
            </w:tcBorders>
            <w:shd w:val="clear" w:color="auto" w:fill="auto"/>
          </w:tcPr>
          <w:p w14:paraId="278EA1AE" w14:textId="77777777" w:rsidR="00550F6F" w:rsidRPr="002E3AA7" w:rsidRDefault="00550F6F" w:rsidP="00550F6F">
            <w:pPr>
              <w:widowControl w:val="0"/>
              <w:spacing w:line="240" w:lineRule="auto"/>
              <w:rPr>
                <w:i/>
                <w:sz w:val="20"/>
              </w:rPr>
            </w:pPr>
            <m:oMathPara>
              <m:oMathParaPr>
                <m:jc m:val="left"/>
              </m:oMathParaPr>
              <m:oMath>
                <m:r>
                  <w:rPr>
                    <w:rFonts w:ascii="Cambria Math" w:hAnsi="Cambria Math"/>
                    <w:sz w:val="20"/>
                  </w:rPr>
                  <m:t>100*</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11.0-P</m:t>
                        </m:r>
                      </m:num>
                      <m:den>
                        <m:r>
                          <w:rPr>
                            <w:rFonts w:ascii="Cambria Math" w:hAnsi="Cambria Math"/>
                            <w:sz w:val="20"/>
                          </w:rPr>
                          <m:t>11.0-0.131</m:t>
                        </m:r>
                      </m:den>
                    </m:f>
                  </m:e>
                </m:d>
              </m:oMath>
            </m:oMathPara>
          </w:p>
        </w:tc>
        <w:tc>
          <w:tcPr>
            <w:tcW w:w="1435" w:type="dxa"/>
            <w:tcBorders>
              <w:bottom w:val="single" w:sz="4" w:space="0" w:color="auto"/>
            </w:tcBorders>
            <w:shd w:val="clear" w:color="auto" w:fill="auto"/>
          </w:tcPr>
          <w:p w14:paraId="25DD53CC"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0-100</m:t>
                </m:r>
              </m:oMath>
            </m:oMathPara>
          </w:p>
        </w:tc>
      </w:tr>
      <w:tr w:rsidR="00550F6F" w:rsidRPr="002E3AA7" w14:paraId="20B17FCC" w14:textId="77777777" w:rsidTr="00805F87">
        <w:trPr>
          <w:cantSplit/>
        </w:trPr>
        <w:tc>
          <w:tcPr>
            <w:tcW w:w="1260" w:type="dxa"/>
            <w:shd w:val="clear" w:color="auto" w:fill="auto"/>
          </w:tcPr>
          <w:p w14:paraId="78FA908D" w14:textId="77777777" w:rsidR="00550F6F" w:rsidRPr="00305B1C" w:rsidRDefault="00550F6F" w:rsidP="00550F6F">
            <w:pPr>
              <w:pStyle w:val="NoSpacing"/>
              <w:widowControl w:val="0"/>
              <w:rPr>
                <w:sz w:val="20"/>
              </w:rPr>
            </w:pPr>
            <w:r w:rsidRPr="00305B1C">
              <w:rPr>
                <w:sz w:val="20"/>
              </w:rPr>
              <w:t>Iowa P-</w:t>
            </w:r>
            <w:proofErr w:type="spellStart"/>
            <w:r w:rsidRPr="00305B1C">
              <w:rPr>
                <w:sz w:val="20"/>
              </w:rPr>
              <w:t>Index</w:t>
            </w:r>
            <w:r w:rsidRPr="00305B1C">
              <w:rPr>
                <w:sz w:val="20"/>
                <w:vertAlign w:val="superscript"/>
              </w:rPr>
              <w:t>a</w:t>
            </w:r>
            <w:proofErr w:type="spellEnd"/>
          </w:p>
        </w:tc>
        <w:tc>
          <w:tcPr>
            <w:tcW w:w="685" w:type="dxa"/>
          </w:tcPr>
          <w:p w14:paraId="3F8869A2" w14:textId="77777777" w:rsidR="00550F6F" w:rsidRPr="002E3AA7" w:rsidRDefault="00F57DD5" w:rsidP="00550F6F">
            <w:pPr>
              <w:pStyle w:val="NoSpacing"/>
              <w:widowControl w:val="0"/>
              <w:tabs>
                <w:tab w:val="left" w:pos="612"/>
              </w:tabs>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P</m:t>
                    </m:r>
                  </m:e>
                  <m:sub>
                    <m:r>
                      <w:rPr>
                        <w:rFonts w:ascii="Cambria Math" w:hAnsi="Cambria Math"/>
                        <w:sz w:val="20"/>
                      </w:rPr>
                      <m:t>ij</m:t>
                    </m:r>
                  </m:sub>
                </m:sSub>
              </m:oMath>
            </m:oMathPara>
          </w:p>
        </w:tc>
        <w:tc>
          <w:tcPr>
            <w:tcW w:w="6065" w:type="dxa"/>
            <w:tcBorders>
              <w:bottom w:val="single" w:sz="4" w:space="0" w:color="auto"/>
            </w:tcBorders>
            <w:shd w:val="clear" w:color="auto" w:fill="auto"/>
          </w:tcPr>
          <w:p w14:paraId="6F4941CB" w14:textId="5516C0BA" w:rsidR="00550F6F" w:rsidRPr="0074120B" w:rsidRDefault="00F57DD5" w:rsidP="00550F6F">
            <w:pPr>
              <w:widowControl w:val="0"/>
              <w:spacing w:line="240" w:lineRule="auto"/>
              <w:rPr>
                <w:i/>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EC</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RC</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DC</m:t>
                        </m:r>
                      </m:e>
                      <m:sub>
                        <m:r>
                          <w:rPr>
                            <w:rFonts w:ascii="Cambria Math" w:hAnsi="Cambria Math"/>
                            <w:sz w:val="20"/>
                          </w:rPr>
                          <m:t>ij</m:t>
                        </m:r>
                      </m:sub>
                    </m:sSub>
                  </m:num>
                  <m:den>
                    <m:r>
                      <w:rPr>
                        <w:rFonts w:ascii="Cambria Math" w:hAnsi="Cambria Math"/>
                        <w:sz w:val="20"/>
                      </w:rPr>
                      <m:t>2000</m:t>
                    </m:r>
                  </m:den>
                </m:f>
              </m:oMath>
            </m:oMathPara>
          </w:p>
        </w:tc>
        <w:tc>
          <w:tcPr>
            <w:tcW w:w="1435" w:type="dxa"/>
            <w:tcBorders>
              <w:bottom w:val="single" w:sz="4" w:space="0" w:color="auto"/>
            </w:tcBorders>
            <w:shd w:val="clear" w:color="auto" w:fill="auto"/>
          </w:tcPr>
          <w:p w14:paraId="686DEFB2" w14:textId="16B940B7" w:rsidR="00550F6F" w:rsidRPr="002E3AA7" w:rsidRDefault="00882117" w:rsidP="00550F6F">
            <w:pPr>
              <w:pStyle w:val="NoSpacing"/>
              <w:widowControl w:val="0"/>
              <w:rPr>
                <w:rFonts w:asciiTheme="majorHAnsi" w:hAnsiTheme="majorHAnsi"/>
                <w:i/>
                <w:sz w:val="20"/>
              </w:rPr>
            </w:pPr>
            <m:oMathPara>
              <m:oMath>
                <m:r>
                  <w:rPr>
                    <w:rFonts w:ascii="Cambria Math" w:hAnsi="Cambria Math"/>
                    <w:sz w:val="20"/>
                  </w:rPr>
                  <m:t>0.0000243-</m:t>
                </m:r>
              </m:oMath>
            </m:oMathPara>
          </w:p>
          <w:p w14:paraId="5C916FAE" w14:textId="5BF47C21" w:rsidR="00550F6F" w:rsidRPr="002E3AA7" w:rsidRDefault="00882117" w:rsidP="00550F6F">
            <w:pPr>
              <w:pStyle w:val="NoSpacing"/>
              <w:widowControl w:val="0"/>
              <w:rPr>
                <w:rFonts w:asciiTheme="majorHAnsi" w:hAnsiTheme="majorHAnsi"/>
                <w:i/>
                <w:sz w:val="20"/>
              </w:rPr>
            </w:pPr>
            <m:oMathPara>
              <m:oMath>
                <m:r>
                  <w:rPr>
                    <w:rFonts w:ascii="Cambria Math" w:hAnsi="Cambria Math"/>
                    <w:sz w:val="20"/>
                  </w:rPr>
                  <m:t>0.0179</m:t>
                </m:r>
              </m:oMath>
            </m:oMathPara>
          </w:p>
          <w:p w14:paraId="52765541" w14:textId="77777777" w:rsidR="00550F6F" w:rsidRPr="002E3AA7" w:rsidRDefault="00550F6F" w:rsidP="00550F6F">
            <w:pPr>
              <w:pStyle w:val="NoSpacing"/>
              <w:widowControl w:val="0"/>
              <w:rPr>
                <w:rFonts w:asciiTheme="majorHAnsi" w:hAnsiTheme="majorHAnsi"/>
                <w: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7B2D6BF3" w14:textId="77777777" w:rsidTr="00805F87">
        <w:trPr>
          <w:cantSplit/>
        </w:trPr>
        <w:tc>
          <w:tcPr>
            <w:tcW w:w="1260" w:type="dxa"/>
            <w:tcBorders>
              <w:top w:val="single" w:sz="4" w:space="0" w:color="auto"/>
              <w:left w:val="single" w:sz="4" w:space="0" w:color="auto"/>
              <w:bottom w:val="single" w:sz="2" w:space="0" w:color="auto"/>
              <w:right w:val="single" w:sz="4" w:space="0" w:color="auto"/>
            </w:tcBorders>
            <w:shd w:val="clear" w:color="auto" w:fill="auto"/>
          </w:tcPr>
          <w:p w14:paraId="54807F23" w14:textId="77777777" w:rsidR="00550F6F" w:rsidRPr="00305B1C" w:rsidRDefault="00550F6F" w:rsidP="00550F6F">
            <w:pPr>
              <w:pStyle w:val="NoSpacing"/>
              <w:widowControl w:val="0"/>
              <w:rPr>
                <w:sz w:val="20"/>
              </w:rPr>
            </w:pPr>
            <w:r w:rsidRPr="00305B1C">
              <w:rPr>
                <w:sz w:val="20"/>
              </w:rPr>
              <w:t xml:space="preserve">Erosion </w:t>
            </w:r>
            <w:proofErr w:type="spellStart"/>
            <w:r w:rsidRPr="00305B1C">
              <w:rPr>
                <w:sz w:val="20"/>
              </w:rPr>
              <w:t>component</w:t>
            </w:r>
            <w:r w:rsidRPr="00305B1C">
              <w:rPr>
                <w:sz w:val="20"/>
                <w:vertAlign w:val="superscript"/>
              </w:rPr>
              <w:t>a</w:t>
            </w:r>
            <w:proofErr w:type="spellEnd"/>
          </w:p>
        </w:tc>
        <w:tc>
          <w:tcPr>
            <w:tcW w:w="685" w:type="dxa"/>
            <w:tcBorders>
              <w:top w:val="single" w:sz="4" w:space="0" w:color="auto"/>
              <w:left w:val="single" w:sz="4" w:space="0" w:color="auto"/>
              <w:bottom w:val="single" w:sz="2" w:space="0" w:color="auto"/>
              <w:right w:val="single" w:sz="4" w:space="0" w:color="auto"/>
            </w:tcBorders>
          </w:tcPr>
          <w:p w14:paraId="609A4D3C"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EC</m:t>
                    </m:r>
                  </m:e>
                  <m:sub>
                    <m:r>
                      <w:rPr>
                        <w:rFonts w:ascii="Cambria Math" w:hAnsi="Cambria Math"/>
                        <w:sz w:val="20"/>
                      </w:rPr>
                      <m:t>ij</m:t>
                    </m:r>
                  </m:sub>
                </m:sSub>
              </m:oMath>
            </m:oMathPara>
          </w:p>
        </w:tc>
        <w:tc>
          <w:tcPr>
            <w:tcW w:w="6065" w:type="dxa"/>
            <w:tcBorders>
              <w:top w:val="single" w:sz="4" w:space="0" w:color="auto"/>
              <w:left w:val="single" w:sz="4" w:space="0" w:color="auto"/>
              <w:bottom w:val="single" w:sz="2" w:space="0" w:color="auto"/>
              <w:right w:val="single" w:sz="4" w:space="0" w:color="auto"/>
            </w:tcBorders>
            <w:shd w:val="clear" w:color="auto" w:fill="auto"/>
          </w:tcPr>
          <w:p w14:paraId="39E88D57" w14:textId="66ACE01B" w:rsidR="0074120B" w:rsidRPr="0074120B" w:rsidRDefault="00F57DD5" w:rsidP="0074120B">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SDR</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EF</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*STPE</m:t>
                    </m:r>
                  </m:e>
                  <m:sub>
                    <m:r>
                      <w:rPr>
                        <w:rFonts w:ascii="Cambria Math" w:hAnsi="Cambria Math"/>
                        <w:sz w:val="20"/>
                      </w:rPr>
                      <m:t>ij</m:t>
                    </m:r>
                  </m:sub>
                </m:sSub>
              </m:oMath>
            </m:oMathPara>
          </w:p>
          <w:p w14:paraId="6AC0C38F" w14:textId="77777777" w:rsidR="00550F6F" w:rsidRPr="002E3AA7" w:rsidRDefault="00550F6F" w:rsidP="00550F6F">
            <w:pPr>
              <w:pStyle w:val="NoSpacing"/>
              <w:widowControl w:val="0"/>
              <w:rPr>
                <w:rFonts w:asciiTheme="majorHAnsi" w:hAnsiTheme="majorHAnsi"/>
                <w:sz w:val="20"/>
              </w:rPr>
            </w:pPr>
          </w:p>
        </w:tc>
        <w:tc>
          <w:tcPr>
            <w:tcW w:w="1435" w:type="dxa"/>
            <w:tcBorders>
              <w:top w:val="single" w:sz="4" w:space="0" w:color="auto"/>
              <w:left w:val="single" w:sz="4" w:space="0" w:color="auto"/>
              <w:bottom w:val="single" w:sz="2" w:space="0" w:color="auto"/>
              <w:right w:val="single" w:sz="4" w:space="0" w:color="auto"/>
            </w:tcBorders>
            <w:shd w:val="clear" w:color="auto" w:fill="auto"/>
          </w:tcPr>
          <w:p w14:paraId="001B453B" w14:textId="676AD779"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0.000000475-</m:t>
                </m:r>
              </m:oMath>
            </m:oMathPara>
          </w:p>
          <w:p w14:paraId="313B9AB6" w14:textId="7C8DCFD3" w:rsidR="00550F6F" w:rsidRPr="002E3AA7" w:rsidRDefault="00882117" w:rsidP="00550F6F">
            <w:pPr>
              <w:pStyle w:val="NoSpacing"/>
              <w:widowControl w:val="0"/>
              <w:rPr>
                <w:rFonts w:asciiTheme="majorHAnsi" w:hAnsiTheme="majorHAnsi"/>
                <w:i/>
                <w:sz w:val="20"/>
              </w:rPr>
            </w:pPr>
            <m:oMathPara>
              <m:oMath>
                <m:r>
                  <w:rPr>
                    <w:rFonts w:ascii="Cambria Math" w:hAnsi="Cambria Math"/>
                    <w:sz w:val="20"/>
                  </w:rPr>
                  <m:t>0.0171</m:t>
                </m:r>
              </m:oMath>
            </m:oMathPara>
          </w:p>
          <w:p w14:paraId="56AB0D63"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16E3317E" w14:textId="77777777" w:rsidTr="00805F87">
        <w:trPr>
          <w:cantSplit/>
        </w:trPr>
        <w:tc>
          <w:tcPr>
            <w:tcW w:w="1260" w:type="dxa"/>
            <w:tcBorders>
              <w:top w:val="single" w:sz="2" w:space="0" w:color="auto"/>
              <w:left w:val="single" w:sz="2" w:space="0" w:color="auto"/>
              <w:bottom w:val="single" w:sz="2" w:space="0" w:color="auto"/>
              <w:right w:val="single" w:sz="2" w:space="0" w:color="auto"/>
            </w:tcBorders>
            <w:shd w:val="clear" w:color="auto" w:fill="auto"/>
          </w:tcPr>
          <w:p w14:paraId="18933314" w14:textId="77777777" w:rsidR="00550F6F" w:rsidRPr="00305B1C" w:rsidRDefault="00550F6F" w:rsidP="00550F6F">
            <w:pPr>
              <w:pStyle w:val="NoSpacing"/>
              <w:widowControl w:val="0"/>
              <w:rPr>
                <w:sz w:val="20"/>
              </w:rPr>
            </w:pPr>
            <w:r w:rsidRPr="00305B1C">
              <w:rPr>
                <w:sz w:val="20"/>
              </w:rPr>
              <w:t xml:space="preserve">Runoff </w:t>
            </w:r>
            <w:proofErr w:type="spellStart"/>
            <w:r w:rsidRPr="00305B1C">
              <w:rPr>
                <w:sz w:val="20"/>
              </w:rPr>
              <w:t>component</w:t>
            </w:r>
            <w:r w:rsidRPr="00305B1C">
              <w:rPr>
                <w:sz w:val="20"/>
                <w:vertAlign w:val="superscript"/>
              </w:rPr>
              <w:t>a</w:t>
            </w:r>
            <w:proofErr w:type="spellEnd"/>
          </w:p>
        </w:tc>
        <w:tc>
          <w:tcPr>
            <w:tcW w:w="685" w:type="dxa"/>
            <w:tcBorders>
              <w:top w:val="single" w:sz="2" w:space="0" w:color="auto"/>
              <w:left w:val="single" w:sz="2" w:space="0" w:color="auto"/>
              <w:bottom w:val="single" w:sz="2" w:space="0" w:color="auto"/>
              <w:right w:val="single" w:sz="2" w:space="0" w:color="auto"/>
            </w:tcBorders>
          </w:tcPr>
          <w:p w14:paraId="621B4C06" w14:textId="77777777" w:rsidR="00550F6F" w:rsidRPr="002E3AA7" w:rsidRDefault="00F57DD5" w:rsidP="00550F6F">
            <w:pPr>
              <w:pStyle w:val="NoSpacing"/>
              <w:widowControl w:val="0"/>
              <w:rPr>
                <w:rFonts w:ascii="Cambria Math" w:hAnsi="Cambria Math"/>
                <w:sz w:val="20"/>
                <w:oMath/>
              </w:rPr>
            </w:pPr>
            <m:oMathPara>
              <m:oMath>
                <m:sSub>
                  <m:sSubPr>
                    <m:ctrlPr>
                      <w:rPr>
                        <w:rFonts w:ascii="Cambria Math" w:hAnsi="Cambria Math"/>
                        <w:i/>
                        <w:sz w:val="20"/>
                      </w:rPr>
                    </m:ctrlPr>
                  </m:sSubPr>
                  <m:e>
                    <m:r>
                      <w:rPr>
                        <w:rFonts w:ascii="Cambria Math" w:hAnsi="Cambria Math"/>
                        <w:sz w:val="20"/>
                      </w:rPr>
                      <m:t>RC</m:t>
                    </m:r>
                  </m:e>
                  <m:sub>
                    <m:r>
                      <w:rPr>
                        <w:rFonts w:ascii="Cambria Math" w:hAnsi="Cambria Math"/>
                        <w:sz w:val="20"/>
                      </w:rPr>
                      <m:t>ij</m:t>
                    </m:r>
                  </m:sub>
                </m:sSub>
                <m:r>
                  <w:rPr>
                    <w:rFonts w:ascii="Cambria Math" w:hAnsi="Cambria Math"/>
                    <w:sz w:val="20"/>
                  </w:rPr>
                  <m:t xml:space="preserve"> </m:t>
                </m:r>
              </m:oMath>
            </m:oMathPara>
          </w:p>
        </w:tc>
        <w:tc>
          <w:tcPr>
            <w:tcW w:w="6065" w:type="dxa"/>
            <w:tcBorders>
              <w:top w:val="single" w:sz="2" w:space="0" w:color="auto"/>
              <w:left w:val="single" w:sz="2" w:space="0" w:color="auto"/>
              <w:bottom w:val="single" w:sz="2" w:space="0" w:color="auto"/>
              <w:right w:val="single" w:sz="2" w:space="0" w:color="auto"/>
            </w:tcBorders>
            <w:shd w:val="clear" w:color="auto" w:fill="auto"/>
          </w:tcPr>
          <w:p w14:paraId="4C406024"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RF</m:t>
                    </m:r>
                  </m:e>
                  <m:sub>
                    <m:r>
                      <w:rPr>
                        <w:rFonts w:ascii="Cambria Math" w:hAnsi="Cambria Math"/>
                        <w:sz w:val="20"/>
                      </w:rPr>
                      <m:t>ij</m:t>
                    </m:r>
                  </m:sub>
                </m:sSub>
                <m:r>
                  <w:rPr>
                    <w:rFonts w:ascii="Cambria Math" w:hAnsi="Cambria Math"/>
                    <w:sz w:val="20"/>
                  </w:rPr>
                  <m:t>*PF*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STPR</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PA</m:t>
                        </m:r>
                      </m:e>
                      <m:sub>
                        <m:r>
                          <w:rPr>
                            <w:rFonts w:ascii="Cambria Math" w:hAnsi="Cambria Math"/>
                            <w:sz w:val="20"/>
                          </w:rPr>
                          <m:t>ij</m:t>
                        </m:r>
                      </m:sub>
                    </m:sSub>
                  </m:e>
                </m:d>
              </m:oMath>
            </m:oMathPara>
          </w:p>
          <w:p w14:paraId="5CB51660" w14:textId="77777777" w:rsidR="00550F6F" w:rsidRPr="002E3AA7" w:rsidRDefault="00550F6F" w:rsidP="00550F6F">
            <w:pPr>
              <w:pStyle w:val="NoSpacing"/>
              <w:widowControl w:val="0"/>
              <w:rPr>
                <w:rFonts w:asciiTheme="majorHAnsi" w:hAnsiTheme="majorHAnsi"/>
                <w:sz w:val="20"/>
              </w:rPr>
            </w:pPr>
          </w:p>
        </w:tc>
        <w:tc>
          <w:tcPr>
            <w:tcW w:w="1435" w:type="dxa"/>
            <w:tcBorders>
              <w:top w:val="single" w:sz="2" w:space="0" w:color="auto"/>
              <w:left w:val="single" w:sz="2" w:space="0" w:color="auto"/>
              <w:bottom w:val="single" w:sz="2" w:space="0" w:color="auto"/>
              <w:right w:val="single" w:sz="2" w:space="0" w:color="auto"/>
            </w:tcBorders>
            <w:shd w:val="clear" w:color="auto" w:fill="auto"/>
          </w:tcPr>
          <w:p w14:paraId="2A283DCA" w14:textId="77A887DC"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0.0000220-</m:t>
                </m:r>
              </m:oMath>
            </m:oMathPara>
          </w:p>
          <w:p w14:paraId="64D72AD9" w14:textId="23CDEA9B"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0.000766</m:t>
                </m:r>
              </m:oMath>
            </m:oMathPara>
          </w:p>
          <w:p w14:paraId="2D93B713" w14:textId="77777777" w:rsidR="00550F6F" w:rsidRPr="002E3AA7" w:rsidRDefault="00550F6F" w:rsidP="00550F6F">
            <w:pPr>
              <w:pStyle w:val="NoSpacing"/>
              <w:widowControl w:val="0"/>
              <w:rPr>
                <w:rFonts w:asciiTheme="majorHAnsi" w:hAnsiTheme="majorHAnsi"/>
                <w:b/>
                <w: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2F06786" w14:textId="77777777" w:rsidTr="00805F87">
        <w:trPr>
          <w:cantSplit/>
        </w:trPr>
        <w:tc>
          <w:tcPr>
            <w:tcW w:w="1260" w:type="dxa"/>
            <w:tcBorders>
              <w:top w:val="single" w:sz="2" w:space="0" w:color="auto"/>
            </w:tcBorders>
            <w:shd w:val="clear" w:color="auto" w:fill="auto"/>
          </w:tcPr>
          <w:p w14:paraId="24EE5D3B" w14:textId="594B8F22" w:rsidR="00550F6F" w:rsidRPr="00305B1C" w:rsidRDefault="006D4605" w:rsidP="006D4605">
            <w:pPr>
              <w:pStyle w:val="NoSpacing"/>
              <w:widowControl w:val="0"/>
              <w:rPr>
                <w:sz w:val="20"/>
              </w:rPr>
            </w:pPr>
            <w:r>
              <w:rPr>
                <w:sz w:val="20"/>
              </w:rPr>
              <w:t>Subsurface d</w:t>
            </w:r>
            <w:r w:rsidR="00550F6F" w:rsidRPr="00305B1C">
              <w:rPr>
                <w:sz w:val="20"/>
              </w:rPr>
              <w:t xml:space="preserve">rainage </w:t>
            </w:r>
            <w:proofErr w:type="spellStart"/>
            <w:r w:rsidR="00550F6F" w:rsidRPr="00305B1C">
              <w:rPr>
                <w:sz w:val="20"/>
              </w:rPr>
              <w:t>component</w:t>
            </w:r>
            <w:r w:rsidR="00550F6F" w:rsidRPr="00305B1C">
              <w:rPr>
                <w:sz w:val="20"/>
                <w:vertAlign w:val="superscript"/>
              </w:rPr>
              <w:t>a</w:t>
            </w:r>
            <w:proofErr w:type="spellEnd"/>
          </w:p>
        </w:tc>
        <w:tc>
          <w:tcPr>
            <w:tcW w:w="685" w:type="dxa"/>
            <w:tcBorders>
              <w:top w:val="single" w:sz="2" w:space="0" w:color="auto"/>
            </w:tcBorders>
          </w:tcPr>
          <w:p w14:paraId="677B6B96" w14:textId="42BEE45E" w:rsidR="00550F6F" w:rsidRPr="002E3AA7" w:rsidRDefault="00F57DD5" w:rsidP="00550F6F">
            <w:pPr>
              <w:pStyle w:val="NoSpacing"/>
              <w:widowControl w:val="0"/>
              <w:rPr>
                <w:rFonts w:asciiTheme="majorHAnsi" w:hAnsiTheme="majorHAnsi"/>
                <w:i/>
                <w:sz w:val="20"/>
              </w:rPr>
            </w:pPr>
            <m:oMathPara>
              <m:oMathParaPr>
                <m:jc m:val="left"/>
              </m:oMathParaPr>
              <m:oMath>
                <m:sSub>
                  <m:sSubPr>
                    <m:ctrlPr>
                      <w:rPr>
                        <w:rFonts w:ascii="Cambria Math" w:hAnsi="Cambria Math"/>
                        <w:i/>
                        <w:sz w:val="20"/>
                      </w:rPr>
                    </m:ctrlPr>
                  </m:sSubPr>
                  <m:e>
                    <m:r>
                      <w:rPr>
                        <w:rFonts w:ascii="Cambria Math" w:hAnsi="Cambria Math"/>
                        <w:sz w:val="20"/>
                      </w:rPr>
                      <m:t>SDC</m:t>
                    </m:r>
                  </m:e>
                  <m:sub>
                    <m:r>
                      <w:rPr>
                        <w:rFonts w:ascii="Cambria Math" w:hAnsi="Cambria Math"/>
                        <w:sz w:val="20"/>
                      </w:rPr>
                      <m:t>ij</m:t>
                    </m:r>
                  </m:sub>
                </m:sSub>
              </m:oMath>
            </m:oMathPara>
          </w:p>
        </w:tc>
        <w:tc>
          <w:tcPr>
            <w:tcW w:w="6065" w:type="dxa"/>
            <w:tcBorders>
              <w:top w:val="single" w:sz="2" w:space="0" w:color="auto"/>
              <w:bottom w:val="single" w:sz="4" w:space="0" w:color="auto"/>
            </w:tcBorders>
            <w:shd w:val="clear" w:color="auto" w:fill="auto"/>
          </w:tcPr>
          <w:p w14:paraId="04DB3A74"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FF</m:t>
                    </m:r>
                  </m:e>
                  <m:sub>
                    <m:r>
                      <w:rPr>
                        <w:rFonts w:ascii="Cambria Math" w:hAnsi="Cambria Math"/>
                        <w:sz w:val="20"/>
                      </w:rPr>
                      <m:t>ij</m:t>
                    </m:r>
                  </m:sub>
                </m:sSub>
                <m:r>
                  <w:rPr>
                    <w:rFonts w:ascii="Cambria Math" w:hAnsi="Cambria Math"/>
                    <w:sz w:val="20"/>
                  </w:rPr>
                  <m:t>*PF*</m:t>
                </m:r>
                <m:sSub>
                  <m:sSubPr>
                    <m:ctrlPr>
                      <w:rPr>
                        <w:rFonts w:ascii="Cambria Math" w:hAnsi="Cambria Math"/>
                        <w:i/>
                        <w:sz w:val="20"/>
                      </w:rPr>
                    </m:ctrlPr>
                  </m:sSubPr>
                  <m:e>
                    <m:r>
                      <w:rPr>
                        <w:rFonts w:ascii="Cambria Math" w:hAnsi="Cambria Math"/>
                        <w:sz w:val="20"/>
                      </w:rPr>
                      <m:t>STPD</m:t>
                    </m:r>
                  </m:e>
                  <m:sub>
                    <m:r>
                      <w:rPr>
                        <w:rFonts w:ascii="Cambria Math" w:hAnsi="Cambria Math"/>
                        <w:sz w:val="20"/>
                      </w:rPr>
                      <m:t>ij</m:t>
                    </m:r>
                  </m:sub>
                </m:sSub>
              </m:oMath>
            </m:oMathPara>
          </w:p>
        </w:tc>
        <w:tc>
          <w:tcPr>
            <w:tcW w:w="1435" w:type="dxa"/>
            <w:tcBorders>
              <w:top w:val="single" w:sz="2" w:space="0" w:color="auto"/>
              <w:bottom w:val="single" w:sz="4" w:space="0" w:color="auto"/>
            </w:tcBorders>
            <w:shd w:val="clear" w:color="auto" w:fill="auto"/>
          </w:tcPr>
          <w:p w14:paraId="5D02FBFE" w14:textId="77777777" w:rsidR="00882117" w:rsidRPr="00882117" w:rsidRDefault="00550F6F" w:rsidP="00882117">
            <w:pPr>
              <w:pStyle w:val="NoSpacing"/>
              <w:widowControl w:val="0"/>
              <w:rPr>
                <w:rFonts w:asciiTheme="majorHAnsi" w:hAnsiTheme="majorHAnsi"/>
                <w:sz w:val="20"/>
              </w:rPr>
            </w:pPr>
            <m:oMathPara>
              <m:oMath>
                <m:r>
                  <w:rPr>
                    <w:rFonts w:ascii="Cambria Math" w:hAnsi="Cambria Math"/>
                    <w:sz w:val="20"/>
                  </w:rPr>
                  <m:t>0-0.000115</m:t>
                </m:r>
              </m:oMath>
            </m:oMathPara>
          </w:p>
          <w:p w14:paraId="5C61E739" w14:textId="568A1477" w:rsidR="00550F6F" w:rsidRPr="002E3AA7" w:rsidRDefault="00550F6F" w:rsidP="00882117">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1D3C0BAD" w14:textId="77777777" w:rsidTr="00805F87">
        <w:trPr>
          <w:cantSplit/>
        </w:trPr>
        <w:tc>
          <w:tcPr>
            <w:tcW w:w="1260" w:type="dxa"/>
            <w:vMerge w:val="restart"/>
            <w:shd w:val="clear" w:color="auto" w:fill="auto"/>
          </w:tcPr>
          <w:p w14:paraId="4BC05626" w14:textId="77777777" w:rsidR="00550F6F" w:rsidRPr="00305B1C" w:rsidRDefault="00550F6F" w:rsidP="00550F6F">
            <w:pPr>
              <w:pStyle w:val="NoSpacing"/>
              <w:widowControl w:val="0"/>
              <w:rPr>
                <w:sz w:val="20"/>
              </w:rPr>
            </w:pPr>
            <w:r w:rsidRPr="00305B1C">
              <w:rPr>
                <w:sz w:val="20"/>
              </w:rPr>
              <w:t xml:space="preserve">Buffer </w:t>
            </w:r>
            <w:proofErr w:type="spellStart"/>
            <w:r w:rsidRPr="00305B1C">
              <w:rPr>
                <w:sz w:val="20"/>
              </w:rPr>
              <w:t>factor</w:t>
            </w:r>
            <w:r w:rsidRPr="00305B1C">
              <w:rPr>
                <w:sz w:val="20"/>
                <w:vertAlign w:val="superscript"/>
              </w:rPr>
              <w:t>ab</w:t>
            </w:r>
            <w:proofErr w:type="spellEnd"/>
            <w:r w:rsidRPr="00305B1C">
              <w:rPr>
                <w:sz w:val="20"/>
              </w:rPr>
              <w:t>*</w:t>
            </w:r>
          </w:p>
        </w:tc>
        <w:tc>
          <w:tcPr>
            <w:tcW w:w="685" w:type="dxa"/>
            <w:vMerge w:val="restart"/>
          </w:tcPr>
          <w:p w14:paraId="2CB5BACF"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ij</m:t>
                    </m:r>
                  </m:sub>
                </m:sSub>
              </m:oMath>
            </m:oMathPara>
          </w:p>
        </w:tc>
        <w:tc>
          <w:tcPr>
            <w:tcW w:w="6065" w:type="dxa"/>
            <w:shd w:val="clear" w:color="auto" w:fill="auto"/>
          </w:tcPr>
          <w:p w14:paraId="52CC6A38" w14:textId="09C24D09" w:rsidR="00550F6F" w:rsidRPr="00305B1C" w:rsidRDefault="00550F6F" w:rsidP="00D36820">
            <w:pPr>
              <w:pStyle w:val="NoSpacing"/>
              <w:widowControl w:val="0"/>
              <w:rPr>
                <w:sz w:val="20"/>
              </w:rPr>
            </w:pPr>
            <w:r w:rsidRPr="00305B1C">
              <w:rPr>
                <w:sz w:val="20"/>
              </w:rPr>
              <w:t>Land-use typ</w:t>
            </w:r>
            <w:r w:rsidR="00E3269B" w:rsidRPr="00305B1C">
              <w:rPr>
                <w:sz w:val="20"/>
              </w:rPr>
              <w:t>0065</w:t>
            </w:r>
            <w:r w:rsidRPr="00305B1C">
              <w:rPr>
                <w:sz w:val="20"/>
              </w:rPr>
              <w:t xml:space="preserve">s: Conservation corn, Conservation forest, Conservation soybean, Conventional forest, Grass hay, </w:t>
            </w:r>
            <w:r w:rsidR="00D36820">
              <w:rPr>
                <w:sz w:val="20"/>
              </w:rPr>
              <w:t>Switchgrass</w:t>
            </w:r>
            <w:r w:rsidRPr="00305B1C">
              <w:rPr>
                <w:sz w:val="20"/>
              </w:rPr>
              <w:t>, Prairie, Wetland, Short-rotation woody bioenergy</w:t>
            </w:r>
          </w:p>
        </w:tc>
        <w:tc>
          <w:tcPr>
            <w:tcW w:w="1435" w:type="dxa"/>
            <w:shd w:val="clear" w:color="auto" w:fill="auto"/>
          </w:tcPr>
          <w:p w14:paraId="0713CA14" w14:textId="77777777" w:rsidR="00550F6F" w:rsidRPr="002E3AA7" w:rsidRDefault="00550F6F" w:rsidP="00550F6F">
            <w:pPr>
              <w:pStyle w:val="NoSpacing"/>
              <w:widowControl w:val="0"/>
              <w:rPr>
                <w:rFonts w:asciiTheme="majorHAnsi" w:hAnsiTheme="majorHAnsi"/>
                <w:sz w:val="20"/>
              </w:rPr>
            </w:pPr>
            <m:oMathPara>
              <m:oMathParaPr>
                <m:jc m:val="left"/>
              </m:oMathParaPr>
              <m:oMath>
                <m:r>
                  <w:rPr>
                    <w:rFonts w:ascii="Cambria Math" w:hAnsi="Cambria Math"/>
                    <w:sz w:val="20"/>
                  </w:rPr>
                  <m:t>0.5</m:t>
                </m:r>
              </m:oMath>
            </m:oMathPara>
          </w:p>
        </w:tc>
      </w:tr>
      <w:tr w:rsidR="00550F6F" w:rsidRPr="002E3AA7" w14:paraId="2C05113A" w14:textId="77777777" w:rsidTr="00805F87">
        <w:trPr>
          <w:cantSplit/>
        </w:trPr>
        <w:tc>
          <w:tcPr>
            <w:tcW w:w="1260" w:type="dxa"/>
            <w:vMerge/>
            <w:shd w:val="clear" w:color="auto" w:fill="auto"/>
          </w:tcPr>
          <w:p w14:paraId="2398BE59" w14:textId="77777777" w:rsidR="00550F6F" w:rsidRPr="00305B1C" w:rsidRDefault="00550F6F" w:rsidP="00550F6F">
            <w:pPr>
              <w:pStyle w:val="NoSpacing"/>
              <w:widowControl w:val="0"/>
              <w:rPr>
                <w:sz w:val="20"/>
              </w:rPr>
            </w:pPr>
          </w:p>
        </w:tc>
        <w:tc>
          <w:tcPr>
            <w:tcW w:w="685" w:type="dxa"/>
            <w:vMerge/>
          </w:tcPr>
          <w:p w14:paraId="35CB0F49"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4A162AC7" w14:textId="77777777" w:rsidR="00550F6F" w:rsidRPr="00305B1C" w:rsidRDefault="00550F6F" w:rsidP="00550F6F">
            <w:pPr>
              <w:pStyle w:val="NoSpacing"/>
              <w:widowControl w:val="0"/>
              <w:rPr>
                <w:sz w:val="20"/>
              </w:rPr>
            </w:pPr>
            <w:r w:rsidRPr="00305B1C">
              <w:rPr>
                <w:sz w:val="20"/>
              </w:rPr>
              <w:t>Land-use types: all others</w:t>
            </w:r>
          </w:p>
        </w:tc>
        <w:tc>
          <w:tcPr>
            <w:tcW w:w="1435" w:type="dxa"/>
            <w:shd w:val="clear" w:color="auto" w:fill="auto"/>
          </w:tcPr>
          <w:p w14:paraId="4F73E42A"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1</m:t>
                </m:r>
              </m:oMath>
            </m:oMathPara>
          </w:p>
        </w:tc>
      </w:tr>
      <w:tr w:rsidR="00550F6F" w:rsidRPr="002E3AA7" w14:paraId="14E56FEC" w14:textId="77777777" w:rsidTr="00805F87">
        <w:trPr>
          <w:cantSplit/>
          <w:trHeight w:val="629"/>
        </w:trPr>
        <w:tc>
          <w:tcPr>
            <w:tcW w:w="1260" w:type="dxa"/>
            <w:tcBorders>
              <w:top w:val="single" w:sz="4" w:space="0" w:color="auto"/>
              <w:left w:val="single" w:sz="4" w:space="0" w:color="auto"/>
              <w:bottom w:val="single" w:sz="4" w:space="0" w:color="auto"/>
              <w:right w:val="single" w:sz="4" w:space="0" w:color="auto"/>
            </w:tcBorders>
            <w:shd w:val="clear" w:color="auto" w:fill="auto"/>
          </w:tcPr>
          <w:p w14:paraId="59729C1C" w14:textId="77777777" w:rsidR="00550F6F" w:rsidRPr="00305B1C" w:rsidRDefault="00550F6F" w:rsidP="00550F6F">
            <w:pPr>
              <w:pStyle w:val="NoSpacing"/>
              <w:widowControl w:val="0"/>
              <w:rPr>
                <w:sz w:val="20"/>
              </w:rPr>
            </w:pPr>
            <w:r w:rsidRPr="00305B1C">
              <w:rPr>
                <w:sz w:val="20"/>
              </w:rPr>
              <w:t xml:space="preserve">Gross erosion </w:t>
            </w:r>
            <w:proofErr w:type="spellStart"/>
            <w:r w:rsidRPr="00305B1C">
              <w:rPr>
                <w:sz w:val="20"/>
              </w:rPr>
              <w:t>rate</w:t>
            </w:r>
            <w:r w:rsidRPr="00305B1C">
              <w:rPr>
                <w:sz w:val="20"/>
                <w:vertAlign w:val="superscript"/>
              </w:rPr>
              <w:t>a</w:t>
            </w:r>
            <w:proofErr w:type="spellEnd"/>
          </w:p>
        </w:tc>
        <w:tc>
          <w:tcPr>
            <w:tcW w:w="685" w:type="dxa"/>
            <w:tcBorders>
              <w:top w:val="single" w:sz="4" w:space="0" w:color="auto"/>
              <w:left w:val="single" w:sz="4" w:space="0" w:color="auto"/>
              <w:bottom w:val="single" w:sz="4" w:space="0" w:color="auto"/>
              <w:right w:val="single" w:sz="4" w:space="0" w:color="auto"/>
            </w:tcBorders>
          </w:tcPr>
          <w:p w14:paraId="1CDBC74C" w14:textId="77777777" w:rsidR="00550F6F" w:rsidRPr="002E3AA7" w:rsidRDefault="00F57DD5" w:rsidP="00550F6F">
            <w:pPr>
              <w:pStyle w:val="NoSpacing"/>
              <w:widowControl w:val="0"/>
              <w:rPr>
                <w:rFonts w:ascii="Cambria Math" w:hAnsi="Cambria Math"/>
                <w:sz w:val="20"/>
                <w:oMath/>
              </w:rPr>
            </w:pPr>
            <m:oMathPara>
              <m:oMath>
                <m:sSub>
                  <m:sSubPr>
                    <m:ctrlPr>
                      <w:rPr>
                        <w:rFonts w:ascii="Cambria Math" w:hAnsi="Cambria Math"/>
                        <w:i/>
                        <w:sz w:val="20"/>
                      </w:rPr>
                    </m:ctrlPr>
                  </m:sSubPr>
                  <m:e>
                    <m:r>
                      <w:rPr>
                        <w:rFonts w:ascii="Cambria Math" w:hAnsi="Cambria Math"/>
                        <w:sz w:val="20"/>
                      </w:rPr>
                      <m:t>E</m:t>
                    </m:r>
                  </m:e>
                  <m:sub>
                    <m:r>
                      <w:rPr>
                        <w:rFonts w:ascii="Cambria Math" w:hAnsi="Cambria Math"/>
                        <w:sz w:val="20"/>
                      </w:rPr>
                      <m:t>ij</m:t>
                    </m:r>
                  </m:sub>
                </m:sSub>
                <m:r>
                  <w:rPr>
                    <w:rFonts w:ascii="Cambria Math" w:hAnsi="Cambria Math"/>
                    <w:sz w:val="20"/>
                  </w:rPr>
                  <m:t xml:space="preserve"> </m:t>
                </m:r>
              </m:oMath>
            </m:oMathPara>
          </w:p>
        </w:tc>
        <w:tc>
          <w:tcPr>
            <w:tcW w:w="6065" w:type="dxa"/>
            <w:tcBorders>
              <w:top w:val="single" w:sz="4" w:space="0" w:color="auto"/>
              <w:left w:val="single" w:sz="4" w:space="0" w:color="auto"/>
              <w:bottom w:val="single" w:sz="4" w:space="0" w:color="auto"/>
              <w:right w:val="single" w:sz="4" w:space="0" w:color="auto"/>
            </w:tcBorders>
            <w:shd w:val="clear" w:color="auto" w:fill="auto"/>
          </w:tcPr>
          <w:p w14:paraId="36798261"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RI</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EG</m:t>
                    </m:r>
                  </m:e>
                  <m:sub>
                    <m:r>
                      <w:rPr>
                        <w:rFonts w:ascii="Cambria Math" w:hAnsi="Cambria Math"/>
                        <w:sz w:val="20"/>
                      </w:rPr>
                      <m:t>ij</m:t>
                    </m:r>
                  </m:sub>
                </m:sSub>
              </m:oMath>
            </m:oMathPara>
          </w:p>
          <w:p w14:paraId="6E8B9FEC" w14:textId="294E2431" w:rsidR="00550F6F" w:rsidRPr="00305B1C" w:rsidRDefault="00550F6F" w:rsidP="00C71AF9">
            <w:pPr>
              <w:pStyle w:val="NoSpacing"/>
              <w:widowControl w:val="0"/>
              <w:rPr>
                <w:sz w:val="20"/>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D831505" w14:textId="2659517F"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0.0403-</m:t>
                </m:r>
              </m:oMath>
            </m:oMathPara>
          </w:p>
          <w:p w14:paraId="28CA5D6D" w14:textId="1E394A5D"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137</m:t>
                </m:r>
              </m:oMath>
            </m:oMathPara>
          </w:p>
          <w:p w14:paraId="766ED4C5" w14:textId="77777777" w:rsidR="00550F6F" w:rsidRPr="002E3AA7" w:rsidRDefault="00550F6F" w:rsidP="00550F6F">
            <w:pPr>
              <w:pStyle w:val="NoSpacing"/>
              <w:widowControl w:val="0"/>
              <w:rPr>
                <w:rFonts w:asciiTheme="majorHAnsi" w:hAnsiTheme="majorHAnsi"/>
                <w:b/>
                <w:i/>
                <w:sz w:val="20"/>
              </w:rPr>
            </w:pPr>
            <m:oMathPara>
              <m:oMath>
                <m:r>
                  <w:rPr>
                    <w:rFonts w:ascii="Cambria Math" w:hAnsi="Cambria Math"/>
                    <w:sz w:val="20"/>
                  </w:rPr>
                  <m:t xml:space="preserve">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775C1D02" w14:textId="77777777" w:rsidTr="00805F87">
        <w:trPr>
          <w:cantSplit/>
          <w:trHeight w:val="1178"/>
        </w:trPr>
        <w:tc>
          <w:tcPr>
            <w:tcW w:w="1260" w:type="dxa"/>
            <w:vMerge w:val="restart"/>
            <w:shd w:val="clear" w:color="auto" w:fill="auto"/>
          </w:tcPr>
          <w:p w14:paraId="41036901" w14:textId="77777777" w:rsidR="00550F6F" w:rsidRPr="00305B1C" w:rsidRDefault="00550F6F" w:rsidP="00550F6F">
            <w:pPr>
              <w:pStyle w:val="NoSpacing"/>
              <w:widowControl w:val="0"/>
              <w:rPr>
                <w:sz w:val="20"/>
              </w:rPr>
            </w:pPr>
            <w:r w:rsidRPr="00305B1C">
              <w:rPr>
                <w:sz w:val="20"/>
              </w:rPr>
              <w:t xml:space="preserve">Sediment delivery </w:t>
            </w:r>
            <w:proofErr w:type="spellStart"/>
            <w:r w:rsidRPr="00305B1C">
              <w:rPr>
                <w:sz w:val="20"/>
              </w:rPr>
              <w:t>ratio</w:t>
            </w:r>
            <w:r w:rsidRPr="00305B1C">
              <w:rPr>
                <w:sz w:val="20"/>
                <w:vertAlign w:val="superscript"/>
              </w:rPr>
              <w:t>c</w:t>
            </w:r>
            <w:proofErr w:type="spellEnd"/>
          </w:p>
        </w:tc>
        <w:tc>
          <w:tcPr>
            <w:tcW w:w="685" w:type="dxa"/>
            <w:vMerge w:val="restart"/>
          </w:tcPr>
          <w:p w14:paraId="3AE03503" w14:textId="77777777" w:rsidR="00550F6F" w:rsidRPr="002E3AA7" w:rsidRDefault="00F57DD5" w:rsidP="00550F6F">
            <w:pPr>
              <w:pStyle w:val="NoSpacing"/>
              <w:widowControl w:val="0"/>
              <w:rPr>
                <w:rFonts w:asciiTheme="majorHAnsi" w:hAnsiTheme="majorHAnsi"/>
                <w:i/>
                <w:sz w:val="20"/>
              </w:rPr>
            </w:pPr>
            <m:oMathPara>
              <m:oMathParaPr>
                <m:jc m:val="left"/>
              </m:oMathParaPr>
              <m:oMath>
                <m:sSub>
                  <m:sSubPr>
                    <m:ctrlPr>
                      <w:rPr>
                        <w:rFonts w:ascii="Cambria Math" w:hAnsi="Cambria Math"/>
                        <w:i/>
                        <w:sz w:val="20"/>
                      </w:rPr>
                    </m:ctrlPr>
                  </m:sSubPr>
                  <m:e>
                    <m:r>
                      <w:rPr>
                        <w:rFonts w:ascii="Cambria Math" w:hAnsi="Cambria Math"/>
                        <w:sz w:val="20"/>
                      </w:rPr>
                      <m:t>SDR</m:t>
                    </m:r>
                  </m:e>
                  <m:sub>
                    <m:r>
                      <w:rPr>
                        <w:rFonts w:ascii="Cambria Math" w:hAnsi="Cambria Math"/>
                        <w:sz w:val="20"/>
                      </w:rPr>
                      <m:t>ij</m:t>
                    </m:r>
                  </m:sub>
                </m:sSub>
              </m:oMath>
            </m:oMathPara>
          </w:p>
        </w:tc>
        <w:tc>
          <w:tcPr>
            <w:tcW w:w="6065" w:type="dxa"/>
            <w:tcBorders>
              <w:bottom w:val="single" w:sz="4" w:space="0" w:color="auto"/>
            </w:tcBorders>
            <w:shd w:val="clear" w:color="auto" w:fill="auto"/>
          </w:tcPr>
          <w:p w14:paraId="465E9246" w14:textId="77777777" w:rsidR="00550F6F" w:rsidRPr="00305B1C" w:rsidRDefault="00550F6F" w:rsidP="00550F6F">
            <w:pPr>
              <w:pStyle w:val="NoSpacing"/>
              <w:widowControl w:val="0"/>
              <w:rPr>
                <w:sz w:val="20"/>
              </w:rPr>
            </w:pPr>
            <w:r w:rsidRPr="00305B1C">
              <w:rPr>
                <w:sz w:val="20"/>
              </w:rPr>
              <w:t>Grid cells in Des Moines Lobe:</w:t>
            </w:r>
          </w:p>
          <w:p w14:paraId="351E6DA2" w14:textId="77777777" w:rsidR="00550F6F" w:rsidRPr="002E3AA7" w:rsidRDefault="00F57DD5" w:rsidP="00550F6F">
            <w:pPr>
              <w:pStyle w:val="NoSpacing"/>
              <w:widowControl w:val="0"/>
              <w:rPr>
                <w:rFonts w:asciiTheme="majorHAnsi" w:hAnsiTheme="majorHAnsi"/>
                <w:sz w:val="20"/>
              </w:rPr>
            </w:pPr>
            <m:oMathPara>
              <m:oMath>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10</m:t>
                        </m:r>
                      </m:e>
                      <m:sup>
                        <m:func>
                          <m:funcPr>
                            <m:ctrlPr>
                              <w:rPr>
                                <w:rFonts w:ascii="Cambria Math" w:hAnsi="Cambria Math"/>
                                <w:i/>
                                <w:sz w:val="20"/>
                              </w:rPr>
                            </m:ctrlPr>
                          </m:funcPr>
                          <m:fName>
                            <m:r>
                              <m:rPr>
                                <m:sty m:val="p"/>
                              </m:rPr>
                              <w:rPr>
                                <w:rFonts w:ascii="Cambria Math" w:hAnsi="Cambria Math"/>
                                <w:sz w:val="20"/>
                              </w:rPr>
                              <m:t>log</m:t>
                            </m:r>
                          </m:fName>
                          <m:e>
                            <m:f>
                              <m:fPr>
                                <m:ctrlPr>
                                  <w:rPr>
                                    <w:rFonts w:ascii="Cambria Math" w:hAnsi="Cambria Math"/>
                                    <w:i/>
                                    <w:sz w:val="20"/>
                                  </w:rPr>
                                </m:ctrlPr>
                              </m:fPr>
                              <m:num>
                                <m:r>
                                  <w:rPr>
                                    <w:rFonts w:ascii="Cambria Math" w:hAnsi="Cambria Math"/>
                                    <w:sz w:val="20"/>
                                  </w:rPr>
                                  <m:t>4</m:t>
                                </m:r>
                              </m:num>
                              <m:den>
                                <m:r>
                                  <w:rPr>
                                    <w:rFonts w:ascii="Cambria Math" w:hAnsi="Cambria Math"/>
                                    <w:sz w:val="20"/>
                                  </w:rPr>
                                  <m:t>6</m:t>
                                </m:r>
                              </m:den>
                            </m:f>
                          </m:e>
                        </m:func>
                        <m:r>
                          <w:rPr>
                            <w:rFonts w:ascii="Cambria Math" w:hAnsi="Cambria Math"/>
                            <w:sz w:val="20"/>
                          </w:rPr>
                          <m:t>*</m:t>
                        </m:r>
                        <m:func>
                          <m:funcPr>
                            <m:ctrlPr>
                              <w:rPr>
                                <w:rFonts w:ascii="Cambria Math" w:hAnsi="Cambria Math"/>
                                <w:i/>
                                <w:sz w:val="20"/>
                              </w:rPr>
                            </m:ctrlPr>
                          </m:funcPr>
                          <m:fNa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2.471A</m:t>
                                        </m:r>
                                      </m:e>
                                      <m:sub>
                                        <m:r>
                                          <w:rPr>
                                            <w:rFonts w:ascii="Cambria Math" w:hAnsi="Cambria Math"/>
                                            <w:sz w:val="20"/>
                                          </w:rPr>
                                          <m:t>..</m:t>
                                        </m:r>
                                      </m:sub>
                                    </m:sSub>
                                  </m:e>
                                </m:d>
                              </m:e>
                            </m:func>
                          </m:fName>
                          <m:e>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4</m:t>
                                </m:r>
                              </m:e>
                            </m:func>
                            <m:r>
                              <w:rPr>
                                <w:rFonts w:ascii="Cambria Math" w:hAnsi="Cambria Math"/>
                                <w:sz w:val="20"/>
                              </w:rPr>
                              <m:t>-4</m:t>
                            </m:r>
                            <m:func>
                              <m:funcPr>
                                <m:ctrlPr>
                                  <w:rPr>
                                    <w:rFonts w:ascii="Cambria Math" w:hAnsi="Cambria Math"/>
                                    <w:i/>
                                    <w:sz w:val="20"/>
                                  </w:rPr>
                                </m:ctrlPr>
                              </m:funcPr>
                              <m:fName>
                                <m:r>
                                  <m:rPr>
                                    <m:sty m:val="p"/>
                                  </m:rPr>
                                  <w:rPr>
                                    <w:rFonts w:ascii="Cambria Math" w:hAnsi="Cambria Math"/>
                                    <w:sz w:val="20"/>
                                  </w:rPr>
                                  <m:t>log</m:t>
                                </m:r>
                              </m:fName>
                              <m:e>
                                <m:f>
                                  <m:fPr>
                                    <m:ctrlPr>
                                      <w:rPr>
                                        <w:rFonts w:ascii="Cambria Math" w:hAnsi="Cambria Math"/>
                                        <w:i/>
                                        <w:sz w:val="20"/>
                                      </w:rPr>
                                    </m:ctrlPr>
                                  </m:fPr>
                                  <m:num>
                                    <m:r>
                                      <w:rPr>
                                        <w:rFonts w:ascii="Cambria Math" w:hAnsi="Cambria Math"/>
                                        <w:sz w:val="20"/>
                                      </w:rPr>
                                      <m:t>4</m:t>
                                    </m:r>
                                  </m:num>
                                  <m:den>
                                    <m:r>
                                      <w:rPr>
                                        <w:rFonts w:ascii="Cambria Math" w:hAnsi="Cambria Math"/>
                                        <w:sz w:val="20"/>
                                      </w:rPr>
                                      <m:t>6</m:t>
                                    </m:r>
                                  </m:den>
                                </m:f>
                              </m:e>
                            </m:func>
                          </m:e>
                        </m:func>
                      </m:sup>
                    </m:sSup>
                  </m:num>
                  <m:den>
                    <m:r>
                      <w:rPr>
                        <w:rFonts w:ascii="Cambria Math" w:hAnsi="Cambria Math"/>
                        <w:sz w:val="20"/>
                      </w:rPr>
                      <m:t>100</m:t>
                    </m:r>
                  </m:den>
                </m:f>
              </m:oMath>
            </m:oMathPara>
          </w:p>
        </w:tc>
        <w:tc>
          <w:tcPr>
            <w:tcW w:w="1435" w:type="dxa"/>
            <w:tcBorders>
              <w:bottom w:val="single" w:sz="4" w:space="0" w:color="auto"/>
            </w:tcBorders>
            <w:shd w:val="clear" w:color="auto" w:fill="auto"/>
          </w:tcPr>
          <w:p w14:paraId="6B60B066" w14:textId="43218BEB"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0.0439</m:t>
                </m:r>
              </m:oMath>
            </m:oMathPara>
          </w:p>
        </w:tc>
      </w:tr>
      <w:tr w:rsidR="00550F6F" w:rsidRPr="002E3AA7" w14:paraId="6F82B9A5" w14:textId="77777777" w:rsidTr="00805F87">
        <w:trPr>
          <w:cantSplit/>
          <w:trHeight w:val="872"/>
        </w:trPr>
        <w:tc>
          <w:tcPr>
            <w:tcW w:w="1260" w:type="dxa"/>
            <w:vMerge/>
            <w:tcBorders>
              <w:bottom w:val="single" w:sz="4" w:space="0" w:color="auto"/>
            </w:tcBorders>
            <w:shd w:val="clear" w:color="auto" w:fill="auto"/>
          </w:tcPr>
          <w:p w14:paraId="23D1BB8E" w14:textId="77777777" w:rsidR="00550F6F" w:rsidRPr="00305B1C" w:rsidRDefault="00550F6F" w:rsidP="00550F6F">
            <w:pPr>
              <w:pStyle w:val="NoSpacing"/>
              <w:widowControl w:val="0"/>
              <w:rPr>
                <w:sz w:val="20"/>
              </w:rPr>
            </w:pPr>
          </w:p>
        </w:tc>
        <w:tc>
          <w:tcPr>
            <w:tcW w:w="685" w:type="dxa"/>
            <w:vMerge/>
            <w:tcBorders>
              <w:bottom w:val="single" w:sz="4" w:space="0" w:color="auto"/>
            </w:tcBorders>
          </w:tcPr>
          <w:p w14:paraId="40150ABB" w14:textId="77777777" w:rsidR="00550F6F" w:rsidRPr="002E3AA7" w:rsidRDefault="00550F6F" w:rsidP="00550F6F">
            <w:pPr>
              <w:pStyle w:val="NoSpacing"/>
              <w:widowControl w:val="0"/>
              <w:rPr>
                <w:rFonts w:asciiTheme="majorHAnsi" w:hAnsiTheme="majorHAnsi"/>
                <w:sz w:val="20"/>
              </w:rPr>
            </w:pPr>
          </w:p>
        </w:tc>
        <w:tc>
          <w:tcPr>
            <w:tcW w:w="6065" w:type="dxa"/>
            <w:tcBorders>
              <w:bottom w:val="single" w:sz="4" w:space="0" w:color="auto"/>
            </w:tcBorders>
            <w:shd w:val="clear" w:color="auto" w:fill="auto"/>
          </w:tcPr>
          <w:p w14:paraId="0249811A" w14:textId="77777777" w:rsidR="00550F6F" w:rsidRPr="00305B1C" w:rsidRDefault="00550F6F" w:rsidP="00550F6F">
            <w:pPr>
              <w:pStyle w:val="NoSpacing"/>
              <w:widowControl w:val="0"/>
              <w:rPr>
                <w:sz w:val="20"/>
              </w:rPr>
            </w:pPr>
            <w:r w:rsidRPr="00305B1C">
              <w:rPr>
                <w:sz w:val="20"/>
              </w:rPr>
              <w:t>Grid cells in Southern Iowa Drift Plain:</w:t>
            </w:r>
          </w:p>
          <w:p w14:paraId="58EA7BC4" w14:textId="77777777" w:rsidR="00550F6F" w:rsidRPr="002E3AA7" w:rsidRDefault="00F57DD5" w:rsidP="00550F6F">
            <w:pPr>
              <w:pStyle w:val="NoSpacing"/>
              <w:widowControl w:val="0"/>
              <w:rPr>
                <w:rFonts w:asciiTheme="majorHAnsi" w:hAnsiTheme="majorHAnsi"/>
                <w:sz w:val="20"/>
              </w:rPr>
            </w:pPr>
            <m:oMathPara>
              <m:oMath>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10</m:t>
                        </m:r>
                      </m:e>
                      <m:sup>
                        <m:func>
                          <m:funcPr>
                            <m:ctrlPr>
                              <w:rPr>
                                <w:rFonts w:ascii="Cambria Math" w:hAnsi="Cambria Math"/>
                                <w:i/>
                                <w:sz w:val="20"/>
                              </w:rPr>
                            </m:ctrlPr>
                          </m:funcPr>
                          <m:fName>
                            <m:r>
                              <m:rPr>
                                <m:sty m:val="p"/>
                              </m:rPr>
                              <w:rPr>
                                <w:rFonts w:ascii="Cambria Math" w:hAnsi="Cambria Math"/>
                                <w:sz w:val="20"/>
                              </w:rPr>
                              <m:t>log</m:t>
                            </m:r>
                          </m:fName>
                          <m:e>
                            <m:f>
                              <m:fPr>
                                <m:ctrlPr>
                                  <w:rPr>
                                    <w:rFonts w:ascii="Cambria Math" w:hAnsi="Cambria Math"/>
                                    <w:i/>
                                    <w:sz w:val="20"/>
                                  </w:rPr>
                                </m:ctrlPr>
                              </m:fPr>
                              <m:num>
                                <m:r>
                                  <w:rPr>
                                    <w:rFonts w:ascii="Cambria Math" w:hAnsi="Cambria Math"/>
                                    <w:sz w:val="20"/>
                                  </w:rPr>
                                  <m:t>26</m:t>
                                </m:r>
                              </m:num>
                              <m:den>
                                <m:r>
                                  <w:rPr>
                                    <w:rFonts w:ascii="Cambria Math" w:hAnsi="Cambria Math"/>
                                    <w:sz w:val="20"/>
                                  </w:rPr>
                                  <m:t>35</m:t>
                                </m:r>
                              </m:den>
                            </m:f>
                          </m:e>
                        </m:func>
                        <m:r>
                          <w:rPr>
                            <w:rFonts w:ascii="Cambria Math" w:hAnsi="Cambria Math"/>
                            <w:sz w:val="20"/>
                          </w:rPr>
                          <m:t>*</m:t>
                        </m:r>
                        <m:func>
                          <m:funcPr>
                            <m:ctrlPr>
                              <w:rPr>
                                <w:rFonts w:ascii="Cambria Math" w:hAnsi="Cambria Math"/>
                                <w:i/>
                                <w:sz w:val="20"/>
                              </w:rPr>
                            </m:ctrlPr>
                          </m:funcPr>
                          <m:fNa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2.471A</m:t>
                                        </m:r>
                                      </m:e>
                                      <m:sub>
                                        <m:r>
                                          <w:rPr>
                                            <w:rFonts w:ascii="Cambria Math" w:hAnsi="Cambria Math"/>
                                            <w:sz w:val="20"/>
                                          </w:rPr>
                                          <m:t>..</m:t>
                                        </m:r>
                                      </m:sub>
                                    </m:sSub>
                                  </m:e>
                                </m:d>
                              </m:e>
                            </m:func>
                          </m:fName>
                          <m:e>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26</m:t>
                                </m:r>
                              </m:e>
                            </m:func>
                            <m:r>
                              <w:rPr>
                                <w:rFonts w:ascii="Cambria Math" w:hAnsi="Cambria Math"/>
                                <w:sz w:val="20"/>
                              </w:rPr>
                              <m:t>-4</m:t>
                            </m:r>
                            <m:func>
                              <m:funcPr>
                                <m:ctrlPr>
                                  <w:rPr>
                                    <w:rFonts w:ascii="Cambria Math" w:hAnsi="Cambria Math"/>
                                    <w:i/>
                                    <w:sz w:val="20"/>
                                  </w:rPr>
                                </m:ctrlPr>
                              </m:funcPr>
                              <m:fName>
                                <m:r>
                                  <m:rPr>
                                    <m:sty m:val="p"/>
                                  </m:rPr>
                                  <w:rPr>
                                    <w:rFonts w:ascii="Cambria Math" w:hAnsi="Cambria Math"/>
                                    <w:sz w:val="20"/>
                                  </w:rPr>
                                  <m:t>log</m:t>
                                </m:r>
                              </m:fName>
                              <m:e>
                                <m:f>
                                  <m:fPr>
                                    <m:ctrlPr>
                                      <w:rPr>
                                        <w:rFonts w:ascii="Cambria Math" w:hAnsi="Cambria Math"/>
                                        <w:i/>
                                        <w:sz w:val="20"/>
                                      </w:rPr>
                                    </m:ctrlPr>
                                  </m:fPr>
                                  <m:num>
                                    <m:r>
                                      <w:rPr>
                                        <w:rFonts w:ascii="Cambria Math" w:hAnsi="Cambria Math"/>
                                        <w:sz w:val="20"/>
                                      </w:rPr>
                                      <m:t>26</m:t>
                                    </m:r>
                                  </m:num>
                                  <m:den>
                                    <m:r>
                                      <w:rPr>
                                        <w:rFonts w:ascii="Cambria Math" w:hAnsi="Cambria Math"/>
                                        <w:sz w:val="20"/>
                                      </w:rPr>
                                      <m:t>35</m:t>
                                    </m:r>
                                  </m:den>
                                </m:f>
                              </m:e>
                            </m:func>
                          </m:e>
                        </m:func>
                      </m:sup>
                    </m:sSup>
                  </m:num>
                  <m:den>
                    <m:r>
                      <w:rPr>
                        <w:rFonts w:ascii="Cambria Math" w:hAnsi="Cambria Math"/>
                        <w:sz w:val="20"/>
                      </w:rPr>
                      <m:t>100</m:t>
                    </m:r>
                  </m:den>
                </m:f>
              </m:oMath>
            </m:oMathPara>
          </w:p>
        </w:tc>
        <w:tc>
          <w:tcPr>
            <w:tcW w:w="1435" w:type="dxa"/>
            <w:tcBorders>
              <w:bottom w:val="single" w:sz="4" w:space="0" w:color="auto"/>
            </w:tcBorders>
            <w:shd w:val="clear" w:color="auto" w:fill="auto"/>
          </w:tcPr>
          <w:p w14:paraId="369AE652" w14:textId="149EC4E7"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0.278</m:t>
                </m:r>
              </m:oMath>
            </m:oMathPara>
          </w:p>
        </w:tc>
      </w:tr>
      <w:tr w:rsidR="00550F6F" w:rsidRPr="002E3AA7" w14:paraId="7644EA52" w14:textId="77777777" w:rsidTr="00805F87">
        <w:trPr>
          <w:cantSplit/>
        </w:trPr>
        <w:tc>
          <w:tcPr>
            <w:tcW w:w="1260" w:type="dxa"/>
            <w:vMerge w:val="restart"/>
            <w:shd w:val="clear" w:color="auto" w:fill="auto"/>
          </w:tcPr>
          <w:p w14:paraId="0518D154" w14:textId="77777777" w:rsidR="00550F6F" w:rsidRPr="00305B1C" w:rsidRDefault="00550F6F" w:rsidP="00550F6F">
            <w:pPr>
              <w:pStyle w:val="NoSpacing"/>
              <w:widowControl w:val="0"/>
              <w:rPr>
                <w:sz w:val="20"/>
              </w:rPr>
            </w:pPr>
            <w:r w:rsidRPr="00305B1C">
              <w:rPr>
                <w:sz w:val="20"/>
              </w:rPr>
              <w:t xml:space="preserve">Enrichment </w:t>
            </w:r>
            <w:proofErr w:type="spellStart"/>
            <w:r w:rsidRPr="00305B1C">
              <w:rPr>
                <w:sz w:val="20"/>
              </w:rPr>
              <w:t>factor</w:t>
            </w:r>
            <w:r w:rsidRPr="00305B1C">
              <w:rPr>
                <w:sz w:val="20"/>
                <w:vertAlign w:val="superscript"/>
              </w:rPr>
              <w:t>a</w:t>
            </w:r>
            <w:proofErr w:type="spellEnd"/>
          </w:p>
        </w:tc>
        <w:tc>
          <w:tcPr>
            <w:tcW w:w="685" w:type="dxa"/>
            <w:vMerge w:val="restart"/>
          </w:tcPr>
          <w:p w14:paraId="242323A9"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EF</m:t>
                    </m:r>
                  </m:e>
                  <m:sub>
                    <m:r>
                      <w:rPr>
                        <w:rFonts w:ascii="Cambria Math" w:hAnsi="Cambria Math"/>
                        <w:sz w:val="20"/>
                      </w:rPr>
                      <m:t>ij</m:t>
                    </m:r>
                  </m:sub>
                </m:sSub>
              </m:oMath>
            </m:oMathPara>
          </w:p>
        </w:tc>
        <w:tc>
          <w:tcPr>
            <w:tcW w:w="6065" w:type="dxa"/>
            <w:shd w:val="clear" w:color="auto" w:fill="auto"/>
          </w:tcPr>
          <w:p w14:paraId="731BE14F" w14:textId="77777777" w:rsidR="00550F6F" w:rsidRPr="00305B1C" w:rsidRDefault="00550F6F" w:rsidP="00550F6F">
            <w:pPr>
              <w:pStyle w:val="NoSpacing"/>
              <w:widowControl w:val="0"/>
              <w:rPr>
                <w:sz w:val="20"/>
              </w:rPr>
            </w:pPr>
            <w:r w:rsidRPr="00305B1C">
              <w:rPr>
                <w:sz w:val="20"/>
              </w:rPr>
              <w:t>Land-use types: Conventional corn, Conventional soybean, Mixed fruit</w:t>
            </w:r>
            <w:r w:rsidR="00EA6C07">
              <w:rPr>
                <w:sz w:val="20"/>
              </w:rPr>
              <w:t>s</w:t>
            </w:r>
            <w:r w:rsidRPr="00305B1C">
              <w:rPr>
                <w:sz w:val="20"/>
              </w:rPr>
              <w:t xml:space="preserve"> and vegetables</w:t>
            </w:r>
          </w:p>
        </w:tc>
        <w:tc>
          <w:tcPr>
            <w:tcW w:w="1435" w:type="dxa"/>
            <w:shd w:val="clear" w:color="auto" w:fill="auto"/>
          </w:tcPr>
          <w:p w14:paraId="0F9F8884" w14:textId="77777777" w:rsidR="00550F6F" w:rsidRPr="002E3AA7" w:rsidRDefault="00550F6F" w:rsidP="00550F6F">
            <w:pPr>
              <w:pStyle w:val="NoSpacing"/>
              <w:widowControl w:val="0"/>
              <w:rPr>
                <w:rFonts w:asciiTheme="majorHAnsi" w:hAnsiTheme="majorHAnsi"/>
                <w:sz w:val="20"/>
              </w:rPr>
            </w:pPr>
            <w:r w:rsidRPr="002E3AA7">
              <w:rPr>
                <w:rFonts w:asciiTheme="majorHAnsi" w:hAnsiTheme="majorHAnsi"/>
                <w:sz w:val="20"/>
              </w:rPr>
              <w:t>1.1</w:t>
            </w:r>
          </w:p>
        </w:tc>
      </w:tr>
      <w:tr w:rsidR="00550F6F" w:rsidRPr="002E3AA7" w14:paraId="0043F5A5" w14:textId="77777777" w:rsidTr="00805F87">
        <w:trPr>
          <w:cantSplit/>
        </w:trPr>
        <w:tc>
          <w:tcPr>
            <w:tcW w:w="1260" w:type="dxa"/>
            <w:vMerge/>
            <w:shd w:val="clear" w:color="auto" w:fill="auto"/>
          </w:tcPr>
          <w:p w14:paraId="4CDE38BC" w14:textId="77777777" w:rsidR="00550F6F" w:rsidRPr="00305B1C" w:rsidRDefault="00550F6F" w:rsidP="00550F6F">
            <w:pPr>
              <w:pStyle w:val="NoSpacing"/>
              <w:widowControl w:val="0"/>
              <w:rPr>
                <w:sz w:val="20"/>
              </w:rPr>
            </w:pPr>
          </w:p>
        </w:tc>
        <w:tc>
          <w:tcPr>
            <w:tcW w:w="685" w:type="dxa"/>
            <w:vMerge/>
          </w:tcPr>
          <w:p w14:paraId="04336256"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42502F25" w14:textId="77777777" w:rsidR="00550F6F" w:rsidRPr="00305B1C" w:rsidRDefault="00550F6F" w:rsidP="00550F6F">
            <w:pPr>
              <w:pStyle w:val="NoSpacing"/>
              <w:widowControl w:val="0"/>
              <w:rPr>
                <w:sz w:val="20"/>
              </w:rPr>
            </w:pPr>
            <w:r w:rsidRPr="00305B1C">
              <w:rPr>
                <w:sz w:val="20"/>
              </w:rPr>
              <w:t>Land-use types: All others</w:t>
            </w:r>
          </w:p>
        </w:tc>
        <w:tc>
          <w:tcPr>
            <w:tcW w:w="1435" w:type="dxa"/>
            <w:shd w:val="clear" w:color="auto" w:fill="auto"/>
          </w:tcPr>
          <w:p w14:paraId="192D773C" w14:textId="77777777" w:rsidR="00550F6F" w:rsidRPr="002E3AA7" w:rsidRDefault="00550F6F" w:rsidP="00550F6F">
            <w:pPr>
              <w:pStyle w:val="NoSpacing"/>
              <w:widowControl w:val="0"/>
              <w:rPr>
                <w:rFonts w:asciiTheme="majorHAnsi" w:hAnsiTheme="majorHAnsi"/>
                <w:sz w:val="20"/>
              </w:rPr>
            </w:pPr>
            <w:r w:rsidRPr="002E3AA7">
              <w:rPr>
                <w:rFonts w:asciiTheme="majorHAnsi" w:hAnsiTheme="majorHAnsi"/>
                <w:sz w:val="20"/>
              </w:rPr>
              <w:t>1.3</w:t>
            </w:r>
          </w:p>
        </w:tc>
      </w:tr>
      <w:tr w:rsidR="00550F6F" w:rsidRPr="002E3AA7" w14:paraId="6A13301F" w14:textId="77777777" w:rsidTr="00805F87">
        <w:trPr>
          <w:cantSplit/>
        </w:trPr>
        <w:tc>
          <w:tcPr>
            <w:tcW w:w="1260" w:type="dxa"/>
            <w:shd w:val="clear" w:color="auto" w:fill="auto"/>
          </w:tcPr>
          <w:p w14:paraId="4A335AEF" w14:textId="77777777" w:rsidR="00550F6F" w:rsidRPr="00305B1C" w:rsidRDefault="00550F6F" w:rsidP="00550F6F">
            <w:pPr>
              <w:pStyle w:val="NoSpacing"/>
              <w:widowControl w:val="0"/>
              <w:rPr>
                <w:sz w:val="20"/>
              </w:rPr>
            </w:pPr>
            <w:r w:rsidRPr="00305B1C">
              <w:rPr>
                <w:sz w:val="20"/>
              </w:rPr>
              <w:lastRenderedPageBreak/>
              <w:t xml:space="preserve">Soil test P erosion </w:t>
            </w:r>
            <w:proofErr w:type="spellStart"/>
            <w:r w:rsidRPr="00305B1C">
              <w:rPr>
                <w:sz w:val="20"/>
              </w:rPr>
              <w:t>factor</w:t>
            </w:r>
            <w:r w:rsidRPr="00305B1C">
              <w:rPr>
                <w:sz w:val="20"/>
                <w:vertAlign w:val="superscript"/>
              </w:rPr>
              <w:t>d</w:t>
            </w:r>
            <w:proofErr w:type="spellEnd"/>
          </w:p>
        </w:tc>
        <w:tc>
          <w:tcPr>
            <w:tcW w:w="685" w:type="dxa"/>
          </w:tcPr>
          <w:p w14:paraId="2F34722C"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STPE</m:t>
                    </m:r>
                  </m:e>
                  <m:sub>
                    <m:r>
                      <w:rPr>
                        <w:rFonts w:ascii="Cambria Math" w:hAnsi="Cambria Math"/>
                        <w:sz w:val="20"/>
                      </w:rPr>
                      <m:t>ij</m:t>
                    </m:r>
                  </m:sub>
                </m:sSub>
              </m:oMath>
            </m:oMathPara>
          </w:p>
        </w:tc>
        <w:tc>
          <w:tcPr>
            <w:tcW w:w="6065" w:type="dxa"/>
            <w:shd w:val="clear" w:color="auto" w:fill="auto"/>
          </w:tcPr>
          <w:p w14:paraId="0A0CC0B4" w14:textId="6AC72382"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0.7*</m:t>
                </m:r>
                <m:d>
                  <m:dPr>
                    <m:ctrlPr>
                      <w:rPr>
                        <w:rFonts w:ascii="Cambria Math" w:hAnsi="Cambria Math"/>
                        <w:i/>
                        <w:sz w:val="20"/>
                      </w:rPr>
                    </m:ctrlPr>
                  </m:dPr>
                  <m:e>
                    <m:r>
                      <w:rPr>
                        <w:rFonts w:ascii="Cambria Math" w:hAnsi="Cambria Math"/>
                        <w:sz w:val="20"/>
                      </w:rPr>
                      <m:t>500+</m:t>
                    </m:r>
                    <m:sSub>
                      <m:sSubPr>
                        <m:ctrlPr>
                          <w:rPr>
                            <w:rFonts w:ascii="Cambria Math" w:hAnsi="Cambria Math"/>
                            <w:i/>
                            <w:sz w:val="20"/>
                          </w:rPr>
                        </m:ctrlPr>
                      </m:sSubPr>
                      <m:e>
                        <m:r>
                          <w:rPr>
                            <w:rFonts w:ascii="Cambria Math" w:hAnsi="Cambria Math"/>
                            <w:sz w:val="20"/>
                          </w:rPr>
                          <m:t>3*STP</m:t>
                        </m:r>
                      </m:e>
                      <m:sub>
                        <m:r>
                          <w:rPr>
                            <w:rFonts w:ascii="Cambria Math" w:hAnsi="Cambria Math"/>
                            <w:sz w:val="20"/>
                          </w:rPr>
                          <m:t>ij</m:t>
                        </m:r>
                      </m:sub>
                    </m:sSub>
                  </m:e>
                </m:d>
                <m:r>
                  <w:rPr>
                    <w:rFonts w:ascii="Cambria Math" w:hAnsi="Cambria Math"/>
                    <w:sz w:val="20"/>
                  </w:rPr>
                  <m:t>*</m:t>
                </m:r>
                <m:d>
                  <m:dPr>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2,000</m:t>
                        </m:r>
                      </m:num>
                      <m:den>
                        <m:r>
                          <w:rPr>
                            <w:rFonts w:ascii="Cambria Math" w:hAnsi="Cambria Math"/>
                            <w:sz w:val="20"/>
                          </w:rPr>
                          <m:t>1,000,000</m:t>
                        </m:r>
                      </m:den>
                    </m:f>
                  </m:e>
                </m:d>
              </m:oMath>
            </m:oMathPara>
          </w:p>
        </w:tc>
        <w:tc>
          <w:tcPr>
            <w:tcW w:w="1435" w:type="dxa"/>
            <w:shd w:val="clear" w:color="auto" w:fill="auto"/>
          </w:tcPr>
          <w:p w14:paraId="26496E24" w14:textId="7091CCF7"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0.813-0.826 ppm</m:t>
                </m:r>
              </m:oMath>
            </m:oMathPara>
          </w:p>
        </w:tc>
      </w:tr>
      <w:tr w:rsidR="00550F6F" w:rsidRPr="002E3AA7" w14:paraId="23703672" w14:textId="77777777" w:rsidTr="00805F87">
        <w:trPr>
          <w:cantSplit/>
        </w:trPr>
        <w:tc>
          <w:tcPr>
            <w:tcW w:w="1260" w:type="dxa"/>
            <w:vMerge w:val="restart"/>
            <w:shd w:val="clear" w:color="auto" w:fill="auto"/>
          </w:tcPr>
          <w:p w14:paraId="7D29F551" w14:textId="77777777" w:rsidR="00550F6F" w:rsidRPr="00305B1C" w:rsidRDefault="00550F6F" w:rsidP="00550F6F">
            <w:pPr>
              <w:pStyle w:val="NoSpacing"/>
              <w:widowControl w:val="0"/>
              <w:rPr>
                <w:sz w:val="20"/>
              </w:rPr>
            </w:pPr>
            <w:r w:rsidRPr="00305B1C">
              <w:rPr>
                <w:sz w:val="20"/>
              </w:rPr>
              <w:t xml:space="preserve">Soil test P </w:t>
            </w:r>
            <w:proofErr w:type="spellStart"/>
            <w:r w:rsidRPr="00305B1C">
              <w:rPr>
                <w:sz w:val="20"/>
              </w:rPr>
              <w:t>concentration</w:t>
            </w:r>
            <w:r w:rsidRPr="00305B1C">
              <w:rPr>
                <w:sz w:val="20"/>
                <w:vertAlign w:val="superscript"/>
              </w:rPr>
              <w:t>e</w:t>
            </w:r>
            <w:proofErr w:type="spellEnd"/>
            <w:r w:rsidRPr="00305B1C">
              <w:rPr>
                <w:sz w:val="20"/>
              </w:rPr>
              <w:t>†</w:t>
            </w:r>
          </w:p>
        </w:tc>
        <w:tc>
          <w:tcPr>
            <w:tcW w:w="685" w:type="dxa"/>
            <w:vMerge w:val="restart"/>
          </w:tcPr>
          <w:p w14:paraId="4DB51F62"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STP</m:t>
                    </m:r>
                  </m:e>
                  <m:sub>
                    <m:r>
                      <w:rPr>
                        <w:rFonts w:ascii="Cambria Math" w:hAnsi="Cambria Math"/>
                        <w:sz w:val="20"/>
                      </w:rPr>
                      <m:t>ij</m:t>
                    </m:r>
                  </m:sub>
                </m:sSub>
              </m:oMath>
            </m:oMathPara>
          </w:p>
        </w:tc>
        <w:tc>
          <w:tcPr>
            <w:tcW w:w="6065" w:type="dxa"/>
            <w:shd w:val="clear" w:color="auto" w:fill="auto"/>
          </w:tcPr>
          <w:p w14:paraId="3881CF4A" w14:textId="77777777" w:rsidR="00550F6F" w:rsidRPr="00305B1C" w:rsidRDefault="00550F6F" w:rsidP="00550F6F">
            <w:pPr>
              <w:pStyle w:val="NoSpacing"/>
              <w:widowControl w:val="0"/>
              <w:rPr>
                <w:sz w:val="20"/>
              </w:rPr>
            </w:pPr>
            <w:r w:rsidRPr="00305B1C">
              <w:rPr>
                <w:sz w:val="20"/>
              </w:rPr>
              <w:t>Soil series in Des Moines Lobe</w:t>
            </w:r>
          </w:p>
        </w:tc>
        <w:tc>
          <w:tcPr>
            <w:tcW w:w="1435" w:type="dxa"/>
            <w:shd w:val="clear" w:color="auto" w:fill="auto"/>
          </w:tcPr>
          <w:p w14:paraId="66FA17CE" w14:textId="2914EE66"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30.0 ppm</m:t>
                </m:r>
              </m:oMath>
            </m:oMathPara>
          </w:p>
        </w:tc>
      </w:tr>
      <w:tr w:rsidR="00550F6F" w:rsidRPr="002E3AA7" w14:paraId="00807CC2" w14:textId="77777777" w:rsidTr="00805F87">
        <w:trPr>
          <w:cantSplit/>
        </w:trPr>
        <w:tc>
          <w:tcPr>
            <w:tcW w:w="1260" w:type="dxa"/>
            <w:vMerge/>
            <w:shd w:val="clear" w:color="auto" w:fill="auto"/>
          </w:tcPr>
          <w:p w14:paraId="22E56984" w14:textId="77777777" w:rsidR="00550F6F" w:rsidRPr="00305B1C" w:rsidRDefault="00550F6F" w:rsidP="00550F6F">
            <w:pPr>
              <w:pStyle w:val="NoSpacing"/>
              <w:widowControl w:val="0"/>
              <w:rPr>
                <w:sz w:val="20"/>
              </w:rPr>
            </w:pPr>
          </w:p>
        </w:tc>
        <w:tc>
          <w:tcPr>
            <w:tcW w:w="685" w:type="dxa"/>
            <w:vMerge/>
          </w:tcPr>
          <w:p w14:paraId="560DA5F9"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64A52410" w14:textId="77777777" w:rsidR="00550F6F" w:rsidRPr="00305B1C" w:rsidRDefault="00550F6F" w:rsidP="00550F6F">
            <w:pPr>
              <w:pStyle w:val="NoSpacing"/>
              <w:widowControl w:val="0"/>
              <w:rPr>
                <w:sz w:val="20"/>
              </w:rPr>
            </w:pPr>
            <w:r w:rsidRPr="00305B1C">
              <w:rPr>
                <w:sz w:val="20"/>
              </w:rPr>
              <w:t>Soil series in Southern Iowa Drift Plain</w:t>
            </w:r>
          </w:p>
        </w:tc>
        <w:tc>
          <w:tcPr>
            <w:tcW w:w="1435" w:type="dxa"/>
            <w:shd w:val="clear" w:color="auto" w:fill="auto"/>
          </w:tcPr>
          <w:p w14:paraId="2E655527" w14:textId="13BB0C81"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27.0 ppm</m:t>
                </m:r>
              </m:oMath>
            </m:oMathPara>
          </w:p>
        </w:tc>
      </w:tr>
      <w:tr w:rsidR="00550F6F" w:rsidRPr="002E3AA7" w14:paraId="15FA4B6A" w14:textId="77777777" w:rsidTr="00805F87">
        <w:trPr>
          <w:cantSplit/>
        </w:trPr>
        <w:tc>
          <w:tcPr>
            <w:tcW w:w="1260" w:type="dxa"/>
            <w:shd w:val="clear" w:color="auto" w:fill="auto"/>
          </w:tcPr>
          <w:p w14:paraId="5C3ECBCF" w14:textId="77777777" w:rsidR="00550F6F" w:rsidRPr="00305B1C" w:rsidRDefault="00550F6F" w:rsidP="00550F6F">
            <w:pPr>
              <w:pStyle w:val="NoSpacing"/>
              <w:widowControl w:val="0"/>
              <w:rPr>
                <w:sz w:val="20"/>
              </w:rPr>
            </w:pPr>
            <w:r w:rsidRPr="00305B1C">
              <w:rPr>
                <w:sz w:val="20"/>
              </w:rPr>
              <w:t xml:space="preserve">Runoff </w:t>
            </w:r>
            <w:proofErr w:type="spellStart"/>
            <w:r w:rsidRPr="00305B1C">
              <w:rPr>
                <w:sz w:val="20"/>
              </w:rPr>
              <w:t>factor</w:t>
            </w:r>
            <w:r w:rsidRPr="00305B1C">
              <w:rPr>
                <w:sz w:val="20"/>
                <w:vertAlign w:val="superscript"/>
              </w:rPr>
              <w:t>a</w:t>
            </w:r>
            <w:proofErr w:type="spellEnd"/>
            <w:r w:rsidRPr="00305B1C">
              <w:rPr>
                <w:sz w:val="20"/>
              </w:rPr>
              <w:t>‡</w:t>
            </w:r>
            <w:r w:rsidRPr="00305B1C">
              <w:rPr>
                <w:sz w:val="20"/>
                <w:szCs w:val="20"/>
              </w:rPr>
              <w:t>‼</w:t>
            </w:r>
          </w:p>
        </w:tc>
        <w:tc>
          <w:tcPr>
            <w:tcW w:w="685" w:type="dxa"/>
          </w:tcPr>
          <w:p w14:paraId="701D99EA"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RF</m:t>
                    </m:r>
                  </m:e>
                  <m:sub>
                    <m:r>
                      <w:rPr>
                        <w:rFonts w:ascii="Cambria Math" w:hAnsi="Cambria Math"/>
                        <w:sz w:val="20"/>
                      </w:rPr>
                      <m:t>ij</m:t>
                    </m:r>
                  </m:sub>
                </m:sSub>
              </m:oMath>
            </m:oMathPara>
          </w:p>
        </w:tc>
        <w:tc>
          <w:tcPr>
            <w:tcW w:w="6065" w:type="dxa"/>
            <w:shd w:val="clear" w:color="auto" w:fill="auto"/>
          </w:tcPr>
          <w:p w14:paraId="3AA6A9E2" w14:textId="2918C243" w:rsidR="00550F6F" w:rsidRPr="002E3AA7" w:rsidRDefault="007E5E6B" w:rsidP="00550F6F">
            <w:pPr>
              <w:pStyle w:val="NoSpacing"/>
              <w:widowControl w:val="0"/>
              <w:rPr>
                <w:rFonts w:asciiTheme="majorHAnsi" w:hAnsiTheme="majorHAnsi"/>
                <w:sz w:val="20"/>
              </w:rPr>
            </w:pPr>
            <m:oMathPara>
              <m:oMath>
                <m:r>
                  <w:rPr>
                    <w:rFonts w:ascii="Cambria Math" w:hAnsi="Cambria Math"/>
                    <w:sz w:val="20"/>
                  </w:rPr>
                  <m:t>0.000000799*</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RCN</m:t>
                        </m:r>
                      </m:e>
                      <m:sub>
                        <m:r>
                          <w:rPr>
                            <w:rFonts w:ascii="Cambria Math" w:hAnsi="Cambria Math"/>
                            <w:sz w:val="20"/>
                          </w:rPr>
                          <m:t>ij</m:t>
                        </m:r>
                      </m:sub>
                    </m:sSub>
                  </m:e>
                  <m:sup>
                    <m:r>
                      <w:rPr>
                        <w:rFonts w:ascii="Cambria Math" w:hAnsi="Cambria Math"/>
                        <w:sz w:val="20"/>
                      </w:rPr>
                      <m:t>3</m:t>
                    </m:r>
                  </m:sup>
                </m:sSup>
                <m:r>
                  <w:rPr>
                    <w:rFonts w:ascii="Cambria Math" w:hAnsi="Cambria Math"/>
                    <w:sz w:val="20"/>
                  </w:rPr>
                  <m:t xml:space="preserve"> </m:t>
                </m:r>
              </m:oMath>
            </m:oMathPara>
          </w:p>
          <w:p w14:paraId="26D010F4" w14:textId="280DAE7C"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- 0.0000484*</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RCN</m:t>
                        </m:r>
                      </m:e>
                      <m:sub>
                        <m:r>
                          <w:rPr>
                            <w:rFonts w:ascii="Cambria Math" w:hAnsi="Cambria Math"/>
                            <w:sz w:val="20"/>
                          </w:rPr>
                          <m:t>ij</m:t>
                        </m:r>
                      </m:sub>
                    </m:sSub>
                  </m:e>
                  <m:sup>
                    <m:r>
                      <w:rPr>
                        <w:rFonts w:ascii="Cambria Math" w:hAnsi="Cambria Math"/>
                        <w:sz w:val="20"/>
                      </w:rPr>
                      <m:t>2</m:t>
                    </m:r>
                  </m:sup>
                </m:sSup>
              </m:oMath>
            </m:oMathPara>
          </w:p>
          <w:p w14:paraId="17272FEB" w14:textId="073A5FA2" w:rsidR="00550F6F" w:rsidRPr="002E3AA7" w:rsidRDefault="007E5E6B" w:rsidP="007E5E6B">
            <w:pPr>
              <w:pStyle w:val="NoSpacing"/>
              <w:widowControl w:val="0"/>
              <w:rPr>
                <w:rFonts w:asciiTheme="majorHAnsi" w:hAnsiTheme="majorHAnsi"/>
                <w:sz w:val="20"/>
              </w:rPr>
            </w:pPr>
            <m:oMathPara>
              <m:oMath>
                <m:r>
                  <w:rPr>
                    <w:rFonts w:ascii="Cambria Math" w:hAnsi="Cambria Math"/>
                    <w:sz w:val="20"/>
                  </w:rPr>
                  <m:t>+ 0.00265*</m:t>
                </m:r>
                <m:sSub>
                  <m:sSubPr>
                    <m:ctrlPr>
                      <w:rPr>
                        <w:rFonts w:ascii="Cambria Math" w:hAnsi="Cambria Math"/>
                        <w:i/>
                        <w:sz w:val="20"/>
                      </w:rPr>
                    </m:ctrlPr>
                  </m:sSubPr>
                  <m:e>
                    <m:r>
                      <w:rPr>
                        <w:rFonts w:ascii="Cambria Math" w:hAnsi="Cambria Math"/>
                        <w:sz w:val="20"/>
                      </w:rPr>
                      <m:t>RCN</m:t>
                    </m:r>
                  </m:e>
                  <m:sub>
                    <m:r>
                      <w:rPr>
                        <w:rFonts w:ascii="Cambria Math" w:hAnsi="Cambria Math"/>
                        <w:sz w:val="20"/>
                      </w:rPr>
                      <m:t>ij</m:t>
                    </m:r>
                  </m:sub>
                </m:sSub>
                <m:r>
                  <w:rPr>
                    <w:rFonts w:ascii="Cambria Math" w:hAnsi="Cambria Math"/>
                    <w:sz w:val="20"/>
                  </w:rPr>
                  <m:t>-0.08.50</m:t>
                </m:r>
              </m:oMath>
            </m:oMathPara>
          </w:p>
        </w:tc>
        <w:tc>
          <w:tcPr>
            <w:tcW w:w="1435" w:type="dxa"/>
            <w:shd w:val="clear" w:color="auto" w:fill="auto"/>
          </w:tcPr>
          <w:p w14:paraId="55660497" w14:textId="2F96C0CE"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0.0190-</m:t>
                </m:r>
              </m:oMath>
            </m:oMathPara>
          </w:p>
          <w:p w14:paraId="45CAF3DD" w14:textId="58E159AA"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0.318</m:t>
                </m:r>
              </m:oMath>
            </m:oMathPara>
          </w:p>
        </w:tc>
      </w:tr>
      <w:tr w:rsidR="00550F6F" w:rsidRPr="002E3AA7" w14:paraId="2702C22A" w14:textId="77777777" w:rsidTr="00805F87">
        <w:trPr>
          <w:cantSplit/>
        </w:trPr>
        <w:tc>
          <w:tcPr>
            <w:tcW w:w="1260" w:type="dxa"/>
            <w:shd w:val="clear" w:color="auto" w:fill="auto"/>
          </w:tcPr>
          <w:p w14:paraId="3E2BEB16" w14:textId="77777777" w:rsidR="00550F6F" w:rsidRPr="00305B1C" w:rsidRDefault="00550F6F" w:rsidP="00550F6F">
            <w:pPr>
              <w:pStyle w:val="NoSpacing"/>
              <w:widowControl w:val="0"/>
              <w:rPr>
                <w:sz w:val="20"/>
              </w:rPr>
            </w:pPr>
            <w:r w:rsidRPr="00305B1C">
              <w:rPr>
                <w:sz w:val="20"/>
              </w:rPr>
              <w:t xml:space="preserve">Precipitation </w:t>
            </w:r>
            <w:proofErr w:type="spellStart"/>
            <w:r w:rsidRPr="00305B1C">
              <w:rPr>
                <w:sz w:val="20"/>
              </w:rPr>
              <w:t>factor</w:t>
            </w:r>
            <w:r w:rsidRPr="00305B1C">
              <w:rPr>
                <w:sz w:val="20"/>
                <w:vertAlign w:val="superscript"/>
              </w:rPr>
              <w:t>a</w:t>
            </w:r>
            <w:proofErr w:type="spellEnd"/>
          </w:p>
        </w:tc>
        <w:tc>
          <w:tcPr>
            <w:tcW w:w="685" w:type="dxa"/>
          </w:tcPr>
          <w:p w14:paraId="35E69312"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PF</m:t>
                </m:r>
              </m:oMath>
            </m:oMathPara>
          </w:p>
        </w:tc>
        <w:tc>
          <w:tcPr>
            <w:tcW w:w="6065" w:type="dxa"/>
            <w:shd w:val="clear" w:color="auto" w:fill="auto"/>
          </w:tcPr>
          <w:p w14:paraId="69A4D87A" w14:textId="4B4FE3C2" w:rsidR="00550F6F" w:rsidRPr="002E3AA7" w:rsidRDefault="007E5E6B" w:rsidP="007E5E6B">
            <w:pPr>
              <w:pStyle w:val="NoSpacing"/>
              <w:widowControl w:val="0"/>
              <w:rPr>
                <w:rFonts w:asciiTheme="majorHAnsi" w:hAnsiTheme="majorHAnsi"/>
                <w:sz w:val="20"/>
              </w:rPr>
            </w:pPr>
            <m:oMathPara>
              <m:oMath>
                <m:r>
                  <w:rPr>
                    <w:rFonts w:ascii="Cambria Math" w:hAnsi="Cambria Math"/>
                    <w:sz w:val="20"/>
                  </w:rPr>
                  <m:t>0.000100*pr</m:t>
                </m:r>
              </m:oMath>
            </m:oMathPara>
          </w:p>
        </w:tc>
        <w:tc>
          <w:tcPr>
            <w:tcW w:w="1435" w:type="dxa"/>
            <w:shd w:val="clear" w:color="auto" w:fill="auto"/>
          </w:tcPr>
          <w:p w14:paraId="7411B056" w14:textId="184C4858"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0.00624-</m:t>
                </m:r>
              </m:oMath>
            </m:oMathPara>
          </w:p>
          <w:p w14:paraId="65A6C249" w14:textId="5DE29793" w:rsidR="00550F6F" w:rsidRPr="002E3AA7" w:rsidRDefault="00882117" w:rsidP="00550F6F">
            <w:pPr>
              <w:pStyle w:val="NoSpacing"/>
              <w:widowControl w:val="0"/>
              <w:rPr>
                <w:rFonts w:asciiTheme="majorHAnsi" w:hAnsiTheme="majorHAnsi"/>
                <w:sz w:val="20"/>
              </w:rPr>
            </w:pPr>
            <m:oMathPara>
              <m:oMath>
                <m:r>
                  <w:rPr>
                    <w:rFonts w:ascii="Cambria Math" w:hAnsi="Cambria Math"/>
                    <w:sz w:val="20"/>
                  </w:rPr>
                  <m:t>0.0115</m:t>
                </m:r>
              </m:oMath>
            </m:oMathPara>
          </w:p>
          <w:p w14:paraId="49784BDA"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million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oMath>
            </m:oMathPara>
          </w:p>
        </w:tc>
      </w:tr>
      <w:tr w:rsidR="00550F6F" w:rsidRPr="002E3AA7" w14:paraId="780384D3" w14:textId="77777777" w:rsidTr="00805F87">
        <w:trPr>
          <w:cantSplit/>
        </w:trPr>
        <w:tc>
          <w:tcPr>
            <w:tcW w:w="1260" w:type="dxa"/>
            <w:shd w:val="clear" w:color="auto" w:fill="auto"/>
          </w:tcPr>
          <w:p w14:paraId="2FDF822D" w14:textId="77777777" w:rsidR="00550F6F" w:rsidRPr="00305B1C" w:rsidRDefault="00550F6F" w:rsidP="00550F6F">
            <w:pPr>
              <w:pStyle w:val="NoSpacing"/>
              <w:widowControl w:val="0"/>
              <w:rPr>
                <w:sz w:val="20"/>
              </w:rPr>
            </w:pPr>
            <w:r w:rsidRPr="00305B1C">
              <w:rPr>
                <w:sz w:val="20"/>
              </w:rPr>
              <w:t xml:space="preserve">Soil test P runoff </w:t>
            </w:r>
            <w:proofErr w:type="spellStart"/>
            <w:r w:rsidRPr="00305B1C">
              <w:rPr>
                <w:sz w:val="20"/>
              </w:rPr>
              <w:t>factor</w:t>
            </w:r>
            <w:r w:rsidRPr="00305B1C">
              <w:rPr>
                <w:sz w:val="20"/>
                <w:vertAlign w:val="superscript"/>
              </w:rPr>
              <w:t>d</w:t>
            </w:r>
            <w:proofErr w:type="spellEnd"/>
          </w:p>
        </w:tc>
        <w:tc>
          <w:tcPr>
            <w:tcW w:w="685" w:type="dxa"/>
          </w:tcPr>
          <w:p w14:paraId="2C91C5AD"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STPR</m:t>
                    </m:r>
                  </m:e>
                  <m:sub>
                    <m:r>
                      <w:rPr>
                        <w:rFonts w:ascii="Cambria Math" w:hAnsi="Cambria Math"/>
                        <w:sz w:val="20"/>
                      </w:rPr>
                      <m:t>ij</m:t>
                    </m:r>
                  </m:sub>
                </m:sSub>
              </m:oMath>
            </m:oMathPara>
          </w:p>
        </w:tc>
        <w:tc>
          <w:tcPr>
            <w:tcW w:w="6065" w:type="dxa"/>
            <w:shd w:val="clear" w:color="auto" w:fill="auto"/>
          </w:tcPr>
          <w:p w14:paraId="6F5942B4"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0.05+0.005*</m:t>
                </m:r>
                <m:sSub>
                  <m:sSubPr>
                    <m:ctrlPr>
                      <w:rPr>
                        <w:rFonts w:ascii="Cambria Math" w:hAnsi="Cambria Math"/>
                        <w:i/>
                        <w:sz w:val="20"/>
                      </w:rPr>
                    </m:ctrlPr>
                  </m:sSubPr>
                  <m:e>
                    <m:r>
                      <w:rPr>
                        <w:rFonts w:ascii="Cambria Math" w:hAnsi="Cambria Math"/>
                        <w:sz w:val="20"/>
                      </w:rPr>
                      <m:t>STP</m:t>
                    </m:r>
                  </m:e>
                  <m:sub>
                    <m:r>
                      <w:rPr>
                        <w:rFonts w:ascii="Cambria Math" w:hAnsi="Cambria Math"/>
                        <w:sz w:val="20"/>
                      </w:rPr>
                      <m:t>ij</m:t>
                    </m:r>
                  </m:sub>
                </m:sSub>
              </m:oMath>
            </m:oMathPara>
          </w:p>
        </w:tc>
        <w:tc>
          <w:tcPr>
            <w:tcW w:w="1435" w:type="dxa"/>
            <w:shd w:val="clear" w:color="auto" w:fill="auto"/>
          </w:tcPr>
          <w:p w14:paraId="4E60F0D2" w14:textId="1E316FD5" w:rsidR="00550F6F" w:rsidRPr="002E3AA7" w:rsidRDefault="00882117" w:rsidP="00882117">
            <w:pPr>
              <w:pStyle w:val="NoSpacing"/>
              <w:widowControl w:val="0"/>
              <w:rPr>
                <w:rFonts w:asciiTheme="majorHAnsi" w:hAnsiTheme="majorHAnsi"/>
                <w:sz w:val="20"/>
              </w:rPr>
            </w:pPr>
            <m:oMathPara>
              <m:oMath>
                <m:r>
                  <w:rPr>
                    <w:rFonts w:ascii="Cambria Math" w:hAnsi="Cambria Math"/>
                    <w:sz w:val="20"/>
                  </w:rPr>
                  <m:t>0.185-0.200 ppm</m:t>
                </m:r>
              </m:oMath>
            </m:oMathPara>
          </w:p>
        </w:tc>
      </w:tr>
      <w:tr w:rsidR="00550F6F" w:rsidRPr="002E3AA7" w14:paraId="1493B299" w14:textId="77777777" w:rsidTr="00805F87">
        <w:trPr>
          <w:cantSplit/>
        </w:trPr>
        <w:tc>
          <w:tcPr>
            <w:tcW w:w="1260" w:type="dxa"/>
            <w:shd w:val="clear" w:color="auto" w:fill="auto"/>
          </w:tcPr>
          <w:p w14:paraId="3A0B7901" w14:textId="77777777" w:rsidR="00550F6F" w:rsidRPr="00305B1C" w:rsidRDefault="00550F6F" w:rsidP="00550F6F">
            <w:pPr>
              <w:pStyle w:val="NoSpacing"/>
              <w:widowControl w:val="0"/>
              <w:rPr>
                <w:sz w:val="20"/>
              </w:rPr>
            </w:pPr>
            <w:r w:rsidRPr="000E6026">
              <w:rPr>
                <w:sz w:val="20"/>
              </w:rPr>
              <w:t xml:space="preserve">P application </w:t>
            </w:r>
            <w:proofErr w:type="spellStart"/>
            <w:r w:rsidRPr="000E6026">
              <w:rPr>
                <w:sz w:val="20"/>
              </w:rPr>
              <w:t>factor</w:t>
            </w:r>
            <w:r w:rsidRPr="000E6026">
              <w:rPr>
                <w:sz w:val="20"/>
                <w:vertAlign w:val="superscript"/>
              </w:rPr>
              <w:t>d</w:t>
            </w:r>
            <w:proofErr w:type="spellEnd"/>
          </w:p>
        </w:tc>
        <w:tc>
          <w:tcPr>
            <w:tcW w:w="685" w:type="dxa"/>
          </w:tcPr>
          <w:p w14:paraId="652DF9FF"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PA</m:t>
                    </m:r>
                  </m:e>
                  <m:sub>
                    <m:r>
                      <w:rPr>
                        <w:rFonts w:ascii="Cambria Math" w:hAnsi="Cambria Math"/>
                        <w:sz w:val="20"/>
                      </w:rPr>
                      <m:t>ij</m:t>
                    </m:r>
                  </m:sub>
                </m:sSub>
              </m:oMath>
            </m:oMathPara>
          </w:p>
        </w:tc>
        <w:tc>
          <w:tcPr>
            <w:tcW w:w="6065" w:type="dxa"/>
            <w:shd w:val="clear" w:color="auto" w:fill="auto"/>
          </w:tcPr>
          <w:p w14:paraId="2FDC9549" w14:textId="423895F4" w:rsidR="00550F6F" w:rsidRPr="002E3AA7" w:rsidRDefault="00F57DD5" w:rsidP="00F53E5F">
            <w:pPr>
              <w:pStyle w:val="NoSpacing"/>
              <w:widowControl w:val="0"/>
              <w:rPr>
                <w:rFonts w:asciiTheme="majorHAnsi" w:hAnsiTheme="majorHAnsi"/>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PAR</m:t>
                        </m:r>
                      </m:e>
                      <m:sub>
                        <m:r>
                          <w:rPr>
                            <w:rFonts w:ascii="Cambria Math" w:hAnsi="Cambria Math"/>
                            <w:sz w:val="20"/>
                          </w:rPr>
                          <m:t>ij</m:t>
                        </m:r>
                      </m:sub>
                    </m:sSub>
                  </m:num>
                  <m:den>
                    <m:r>
                      <w:rPr>
                        <w:rFonts w:ascii="Cambria Math" w:hAnsi="Cambria Math"/>
                        <w:sz w:val="20"/>
                      </w:rPr>
                      <m:t>4.58</m:t>
                    </m:r>
                  </m:den>
                </m:f>
                <m:r>
                  <w:rPr>
                    <w:rFonts w:ascii="Cambria Math" w:hAnsi="Cambria Math"/>
                    <w:sz w:val="20"/>
                  </w:rPr>
                  <m:t>*</m:t>
                </m:r>
                <m:f>
                  <m:fPr>
                    <m:ctrlPr>
                      <w:rPr>
                        <w:rFonts w:ascii="Cambria Math" w:hAnsi="Cambria Math"/>
                        <w:i/>
                        <w:sz w:val="20"/>
                      </w:rPr>
                    </m:ctrlPr>
                  </m:fPr>
                  <m:num>
                    <m:r>
                      <w:rPr>
                        <w:rFonts w:ascii="Cambria Math" w:hAnsi="Cambria Math"/>
                        <w:sz w:val="20"/>
                      </w:rPr>
                      <m:t>2000*0.4046873</m:t>
                    </m:r>
                  </m:num>
                  <m:den>
                    <m:r>
                      <w:rPr>
                        <w:rFonts w:ascii="Cambria Math" w:hAnsi="Cambria Math"/>
                        <w:sz w:val="20"/>
                      </w:rPr>
                      <m:t>0.90718474</m:t>
                    </m:r>
                  </m:den>
                </m:f>
                <m:r>
                  <w:rPr>
                    <w:rFonts w:ascii="Cambria Math" w:hAnsi="Cambria Math"/>
                    <w:sz w:val="20"/>
                  </w:rPr>
                  <m:t>*0.5*</m:t>
                </m:r>
                <m:sSub>
                  <m:sSubPr>
                    <m:ctrlPr>
                      <w:rPr>
                        <w:rFonts w:ascii="Cambria Math" w:hAnsi="Cambria Math"/>
                        <w:i/>
                        <w:sz w:val="20"/>
                      </w:rPr>
                    </m:ctrlPr>
                  </m:sSubPr>
                  <m:e>
                    <m:r>
                      <w:rPr>
                        <w:rFonts w:ascii="Cambria Math" w:hAnsi="Cambria Math"/>
                        <w:sz w:val="20"/>
                      </w:rPr>
                      <m:t>TM</m:t>
                    </m:r>
                  </m:e>
                  <m:sub>
                    <m:r>
                      <w:rPr>
                        <w:rFonts w:ascii="Cambria Math" w:hAnsi="Cambria Math"/>
                        <w:sz w:val="20"/>
                      </w:rPr>
                      <m:t>ij</m:t>
                    </m:r>
                  </m:sub>
                </m:sSub>
                <m:r>
                  <w:rPr>
                    <w:rFonts w:ascii="Cambria Math" w:hAnsi="Cambria Math"/>
                    <w:sz w:val="20"/>
                  </w:rPr>
                  <m:t>*0.005</m:t>
                </m:r>
              </m:oMath>
            </m:oMathPara>
          </w:p>
        </w:tc>
        <w:tc>
          <w:tcPr>
            <w:tcW w:w="1435" w:type="dxa"/>
            <w:shd w:val="clear" w:color="auto" w:fill="auto"/>
          </w:tcPr>
          <w:p w14:paraId="3C57EFB4" w14:textId="2F98FC52" w:rsidR="00550F6F" w:rsidRPr="002E3AA7" w:rsidRDefault="00550F6F" w:rsidP="00882117">
            <w:pPr>
              <w:pStyle w:val="NoSpacing"/>
              <w:widowControl w:val="0"/>
              <w:rPr>
                <w:rFonts w:asciiTheme="majorHAnsi" w:hAnsiTheme="majorHAnsi"/>
                <w:sz w:val="20"/>
              </w:rPr>
            </w:pPr>
            <m:oMathPara>
              <m:oMath>
                <m:r>
                  <w:rPr>
                    <w:rFonts w:ascii="Cambria Math" w:hAnsi="Cambria Math"/>
                    <w:sz w:val="20"/>
                  </w:rPr>
                  <m:t>0- 0.0258 ppm</m:t>
                </m:r>
              </m:oMath>
            </m:oMathPara>
          </w:p>
        </w:tc>
      </w:tr>
      <w:tr w:rsidR="00550F6F" w:rsidRPr="002E3AA7" w14:paraId="426D36A3" w14:textId="77777777" w:rsidTr="00805F87">
        <w:trPr>
          <w:cantSplit/>
        </w:trPr>
        <w:tc>
          <w:tcPr>
            <w:tcW w:w="1260" w:type="dxa"/>
            <w:vMerge w:val="restart"/>
            <w:shd w:val="clear" w:color="auto" w:fill="auto"/>
          </w:tcPr>
          <w:p w14:paraId="013741C5" w14:textId="77777777" w:rsidR="00550F6F" w:rsidRPr="00305B1C" w:rsidRDefault="00550F6F" w:rsidP="00550F6F">
            <w:pPr>
              <w:pStyle w:val="NoSpacing"/>
              <w:widowControl w:val="0"/>
              <w:rPr>
                <w:sz w:val="20"/>
              </w:rPr>
            </w:pPr>
            <w:r w:rsidRPr="00305B1C">
              <w:rPr>
                <w:sz w:val="20"/>
              </w:rPr>
              <w:t>P application rate, as P</w:t>
            </w:r>
            <w:r w:rsidRPr="00305B1C">
              <w:rPr>
                <w:sz w:val="20"/>
                <w:vertAlign w:val="subscript"/>
              </w:rPr>
              <w:t>2</w:t>
            </w:r>
            <w:r w:rsidRPr="00305B1C">
              <w:rPr>
                <w:sz w:val="20"/>
              </w:rPr>
              <w:t>O</w:t>
            </w:r>
            <w:r w:rsidRPr="00305B1C">
              <w:rPr>
                <w:sz w:val="20"/>
                <w:vertAlign w:val="subscript"/>
              </w:rPr>
              <w:t>5</w:t>
            </w:r>
            <w:r w:rsidRPr="00305B1C">
              <w:rPr>
                <w:sz w:val="20"/>
                <w:vertAlign w:val="superscript"/>
              </w:rPr>
              <w:t>efghi</w:t>
            </w:r>
            <w:r w:rsidRPr="00305B1C">
              <w:rPr>
                <w:sz w:val="20"/>
              </w:rPr>
              <w:t>‡</w:t>
            </w:r>
            <w:r w:rsidRPr="00305B1C">
              <w:rPr>
                <w:rFonts w:cs="Lucida Sans Unicode"/>
                <w:color w:val="393318"/>
                <w:sz w:val="20"/>
                <w:szCs w:val="20"/>
              </w:rPr>
              <w:t>§¶</w:t>
            </w:r>
          </w:p>
        </w:tc>
        <w:tc>
          <w:tcPr>
            <w:tcW w:w="685" w:type="dxa"/>
            <w:vMerge w:val="restart"/>
          </w:tcPr>
          <w:p w14:paraId="3FE2E028"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PAR</m:t>
                    </m:r>
                  </m:e>
                  <m:sub>
                    <m:r>
                      <w:rPr>
                        <w:rFonts w:ascii="Cambria Math" w:hAnsi="Cambria Math"/>
                        <w:sz w:val="20"/>
                      </w:rPr>
                      <m:t>ij</m:t>
                    </m:r>
                  </m:sub>
                </m:sSub>
              </m:oMath>
            </m:oMathPara>
          </w:p>
        </w:tc>
        <w:tc>
          <w:tcPr>
            <w:tcW w:w="6065" w:type="dxa"/>
            <w:shd w:val="clear" w:color="auto" w:fill="auto"/>
          </w:tcPr>
          <w:p w14:paraId="7DBE4435" w14:textId="77777777" w:rsidR="00550F6F" w:rsidRPr="00305B1C" w:rsidRDefault="00550F6F" w:rsidP="00550F6F">
            <w:pPr>
              <w:pStyle w:val="NoSpacing"/>
              <w:widowControl w:val="0"/>
              <w:rPr>
                <w:sz w:val="20"/>
              </w:rPr>
            </w:pPr>
            <w:r w:rsidRPr="00305B1C">
              <w:rPr>
                <w:sz w:val="20"/>
              </w:rPr>
              <w:t>Des Moines Lobe with land-use types: Conservation corn, Conventional corn</w:t>
            </w:r>
          </w:p>
        </w:tc>
        <w:tc>
          <w:tcPr>
            <w:tcW w:w="1435" w:type="dxa"/>
            <w:shd w:val="clear" w:color="auto" w:fill="auto"/>
          </w:tcPr>
          <w:p w14:paraId="074B9D38" w14:textId="7D02E5C5"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 xml:space="preserve">0.0661 </m:t>
                </m:r>
              </m:oMath>
            </m:oMathPara>
          </w:p>
          <w:p w14:paraId="7ADB1979"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62A31AA6" w14:textId="77777777" w:rsidTr="00805F87">
        <w:trPr>
          <w:cantSplit/>
        </w:trPr>
        <w:tc>
          <w:tcPr>
            <w:tcW w:w="1260" w:type="dxa"/>
            <w:vMerge/>
            <w:shd w:val="clear" w:color="auto" w:fill="auto"/>
          </w:tcPr>
          <w:p w14:paraId="72D5D278" w14:textId="77777777" w:rsidR="00550F6F" w:rsidRPr="00305B1C" w:rsidRDefault="00550F6F" w:rsidP="00550F6F">
            <w:pPr>
              <w:pStyle w:val="NoSpacing"/>
              <w:widowControl w:val="0"/>
              <w:rPr>
                <w:sz w:val="20"/>
              </w:rPr>
            </w:pPr>
          </w:p>
        </w:tc>
        <w:tc>
          <w:tcPr>
            <w:tcW w:w="685" w:type="dxa"/>
            <w:vMerge/>
          </w:tcPr>
          <w:p w14:paraId="0FF83BD5"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411C2622" w14:textId="77777777" w:rsidR="00550F6F" w:rsidRPr="00305B1C" w:rsidRDefault="00550F6F" w:rsidP="00550F6F">
            <w:pPr>
              <w:pStyle w:val="NoSpacing"/>
              <w:widowControl w:val="0"/>
              <w:rPr>
                <w:sz w:val="20"/>
              </w:rPr>
            </w:pPr>
            <w:r w:rsidRPr="00305B1C">
              <w:rPr>
                <w:sz w:val="20"/>
              </w:rPr>
              <w:t xml:space="preserve">Southern Iowa Drift Plain with land-use types: Conservation corn, Conventional corn </w:t>
            </w:r>
          </w:p>
        </w:tc>
        <w:tc>
          <w:tcPr>
            <w:tcW w:w="1435" w:type="dxa"/>
            <w:shd w:val="clear" w:color="auto" w:fill="auto"/>
          </w:tcPr>
          <w:p w14:paraId="6FEFB254" w14:textId="6771979D"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0.0650</m:t>
                </m:r>
              </m:oMath>
            </m:oMathPara>
          </w:p>
          <w:p w14:paraId="59992166"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DF7AACC" w14:textId="77777777" w:rsidTr="00805F87">
        <w:trPr>
          <w:cantSplit/>
        </w:trPr>
        <w:tc>
          <w:tcPr>
            <w:tcW w:w="1260" w:type="dxa"/>
            <w:vMerge/>
            <w:shd w:val="clear" w:color="auto" w:fill="auto"/>
          </w:tcPr>
          <w:p w14:paraId="26422EEB" w14:textId="77777777" w:rsidR="00550F6F" w:rsidRPr="00305B1C" w:rsidRDefault="00550F6F" w:rsidP="00550F6F">
            <w:pPr>
              <w:pStyle w:val="NoSpacing"/>
              <w:widowControl w:val="0"/>
              <w:rPr>
                <w:sz w:val="20"/>
              </w:rPr>
            </w:pPr>
          </w:p>
        </w:tc>
        <w:tc>
          <w:tcPr>
            <w:tcW w:w="685" w:type="dxa"/>
            <w:vMerge/>
          </w:tcPr>
          <w:p w14:paraId="540EB454"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5328D4E1" w14:textId="77777777" w:rsidR="00550F6F" w:rsidRPr="00305B1C" w:rsidRDefault="00550F6F" w:rsidP="00550F6F">
            <w:pPr>
              <w:pStyle w:val="NoSpacing"/>
              <w:widowControl w:val="0"/>
              <w:rPr>
                <w:sz w:val="20"/>
              </w:rPr>
            </w:pPr>
            <w:r w:rsidRPr="00305B1C">
              <w:rPr>
                <w:sz w:val="20"/>
              </w:rPr>
              <w:t>Des Moines Lobe with land-use types: Conservation soybean, Conventional soybean</w:t>
            </w:r>
          </w:p>
        </w:tc>
        <w:tc>
          <w:tcPr>
            <w:tcW w:w="1435" w:type="dxa"/>
            <w:shd w:val="clear" w:color="auto" w:fill="auto"/>
          </w:tcPr>
          <w:p w14:paraId="607B97D3" w14:textId="49B3DFC5"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0.0392</m:t>
                </m:r>
              </m:oMath>
            </m:oMathPara>
          </w:p>
          <w:p w14:paraId="007C5C90"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1F705BF9" w14:textId="77777777" w:rsidTr="00805F87">
        <w:trPr>
          <w:cantSplit/>
        </w:trPr>
        <w:tc>
          <w:tcPr>
            <w:tcW w:w="1260" w:type="dxa"/>
            <w:vMerge/>
            <w:shd w:val="clear" w:color="auto" w:fill="auto"/>
          </w:tcPr>
          <w:p w14:paraId="61602D93" w14:textId="77777777" w:rsidR="00550F6F" w:rsidRPr="00305B1C" w:rsidRDefault="00550F6F" w:rsidP="00550F6F">
            <w:pPr>
              <w:pStyle w:val="NoSpacing"/>
              <w:widowControl w:val="0"/>
              <w:rPr>
                <w:sz w:val="20"/>
              </w:rPr>
            </w:pPr>
          </w:p>
        </w:tc>
        <w:tc>
          <w:tcPr>
            <w:tcW w:w="685" w:type="dxa"/>
            <w:vMerge/>
          </w:tcPr>
          <w:p w14:paraId="41C1410F"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2DE9C26E" w14:textId="77777777" w:rsidR="00550F6F" w:rsidRPr="00305B1C" w:rsidRDefault="00550F6F" w:rsidP="00550F6F">
            <w:pPr>
              <w:pStyle w:val="NoSpacing"/>
              <w:widowControl w:val="0"/>
              <w:rPr>
                <w:sz w:val="20"/>
              </w:rPr>
            </w:pPr>
            <w:r w:rsidRPr="00305B1C">
              <w:rPr>
                <w:sz w:val="20"/>
              </w:rPr>
              <w:t>Southern Iowa Drift Plain with land-use types: Conservation soybean, Conventional soybean</w:t>
            </w:r>
          </w:p>
        </w:tc>
        <w:tc>
          <w:tcPr>
            <w:tcW w:w="1435" w:type="dxa"/>
            <w:shd w:val="clear" w:color="auto" w:fill="auto"/>
          </w:tcPr>
          <w:p w14:paraId="7BD4B19A" w14:textId="6AB54AEA"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0.0426</m:t>
                </m:r>
              </m:oMath>
            </m:oMathPara>
          </w:p>
          <w:p w14:paraId="29AE5144"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776BE53D" w14:textId="77777777" w:rsidTr="00805F87">
        <w:trPr>
          <w:cantSplit/>
        </w:trPr>
        <w:tc>
          <w:tcPr>
            <w:tcW w:w="1260" w:type="dxa"/>
            <w:vMerge/>
            <w:shd w:val="clear" w:color="auto" w:fill="auto"/>
          </w:tcPr>
          <w:p w14:paraId="348510C3" w14:textId="77777777" w:rsidR="00550F6F" w:rsidRPr="00305B1C" w:rsidRDefault="00550F6F" w:rsidP="00550F6F">
            <w:pPr>
              <w:pStyle w:val="NoSpacing"/>
              <w:widowControl w:val="0"/>
              <w:rPr>
                <w:sz w:val="20"/>
              </w:rPr>
            </w:pPr>
          </w:p>
        </w:tc>
        <w:tc>
          <w:tcPr>
            <w:tcW w:w="685" w:type="dxa"/>
            <w:vMerge/>
          </w:tcPr>
          <w:p w14:paraId="6FE0D03E"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1EA1DEB3" w14:textId="77777777" w:rsidR="00550F6F" w:rsidRPr="00305B1C" w:rsidRDefault="00550F6F" w:rsidP="00550F6F">
            <w:pPr>
              <w:pStyle w:val="NoSpacing"/>
              <w:widowControl w:val="0"/>
              <w:rPr>
                <w:sz w:val="20"/>
              </w:rPr>
            </w:pPr>
            <w:r w:rsidRPr="00305B1C">
              <w:rPr>
                <w:sz w:val="20"/>
              </w:rPr>
              <w:t>Land-use type: alfalfa</w:t>
            </w:r>
          </w:p>
          <w:p w14:paraId="42E93C63"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13*</m:t>
                </m:r>
                <m:sSub>
                  <m:sSubPr>
                    <m:ctrlPr>
                      <w:rPr>
                        <w:rFonts w:ascii="Cambria Math" w:hAnsi="Cambria Math"/>
                        <w:i/>
                        <w:sz w:val="20"/>
                      </w:rPr>
                    </m:ctrlPr>
                  </m:sSubPr>
                  <m:e>
                    <m:r>
                      <w:rPr>
                        <w:rFonts w:ascii="Cambria Math" w:hAnsi="Cambria Math"/>
                        <w:sz w:val="20"/>
                      </w:rPr>
                      <m:t>YB</m:t>
                    </m:r>
                  </m:e>
                  <m:sub>
                    <m:r>
                      <w:rPr>
                        <w:rFonts w:ascii="Cambria Math" w:hAnsi="Cambria Math"/>
                        <w:sz w:val="20"/>
                      </w:rPr>
                      <m:t>ij</m:t>
                    </m:r>
                  </m:sub>
                </m:sSub>
                <m:d>
                  <m:dPr>
                    <m:begChr m:val="["/>
                    <m:endChr m:val="]"/>
                    <m:ctrlPr>
                      <w:rPr>
                        <w:rFonts w:ascii="Cambria Math" w:hAnsi="Cambria Math"/>
                        <w:i/>
                        <w:sz w:val="20"/>
                      </w:rPr>
                    </m:ctrlPr>
                  </m:dPr>
                  <m:e>
                    <m:r>
                      <w:rPr>
                        <w:rFonts w:ascii="Cambria Math" w:hAnsi="Cambria Math"/>
                        <w:sz w:val="20"/>
                      </w:rPr>
                      <m:t>Alfalfa</m:t>
                    </m:r>
                  </m:e>
                </m:d>
              </m:oMath>
            </m:oMathPara>
          </w:p>
        </w:tc>
        <w:tc>
          <w:tcPr>
            <w:tcW w:w="1435" w:type="dxa"/>
            <w:shd w:val="clear" w:color="auto" w:fill="auto"/>
          </w:tcPr>
          <w:p w14:paraId="08BE871F" w14:textId="0FB3D899"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0.0525-</m:t>
                </m:r>
              </m:oMath>
            </m:oMathPara>
          </w:p>
          <w:p w14:paraId="10526BFC" w14:textId="5AD45251"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0.101</m:t>
                </m:r>
              </m:oMath>
            </m:oMathPara>
          </w:p>
          <w:p w14:paraId="45054D1B"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2B1F7656" w14:textId="77777777" w:rsidTr="00805F87">
        <w:trPr>
          <w:cantSplit/>
        </w:trPr>
        <w:tc>
          <w:tcPr>
            <w:tcW w:w="1260" w:type="dxa"/>
            <w:vMerge/>
            <w:shd w:val="clear" w:color="auto" w:fill="auto"/>
          </w:tcPr>
          <w:p w14:paraId="01464C9A" w14:textId="77777777" w:rsidR="00550F6F" w:rsidRPr="00305B1C" w:rsidRDefault="00550F6F" w:rsidP="00550F6F">
            <w:pPr>
              <w:pStyle w:val="NoSpacing"/>
              <w:widowControl w:val="0"/>
              <w:rPr>
                <w:sz w:val="20"/>
              </w:rPr>
            </w:pPr>
          </w:p>
        </w:tc>
        <w:tc>
          <w:tcPr>
            <w:tcW w:w="685" w:type="dxa"/>
            <w:vMerge/>
          </w:tcPr>
          <w:p w14:paraId="00F551BE"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5E4D966D" w14:textId="77777777" w:rsidR="00550F6F" w:rsidRPr="00305B1C" w:rsidRDefault="00550F6F" w:rsidP="00550F6F">
            <w:pPr>
              <w:pStyle w:val="NoSpacing"/>
              <w:widowControl w:val="0"/>
              <w:rPr>
                <w:sz w:val="20"/>
              </w:rPr>
            </w:pPr>
            <w:r w:rsidRPr="00305B1C">
              <w:rPr>
                <w:sz w:val="20"/>
              </w:rPr>
              <w:t>Land-use types: Permanent pasture, Rotational grazing</w:t>
            </w:r>
          </w:p>
          <w:p w14:paraId="6190C5F9" w14:textId="7EC90A66" w:rsidR="00550F6F" w:rsidRPr="002E3AA7" w:rsidRDefault="00550F6F" w:rsidP="00DB307E">
            <w:pPr>
              <w:pStyle w:val="NoSpacing"/>
              <w:widowControl w:val="0"/>
              <w:rPr>
                <w:rFonts w:asciiTheme="majorHAnsi" w:hAnsiTheme="majorHAnsi"/>
                <w:sz w:val="20"/>
              </w:rPr>
            </w:pPr>
            <m:oMathPara>
              <m:oMath>
                <m:r>
                  <w:rPr>
                    <w:rFonts w:ascii="Cambria Math" w:hAnsi="Cambria Math"/>
                    <w:sz w:val="20"/>
                  </w:rPr>
                  <m:t>0.053*0.001*</m:t>
                </m:r>
                <m:sSub>
                  <m:sSubPr>
                    <m:ctrlPr>
                      <w:rPr>
                        <w:rFonts w:ascii="Cambria Math" w:hAnsi="Cambria Math"/>
                        <w:i/>
                        <w:sz w:val="20"/>
                      </w:rPr>
                    </m:ctrlPr>
                  </m:sSubPr>
                  <m:e>
                    <m:r>
                      <w:rPr>
                        <w:rFonts w:ascii="Cambria Math" w:hAnsi="Cambria Math"/>
                        <w:sz w:val="20"/>
                      </w:rPr>
                      <m:t>2.29*</m:t>
                    </m:r>
                    <m:f>
                      <m:fPr>
                        <m:ctrlPr>
                          <w:rPr>
                            <w:rFonts w:ascii="Cambria Math" w:hAnsi="Cambria Math"/>
                            <w:i/>
                            <w:sz w:val="20"/>
                          </w:rPr>
                        </m:ctrlPr>
                      </m:fPr>
                      <m:num>
                        <m:r>
                          <w:rPr>
                            <w:rFonts w:ascii="Cambria Math" w:hAnsi="Cambria Math"/>
                            <w:sz w:val="20"/>
                          </w:rPr>
                          <m:t>0.90718474</m:t>
                        </m:r>
                      </m:num>
                      <m:den>
                        <m:r>
                          <w:rPr>
                            <w:rFonts w:ascii="Cambria Math" w:hAnsi="Cambria Math"/>
                            <w:sz w:val="20"/>
                          </w:rPr>
                          <m:t>0.4046873</m:t>
                        </m:r>
                      </m:den>
                    </m:f>
                    <m:r>
                      <w:rPr>
                        <w:rFonts w:ascii="Cambria Math" w:hAnsi="Cambria Math"/>
                        <w:sz w:val="20"/>
                      </w:rPr>
                      <m:t>*</m:t>
                    </m:r>
                    <m:f>
                      <m:fPr>
                        <m:type m:val="lin"/>
                        <m:ctrlPr>
                          <w:rPr>
                            <w:rFonts w:ascii="Cambria Math" w:hAnsi="Cambria Math"/>
                            <w:i/>
                            <w:sz w:val="20"/>
                          </w:rPr>
                        </m:ctrlPr>
                      </m:fPr>
                      <m:num>
                        <m:r>
                          <w:rPr>
                            <w:rFonts w:ascii="Cambria Math" w:hAnsi="Cambria Math"/>
                            <w:sz w:val="20"/>
                          </w:rPr>
                          <m:t>SU</m:t>
                        </m:r>
                      </m:num>
                      <m:den>
                        <m:r>
                          <w:rPr>
                            <w:rFonts w:ascii="Cambria Math" w:hAnsi="Cambria Math"/>
                            <w:sz w:val="20"/>
                          </w:rPr>
                          <m:t>DI</m:t>
                        </m:r>
                      </m:den>
                    </m:f>
                    <m:r>
                      <w:rPr>
                        <w:rFonts w:ascii="Cambria Math" w:hAnsi="Cambria Math"/>
                        <w:sz w:val="20"/>
                      </w:rPr>
                      <m:t>*YB</m:t>
                    </m:r>
                  </m:e>
                  <m:sub>
                    <m:r>
                      <w:rPr>
                        <w:rFonts w:ascii="Cambria Math" w:hAnsi="Cambria Math"/>
                        <w:sz w:val="20"/>
                      </w:rPr>
                      <m:t>ij</m:t>
                    </m:r>
                  </m:sub>
                </m:sSub>
                <m:d>
                  <m:dPr>
                    <m:begChr m:val="["/>
                    <m:endChr m:val="]"/>
                    <m:ctrlPr>
                      <w:rPr>
                        <w:rFonts w:ascii="Cambria Math" w:hAnsi="Cambria Math"/>
                        <w:i/>
                        <w:sz w:val="20"/>
                      </w:rPr>
                    </m:ctrlPr>
                  </m:dPr>
                  <m:e>
                    <m:r>
                      <w:rPr>
                        <w:rFonts w:ascii="Cambria Math" w:hAnsi="Cambria Math"/>
                        <w:sz w:val="20"/>
                      </w:rPr>
                      <m:t>Alfalfa</m:t>
                    </m:r>
                  </m:e>
                </m:d>
              </m:oMath>
            </m:oMathPara>
          </w:p>
        </w:tc>
        <w:tc>
          <w:tcPr>
            <w:tcW w:w="1435" w:type="dxa"/>
            <w:shd w:val="clear" w:color="auto" w:fill="auto"/>
          </w:tcPr>
          <w:p w14:paraId="0A07C20B" w14:textId="24DC5F8B"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0.0209-</m:t>
                </m:r>
              </m:oMath>
            </m:oMathPara>
          </w:p>
          <w:p w14:paraId="66ABD8A4" w14:textId="215AF79C"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0.0631</m:t>
                </m:r>
              </m:oMath>
            </m:oMathPara>
          </w:p>
          <w:p w14:paraId="69A2F1B4"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7A3CB93" w14:textId="77777777" w:rsidTr="00805F87">
        <w:trPr>
          <w:cantSplit/>
        </w:trPr>
        <w:tc>
          <w:tcPr>
            <w:tcW w:w="1260" w:type="dxa"/>
            <w:vMerge/>
            <w:shd w:val="clear" w:color="auto" w:fill="auto"/>
          </w:tcPr>
          <w:p w14:paraId="710B82F4" w14:textId="77777777" w:rsidR="00550F6F" w:rsidRPr="00305B1C" w:rsidRDefault="00550F6F" w:rsidP="00550F6F">
            <w:pPr>
              <w:pStyle w:val="NoSpacing"/>
              <w:widowControl w:val="0"/>
              <w:rPr>
                <w:sz w:val="20"/>
              </w:rPr>
            </w:pPr>
          </w:p>
        </w:tc>
        <w:tc>
          <w:tcPr>
            <w:tcW w:w="685" w:type="dxa"/>
            <w:vMerge/>
          </w:tcPr>
          <w:p w14:paraId="61ABAFF1"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1289A092" w14:textId="77777777" w:rsidR="00550F6F" w:rsidRPr="00305B1C" w:rsidRDefault="00550F6F" w:rsidP="00550F6F">
            <w:pPr>
              <w:pStyle w:val="NoSpacing"/>
              <w:widowControl w:val="0"/>
              <w:rPr>
                <w:sz w:val="20"/>
              </w:rPr>
            </w:pPr>
            <w:r w:rsidRPr="00305B1C">
              <w:rPr>
                <w:sz w:val="20"/>
              </w:rPr>
              <w:t>Des Moines Lobe with land-use type: Grass hay</w:t>
            </w:r>
          </w:p>
        </w:tc>
        <w:tc>
          <w:tcPr>
            <w:tcW w:w="1435" w:type="dxa"/>
            <w:shd w:val="clear" w:color="auto" w:fill="auto"/>
          </w:tcPr>
          <w:p w14:paraId="44E1C9B8" w14:textId="5A5AFAA9"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0.0381</m:t>
                </m:r>
              </m:oMath>
            </m:oMathPara>
          </w:p>
          <w:p w14:paraId="25047907"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5CE2B439" w14:textId="77777777" w:rsidTr="00805F87">
        <w:trPr>
          <w:cantSplit/>
        </w:trPr>
        <w:tc>
          <w:tcPr>
            <w:tcW w:w="1260" w:type="dxa"/>
            <w:vMerge/>
            <w:shd w:val="clear" w:color="auto" w:fill="auto"/>
          </w:tcPr>
          <w:p w14:paraId="21C58B90" w14:textId="77777777" w:rsidR="00550F6F" w:rsidRPr="00305B1C" w:rsidRDefault="00550F6F" w:rsidP="00550F6F">
            <w:pPr>
              <w:pStyle w:val="NoSpacing"/>
              <w:widowControl w:val="0"/>
              <w:rPr>
                <w:sz w:val="20"/>
              </w:rPr>
            </w:pPr>
          </w:p>
        </w:tc>
        <w:tc>
          <w:tcPr>
            <w:tcW w:w="685" w:type="dxa"/>
            <w:vMerge/>
          </w:tcPr>
          <w:p w14:paraId="3287DFE4"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21A4F9BC" w14:textId="77777777" w:rsidR="00550F6F" w:rsidRPr="00305B1C" w:rsidRDefault="00550F6F" w:rsidP="00550F6F">
            <w:pPr>
              <w:pStyle w:val="NoSpacing"/>
              <w:widowControl w:val="0"/>
              <w:rPr>
                <w:sz w:val="20"/>
              </w:rPr>
            </w:pPr>
            <w:r w:rsidRPr="00305B1C">
              <w:rPr>
                <w:sz w:val="20"/>
              </w:rPr>
              <w:t>Southern Iowa Drift Plain with land-use type: Grass hay</w:t>
            </w:r>
          </w:p>
        </w:tc>
        <w:tc>
          <w:tcPr>
            <w:tcW w:w="1435" w:type="dxa"/>
            <w:shd w:val="clear" w:color="auto" w:fill="auto"/>
          </w:tcPr>
          <w:p w14:paraId="510D54D9" w14:textId="30596B89"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0.0437</m:t>
                </m:r>
              </m:oMath>
            </m:oMathPara>
          </w:p>
          <w:p w14:paraId="077CE17A"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18103CC4" w14:textId="77777777" w:rsidTr="00805F87">
        <w:trPr>
          <w:cantSplit/>
        </w:trPr>
        <w:tc>
          <w:tcPr>
            <w:tcW w:w="1260" w:type="dxa"/>
            <w:vMerge/>
            <w:shd w:val="clear" w:color="auto" w:fill="auto"/>
          </w:tcPr>
          <w:p w14:paraId="0028E3AD" w14:textId="77777777" w:rsidR="00550F6F" w:rsidRPr="00305B1C" w:rsidRDefault="00550F6F" w:rsidP="00550F6F">
            <w:pPr>
              <w:pStyle w:val="NoSpacing"/>
              <w:widowControl w:val="0"/>
              <w:rPr>
                <w:sz w:val="20"/>
              </w:rPr>
            </w:pPr>
          </w:p>
        </w:tc>
        <w:tc>
          <w:tcPr>
            <w:tcW w:w="685" w:type="dxa"/>
            <w:vMerge/>
          </w:tcPr>
          <w:p w14:paraId="3BB305B7"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5DEF1B37" w14:textId="77777777" w:rsidR="00550F6F" w:rsidRPr="00305B1C" w:rsidRDefault="00550F6F" w:rsidP="00550F6F">
            <w:pPr>
              <w:pStyle w:val="NoSpacing"/>
              <w:widowControl w:val="0"/>
              <w:rPr>
                <w:sz w:val="20"/>
              </w:rPr>
            </w:pPr>
            <w:r w:rsidRPr="00305B1C">
              <w:rPr>
                <w:sz w:val="20"/>
              </w:rPr>
              <w:t>Land-use type: Mixed fruit</w:t>
            </w:r>
            <w:r w:rsidR="00EA6C07">
              <w:rPr>
                <w:sz w:val="20"/>
              </w:rPr>
              <w:t>s</w:t>
            </w:r>
            <w:r w:rsidRPr="00305B1C">
              <w:rPr>
                <w:sz w:val="20"/>
              </w:rPr>
              <w:t xml:space="preserve"> and vegetables</w:t>
            </w:r>
          </w:p>
          <w:p w14:paraId="38F3FE1F" w14:textId="2E764842" w:rsidR="00550F6F" w:rsidRPr="002E3AA7" w:rsidRDefault="00550F6F" w:rsidP="007E5E6B">
            <w:pPr>
              <w:pStyle w:val="NoSpacing"/>
              <w:widowControl w:val="0"/>
              <w:rPr>
                <w:rFonts w:asciiTheme="majorHAnsi" w:hAnsiTheme="majorHAnsi"/>
                <w:sz w:val="20"/>
              </w:rPr>
            </w:pPr>
            <m:oMathPara>
              <m:oMath>
                <m:r>
                  <w:rPr>
                    <w:rFonts w:ascii="Cambria Math" w:hAnsi="Cambria Math"/>
                    <w:sz w:val="20"/>
                  </w:rPr>
                  <m:t>0.25*</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0.00250</m:t>
                        </m:r>
                      </m:e>
                    </m:d>
                    <m:r>
                      <w:rPr>
                        <w:rFonts w:ascii="Cambria Math" w:hAnsi="Cambria Math"/>
                        <w:sz w:val="20"/>
                      </w:rPr>
                      <m:t>GBY+</m:t>
                    </m:r>
                    <m:d>
                      <m:dPr>
                        <m:ctrlPr>
                          <w:rPr>
                            <w:rFonts w:ascii="Cambria Math" w:hAnsi="Cambria Math"/>
                            <w:i/>
                            <w:sz w:val="20"/>
                          </w:rPr>
                        </m:ctrlPr>
                      </m:dPr>
                      <m:e>
                        <m:r>
                          <w:rPr>
                            <w:rFonts w:ascii="Cambria Math" w:hAnsi="Cambria Math"/>
                            <w:sz w:val="20"/>
                          </w:rPr>
                          <m:t>0.00140</m:t>
                        </m:r>
                      </m:e>
                    </m:d>
                    <m:r>
                      <w:rPr>
                        <w:rFonts w:ascii="Cambria Math" w:hAnsi="Cambria Math"/>
                        <w:sz w:val="20"/>
                      </w:rPr>
                      <m:t>SQY</m:t>
                    </m:r>
                  </m:e>
                </m:d>
              </m:oMath>
            </m:oMathPara>
          </w:p>
        </w:tc>
        <w:tc>
          <w:tcPr>
            <w:tcW w:w="1435" w:type="dxa"/>
            <w:shd w:val="clear" w:color="auto" w:fill="auto"/>
          </w:tcPr>
          <w:p w14:paraId="0368CFBF" w14:textId="446B73A0"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0.0160</m:t>
                </m:r>
              </m:oMath>
            </m:oMathPara>
          </w:p>
          <w:p w14:paraId="66F675C0"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500D499E" w14:textId="77777777" w:rsidTr="00805F87">
        <w:trPr>
          <w:cantSplit/>
        </w:trPr>
        <w:tc>
          <w:tcPr>
            <w:tcW w:w="1260" w:type="dxa"/>
            <w:vMerge/>
            <w:shd w:val="clear" w:color="auto" w:fill="auto"/>
          </w:tcPr>
          <w:p w14:paraId="41F7E1E7" w14:textId="77777777" w:rsidR="00550F6F" w:rsidRPr="00305B1C" w:rsidRDefault="00550F6F" w:rsidP="00550F6F">
            <w:pPr>
              <w:pStyle w:val="NoSpacing"/>
              <w:widowControl w:val="0"/>
              <w:rPr>
                <w:sz w:val="20"/>
              </w:rPr>
            </w:pPr>
          </w:p>
        </w:tc>
        <w:tc>
          <w:tcPr>
            <w:tcW w:w="685" w:type="dxa"/>
            <w:vMerge/>
          </w:tcPr>
          <w:p w14:paraId="5DA22552"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307EA2CA" w14:textId="77777777" w:rsidR="00550F6F" w:rsidRPr="00305B1C" w:rsidRDefault="00550F6F" w:rsidP="00550F6F">
            <w:pPr>
              <w:pStyle w:val="NoSpacing"/>
              <w:widowControl w:val="0"/>
              <w:rPr>
                <w:sz w:val="20"/>
              </w:rPr>
            </w:pPr>
            <w:r w:rsidRPr="00305B1C">
              <w:rPr>
                <w:sz w:val="20"/>
              </w:rPr>
              <w:t>Land-use types: All others</w:t>
            </w:r>
          </w:p>
        </w:tc>
        <w:tc>
          <w:tcPr>
            <w:tcW w:w="1435" w:type="dxa"/>
            <w:shd w:val="clear" w:color="auto" w:fill="auto"/>
          </w:tcPr>
          <w:p w14:paraId="0537FDB9"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0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6842B814" w14:textId="77777777" w:rsidTr="00805F87">
        <w:trPr>
          <w:cantSplit/>
        </w:trPr>
        <w:tc>
          <w:tcPr>
            <w:tcW w:w="1260" w:type="dxa"/>
            <w:vMerge w:val="restart"/>
            <w:shd w:val="clear" w:color="auto" w:fill="auto"/>
          </w:tcPr>
          <w:p w14:paraId="28CE2112" w14:textId="77777777" w:rsidR="00550F6F" w:rsidRPr="00305B1C" w:rsidRDefault="00550F6F" w:rsidP="00550F6F">
            <w:pPr>
              <w:pStyle w:val="NoSpacing"/>
              <w:widowControl w:val="0"/>
              <w:rPr>
                <w:sz w:val="20"/>
              </w:rPr>
            </w:pPr>
            <w:r w:rsidRPr="00305B1C">
              <w:rPr>
                <w:sz w:val="20"/>
              </w:rPr>
              <w:t xml:space="preserve">Time and method </w:t>
            </w:r>
            <w:proofErr w:type="spellStart"/>
            <w:r w:rsidRPr="00305B1C">
              <w:rPr>
                <w:sz w:val="20"/>
              </w:rPr>
              <w:t>factor</w:t>
            </w:r>
            <w:r w:rsidRPr="00305B1C">
              <w:rPr>
                <w:sz w:val="20"/>
                <w:vertAlign w:val="superscript"/>
              </w:rPr>
              <w:t>bd</w:t>
            </w:r>
            <w:proofErr w:type="spellEnd"/>
            <w:r w:rsidRPr="00305B1C">
              <w:rPr>
                <w:rFonts w:ascii="Cambria Math" w:hAnsi="Cambria Math" w:cs="Cambria Math"/>
                <w:color w:val="393318"/>
                <w:sz w:val="20"/>
                <w:szCs w:val="20"/>
              </w:rPr>
              <w:t>∥</w:t>
            </w:r>
          </w:p>
        </w:tc>
        <w:tc>
          <w:tcPr>
            <w:tcW w:w="685" w:type="dxa"/>
            <w:vMerge w:val="restart"/>
          </w:tcPr>
          <w:p w14:paraId="06D76DE2"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TM</m:t>
                    </m:r>
                  </m:e>
                  <m:sub>
                    <m:r>
                      <w:rPr>
                        <w:rFonts w:ascii="Cambria Math" w:hAnsi="Cambria Math"/>
                        <w:sz w:val="20"/>
                      </w:rPr>
                      <m:t>ij</m:t>
                    </m:r>
                  </m:sub>
                </m:sSub>
              </m:oMath>
            </m:oMathPara>
          </w:p>
        </w:tc>
        <w:tc>
          <w:tcPr>
            <w:tcW w:w="6065" w:type="dxa"/>
            <w:shd w:val="clear" w:color="auto" w:fill="auto"/>
          </w:tcPr>
          <w:p w14:paraId="119F2F60" w14:textId="77777777" w:rsidR="00550F6F" w:rsidRPr="00305B1C" w:rsidRDefault="00550F6F" w:rsidP="00550F6F">
            <w:pPr>
              <w:pStyle w:val="NoSpacing"/>
              <w:widowControl w:val="0"/>
              <w:rPr>
                <w:sz w:val="20"/>
              </w:rPr>
            </w:pPr>
            <w:r w:rsidRPr="00305B1C">
              <w:rPr>
                <w:sz w:val="20"/>
              </w:rPr>
              <w:t>Land-use types: Conservation corn, Conservation soybean, Grass hay, Permanent pasture, Rotational grazing</w:t>
            </w:r>
          </w:p>
        </w:tc>
        <w:tc>
          <w:tcPr>
            <w:tcW w:w="1435" w:type="dxa"/>
            <w:shd w:val="clear" w:color="auto" w:fill="auto"/>
          </w:tcPr>
          <w:p w14:paraId="22E9392A"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1</m:t>
                </m:r>
              </m:oMath>
            </m:oMathPara>
          </w:p>
        </w:tc>
      </w:tr>
      <w:tr w:rsidR="00550F6F" w:rsidRPr="002E3AA7" w14:paraId="2C0D92A0" w14:textId="77777777" w:rsidTr="00805F87">
        <w:trPr>
          <w:cantSplit/>
        </w:trPr>
        <w:tc>
          <w:tcPr>
            <w:tcW w:w="1260" w:type="dxa"/>
            <w:vMerge/>
            <w:shd w:val="clear" w:color="auto" w:fill="auto"/>
          </w:tcPr>
          <w:p w14:paraId="629CBD77" w14:textId="77777777" w:rsidR="00550F6F" w:rsidRPr="00305B1C" w:rsidRDefault="00550F6F" w:rsidP="00550F6F">
            <w:pPr>
              <w:pStyle w:val="NoSpacing"/>
              <w:widowControl w:val="0"/>
              <w:rPr>
                <w:sz w:val="20"/>
              </w:rPr>
            </w:pPr>
          </w:p>
        </w:tc>
        <w:tc>
          <w:tcPr>
            <w:tcW w:w="685" w:type="dxa"/>
            <w:vMerge/>
          </w:tcPr>
          <w:p w14:paraId="321D7525"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2F23CA09" w14:textId="77777777" w:rsidR="00550F6F" w:rsidRPr="00305B1C" w:rsidRDefault="00550F6F" w:rsidP="00550F6F">
            <w:pPr>
              <w:pStyle w:val="NoSpacing"/>
              <w:widowControl w:val="0"/>
              <w:rPr>
                <w:sz w:val="20"/>
              </w:rPr>
            </w:pPr>
            <w:r w:rsidRPr="00305B1C">
              <w:rPr>
                <w:sz w:val="20"/>
              </w:rPr>
              <w:t>Land-use types: Alfalfa</w:t>
            </w:r>
          </w:p>
        </w:tc>
        <w:tc>
          <w:tcPr>
            <w:tcW w:w="1435" w:type="dxa"/>
            <w:shd w:val="clear" w:color="auto" w:fill="auto"/>
          </w:tcPr>
          <w:p w14:paraId="0B0A7A96" w14:textId="77777777" w:rsidR="00550F6F" w:rsidRPr="002E3AA7" w:rsidRDefault="00550F6F" w:rsidP="00550F6F">
            <w:pPr>
              <w:pStyle w:val="NoSpacing"/>
              <w:widowControl w:val="0"/>
              <w:rPr>
                <w:rFonts w:asciiTheme="majorHAnsi" w:hAnsiTheme="majorHAnsi"/>
                <w:sz w:val="20"/>
              </w:rPr>
            </w:pPr>
            <w:r w:rsidRPr="002E3AA7">
              <w:rPr>
                <w:rFonts w:asciiTheme="majorHAnsi" w:hAnsiTheme="majorHAnsi"/>
                <w:sz w:val="20"/>
              </w:rPr>
              <w:t>0.9</w:t>
            </w:r>
          </w:p>
        </w:tc>
      </w:tr>
      <w:tr w:rsidR="00550F6F" w:rsidRPr="002E3AA7" w14:paraId="6DDF812C" w14:textId="77777777" w:rsidTr="00805F87">
        <w:trPr>
          <w:cantSplit/>
        </w:trPr>
        <w:tc>
          <w:tcPr>
            <w:tcW w:w="1260" w:type="dxa"/>
            <w:vMerge/>
            <w:shd w:val="clear" w:color="auto" w:fill="auto"/>
          </w:tcPr>
          <w:p w14:paraId="1FBEDE91" w14:textId="77777777" w:rsidR="00550F6F" w:rsidRPr="00305B1C" w:rsidRDefault="00550F6F" w:rsidP="00550F6F">
            <w:pPr>
              <w:pStyle w:val="NoSpacing"/>
              <w:widowControl w:val="0"/>
              <w:rPr>
                <w:sz w:val="20"/>
              </w:rPr>
            </w:pPr>
          </w:p>
        </w:tc>
        <w:tc>
          <w:tcPr>
            <w:tcW w:w="685" w:type="dxa"/>
            <w:vMerge/>
          </w:tcPr>
          <w:p w14:paraId="786D1D5D"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0D0C7DF0" w14:textId="77777777" w:rsidR="00550F6F" w:rsidRPr="00305B1C" w:rsidRDefault="00550F6F" w:rsidP="00550F6F">
            <w:pPr>
              <w:pStyle w:val="NoSpacing"/>
              <w:widowControl w:val="0"/>
              <w:rPr>
                <w:sz w:val="20"/>
              </w:rPr>
            </w:pPr>
            <w:r w:rsidRPr="00305B1C">
              <w:rPr>
                <w:sz w:val="20"/>
              </w:rPr>
              <w:t>Land-use types: Conventional corn, Conventional soybean, Mixed fruit</w:t>
            </w:r>
            <w:r w:rsidR="00EA6C07">
              <w:rPr>
                <w:sz w:val="20"/>
              </w:rPr>
              <w:t>s</w:t>
            </w:r>
            <w:r w:rsidRPr="00305B1C">
              <w:rPr>
                <w:sz w:val="20"/>
              </w:rPr>
              <w:t xml:space="preserve"> and vegetables</w:t>
            </w:r>
          </w:p>
        </w:tc>
        <w:tc>
          <w:tcPr>
            <w:tcW w:w="1435" w:type="dxa"/>
            <w:shd w:val="clear" w:color="auto" w:fill="auto"/>
          </w:tcPr>
          <w:p w14:paraId="33480B1F"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0.8</m:t>
                </m:r>
              </m:oMath>
            </m:oMathPara>
          </w:p>
        </w:tc>
      </w:tr>
      <w:tr w:rsidR="00550F6F" w:rsidRPr="002E3AA7" w14:paraId="2137D272" w14:textId="77777777" w:rsidTr="00805F87">
        <w:trPr>
          <w:cantSplit/>
        </w:trPr>
        <w:tc>
          <w:tcPr>
            <w:tcW w:w="1260" w:type="dxa"/>
            <w:vMerge/>
            <w:shd w:val="clear" w:color="auto" w:fill="auto"/>
          </w:tcPr>
          <w:p w14:paraId="326B57D1" w14:textId="77777777" w:rsidR="00550F6F" w:rsidRPr="00305B1C" w:rsidRDefault="00550F6F" w:rsidP="00550F6F">
            <w:pPr>
              <w:pStyle w:val="NoSpacing"/>
              <w:widowControl w:val="0"/>
              <w:rPr>
                <w:sz w:val="20"/>
              </w:rPr>
            </w:pPr>
          </w:p>
        </w:tc>
        <w:tc>
          <w:tcPr>
            <w:tcW w:w="685" w:type="dxa"/>
            <w:vMerge/>
          </w:tcPr>
          <w:p w14:paraId="5B14B6E1"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44B8BA4B" w14:textId="77777777" w:rsidR="00550F6F" w:rsidRPr="00305B1C" w:rsidRDefault="00550F6F" w:rsidP="00550F6F">
            <w:pPr>
              <w:pStyle w:val="NoSpacing"/>
              <w:widowControl w:val="0"/>
              <w:rPr>
                <w:sz w:val="20"/>
              </w:rPr>
            </w:pPr>
            <w:r w:rsidRPr="00305B1C">
              <w:rPr>
                <w:sz w:val="20"/>
              </w:rPr>
              <w:t>Land-use types: All others</w:t>
            </w:r>
          </w:p>
        </w:tc>
        <w:tc>
          <w:tcPr>
            <w:tcW w:w="1435" w:type="dxa"/>
            <w:shd w:val="clear" w:color="auto" w:fill="auto"/>
          </w:tcPr>
          <w:p w14:paraId="7DCF9FF1" w14:textId="77777777" w:rsidR="00550F6F" w:rsidRDefault="00550F6F" w:rsidP="00550F6F">
            <w:pPr>
              <w:pStyle w:val="NoSpacing"/>
              <w:widowControl w:val="0"/>
              <w:rPr>
                <w:sz w:val="20"/>
              </w:rPr>
            </w:pPr>
            <w:r>
              <w:rPr>
                <w:sz w:val="20"/>
              </w:rPr>
              <w:t>0</w:t>
            </w:r>
          </w:p>
        </w:tc>
      </w:tr>
      <w:tr w:rsidR="00550F6F" w:rsidRPr="002E3AA7" w14:paraId="7DF6728C" w14:textId="77777777" w:rsidTr="00805F87">
        <w:trPr>
          <w:cantSplit/>
        </w:trPr>
        <w:tc>
          <w:tcPr>
            <w:tcW w:w="1260" w:type="dxa"/>
            <w:vMerge w:val="restart"/>
            <w:shd w:val="clear" w:color="auto" w:fill="auto"/>
          </w:tcPr>
          <w:p w14:paraId="7591167C" w14:textId="77777777" w:rsidR="00550F6F" w:rsidRPr="00305B1C" w:rsidRDefault="00550F6F" w:rsidP="00550F6F">
            <w:pPr>
              <w:pStyle w:val="NoSpacing"/>
              <w:widowControl w:val="0"/>
              <w:rPr>
                <w:sz w:val="20"/>
              </w:rPr>
            </w:pPr>
            <w:r w:rsidRPr="00305B1C">
              <w:rPr>
                <w:sz w:val="20"/>
              </w:rPr>
              <w:lastRenderedPageBreak/>
              <w:t xml:space="preserve">Flow </w:t>
            </w:r>
            <w:proofErr w:type="spellStart"/>
            <w:r w:rsidRPr="00305B1C">
              <w:rPr>
                <w:sz w:val="20"/>
              </w:rPr>
              <w:t>factor</w:t>
            </w:r>
            <w:r w:rsidRPr="00305B1C">
              <w:rPr>
                <w:sz w:val="20"/>
                <w:vertAlign w:val="superscript"/>
              </w:rPr>
              <w:t>aj</w:t>
            </w:r>
            <w:proofErr w:type="spellEnd"/>
          </w:p>
        </w:tc>
        <w:tc>
          <w:tcPr>
            <w:tcW w:w="685" w:type="dxa"/>
            <w:vMerge w:val="restart"/>
          </w:tcPr>
          <w:p w14:paraId="5A18804B"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FF</m:t>
                    </m:r>
                  </m:e>
                  <m:sub>
                    <m:r>
                      <w:rPr>
                        <w:rFonts w:ascii="Cambria Math" w:hAnsi="Cambria Math"/>
                        <w:sz w:val="20"/>
                      </w:rPr>
                      <m:t>ij</m:t>
                    </m:r>
                  </m:sub>
                </m:sSub>
              </m:oMath>
            </m:oMathPara>
          </w:p>
        </w:tc>
        <w:tc>
          <w:tcPr>
            <w:tcW w:w="6065" w:type="dxa"/>
            <w:shd w:val="clear" w:color="auto" w:fill="auto"/>
          </w:tcPr>
          <w:p w14:paraId="78FE90CA" w14:textId="77777777" w:rsidR="00550F6F" w:rsidRPr="00305B1C" w:rsidRDefault="00550F6F" w:rsidP="00550F6F">
            <w:pPr>
              <w:pStyle w:val="NoSpacing"/>
              <w:widowControl w:val="0"/>
              <w:rPr>
                <w:sz w:val="20"/>
              </w:rPr>
            </w:pPr>
            <w:r w:rsidRPr="00305B1C">
              <w:rPr>
                <w:sz w:val="20"/>
              </w:rPr>
              <w:t>ISPAID soil map series meeting conditions for one of the following options:</w:t>
            </w:r>
          </w:p>
          <w:p w14:paraId="59058387" w14:textId="77777777" w:rsidR="00550F6F" w:rsidRPr="00305B1C" w:rsidRDefault="00550F6F" w:rsidP="00550F6F">
            <w:pPr>
              <w:pStyle w:val="NoSpacing"/>
              <w:widowControl w:val="0"/>
              <w:rPr>
                <w:sz w:val="20"/>
              </w:rPr>
            </w:pPr>
            <w:r w:rsidRPr="00305B1C">
              <w:rPr>
                <w:sz w:val="20"/>
              </w:rPr>
              <w:t>Option 1</w:t>
            </w:r>
          </w:p>
          <w:p w14:paraId="4393AC7B" w14:textId="77777777" w:rsidR="00550F6F" w:rsidRPr="00305B1C" w:rsidRDefault="00550F6F" w:rsidP="00550F6F">
            <w:pPr>
              <w:pStyle w:val="NoSpacing"/>
              <w:widowControl w:val="0"/>
              <w:numPr>
                <w:ilvl w:val="0"/>
                <w:numId w:val="6"/>
              </w:numPr>
              <w:rPr>
                <w:sz w:val="20"/>
              </w:rPr>
            </w:pPr>
            <w:r w:rsidRPr="00305B1C">
              <w:rPr>
                <w:sz w:val="20"/>
              </w:rPr>
              <w:t xml:space="preserve">Slope range no greater than 5%; </w:t>
            </w:r>
          </w:p>
          <w:p w14:paraId="134CCDBE" w14:textId="77777777" w:rsidR="00550F6F" w:rsidRPr="00305B1C" w:rsidRDefault="00550F6F" w:rsidP="00550F6F">
            <w:pPr>
              <w:pStyle w:val="NoSpacing"/>
              <w:widowControl w:val="0"/>
              <w:numPr>
                <w:ilvl w:val="0"/>
                <w:numId w:val="6"/>
              </w:numPr>
              <w:rPr>
                <w:sz w:val="20"/>
              </w:rPr>
            </w:pPr>
            <w:r w:rsidRPr="00305B1C">
              <w:rPr>
                <w:sz w:val="20"/>
              </w:rPr>
              <w:t xml:space="preserve">Drainage class of 60, 65, or 70 (Poor, Poor-Very poor, or Very poor); </w:t>
            </w:r>
          </w:p>
          <w:p w14:paraId="047DAA73" w14:textId="77777777" w:rsidR="00550F6F" w:rsidRPr="00305B1C" w:rsidRDefault="00550F6F" w:rsidP="00550F6F">
            <w:pPr>
              <w:pStyle w:val="NoSpacing"/>
              <w:widowControl w:val="0"/>
              <w:numPr>
                <w:ilvl w:val="0"/>
                <w:numId w:val="6"/>
              </w:numPr>
              <w:rPr>
                <w:sz w:val="20"/>
              </w:rPr>
            </w:pPr>
            <w:r w:rsidRPr="00305B1C">
              <w:rPr>
                <w:sz w:val="20"/>
              </w:rPr>
              <w:t>Subsoil group of 1 or 2 (Clay less than 40%)</w:t>
            </w:r>
          </w:p>
          <w:p w14:paraId="6400A8A2" w14:textId="77777777" w:rsidR="00550F6F" w:rsidRPr="00305B1C" w:rsidRDefault="00550F6F" w:rsidP="00550F6F">
            <w:pPr>
              <w:pStyle w:val="NoSpacing"/>
              <w:widowControl w:val="0"/>
              <w:rPr>
                <w:sz w:val="20"/>
              </w:rPr>
            </w:pPr>
            <w:r w:rsidRPr="00305B1C">
              <w:rPr>
                <w:sz w:val="20"/>
              </w:rPr>
              <w:t>Option 2</w:t>
            </w:r>
          </w:p>
          <w:p w14:paraId="08524B29" w14:textId="77777777" w:rsidR="00550F6F" w:rsidRPr="00305B1C" w:rsidRDefault="00550F6F" w:rsidP="00550F6F">
            <w:pPr>
              <w:pStyle w:val="NoSpacing"/>
              <w:widowControl w:val="0"/>
              <w:numPr>
                <w:ilvl w:val="0"/>
                <w:numId w:val="5"/>
              </w:numPr>
              <w:rPr>
                <w:sz w:val="20"/>
              </w:rPr>
            </w:pPr>
            <w:r w:rsidRPr="00305B1C">
              <w:rPr>
                <w:sz w:val="20"/>
              </w:rPr>
              <w:t>Permeability code no greater than 35 or equal to 58, 72, or 75 (Coarse texture subsoil/substrate)</w:t>
            </w:r>
          </w:p>
        </w:tc>
        <w:tc>
          <w:tcPr>
            <w:tcW w:w="1435" w:type="dxa"/>
            <w:shd w:val="clear" w:color="auto" w:fill="auto"/>
          </w:tcPr>
          <w:p w14:paraId="581A247B"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0.1</m:t>
                </m:r>
              </m:oMath>
            </m:oMathPara>
          </w:p>
        </w:tc>
      </w:tr>
      <w:tr w:rsidR="00550F6F" w:rsidRPr="002E3AA7" w14:paraId="632D4571" w14:textId="77777777" w:rsidTr="00805F87">
        <w:trPr>
          <w:cantSplit/>
        </w:trPr>
        <w:tc>
          <w:tcPr>
            <w:tcW w:w="1260" w:type="dxa"/>
            <w:vMerge/>
            <w:shd w:val="clear" w:color="auto" w:fill="auto"/>
          </w:tcPr>
          <w:p w14:paraId="72956C54" w14:textId="77777777" w:rsidR="00550F6F" w:rsidRPr="00305B1C" w:rsidRDefault="00550F6F" w:rsidP="00550F6F">
            <w:pPr>
              <w:pStyle w:val="NoSpacing"/>
              <w:widowControl w:val="0"/>
              <w:rPr>
                <w:sz w:val="20"/>
              </w:rPr>
            </w:pPr>
          </w:p>
        </w:tc>
        <w:tc>
          <w:tcPr>
            <w:tcW w:w="685" w:type="dxa"/>
            <w:vMerge/>
          </w:tcPr>
          <w:p w14:paraId="6969BBF0" w14:textId="77777777" w:rsidR="00550F6F" w:rsidRPr="002E3AA7" w:rsidRDefault="00550F6F" w:rsidP="00550F6F">
            <w:pPr>
              <w:pStyle w:val="NoSpacing"/>
              <w:widowControl w:val="0"/>
              <w:rPr>
                <w:rFonts w:asciiTheme="majorHAnsi" w:hAnsiTheme="majorHAnsi"/>
                <w:sz w:val="20"/>
              </w:rPr>
            </w:pPr>
          </w:p>
        </w:tc>
        <w:tc>
          <w:tcPr>
            <w:tcW w:w="6065" w:type="dxa"/>
            <w:shd w:val="clear" w:color="auto" w:fill="auto"/>
          </w:tcPr>
          <w:p w14:paraId="185BD5E9" w14:textId="77777777" w:rsidR="00550F6F" w:rsidRPr="00305B1C" w:rsidRDefault="00550F6F" w:rsidP="00550F6F">
            <w:pPr>
              <w:pStyle w:val="NoSpacing"/>
              <w:widowControl w:val="0"/>
              <w:rPr>
                <w:sz w:val="20"/>
              </w:rPr>
            </w:pPr>
            <w:r w:rsidRPr="00305B1C">
              <w:rPr>
                <w:sz w:val="20"/>
              </w:rPr>
              <w:t>Soil map series: All others</w:t>
            </w:r>
          </w:p>
        </w:tc>
        <w:tc>
          <w:tcPr>
            <w:tcW w:w="1435" w:type="dxa"/>
            <w:shd w:val="clear" w:color="auto" w:fill="auto"/>
          </w:tcPr>
          <w:p w14:paraId="1629F874"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m:t>
                </m:r>
              </m:oMath>
            </m:oMathPara>
          </w:p>
        </w:tc>
      </w:tr>
      <w:tr w:rsidR="00550F6F" w:rsidRPr="002E3AA7" w14:paraId="6A1A5486" w14:textId="77777777" w:rsidTr="00805F87">
        <w:trPr>
          <w:cantSplit/>
        </w:trPr>
        <w:tc>
          <w:tcPr>
            <w:tcW w:w="1260" w:type="dxa"/>
            <w:tcBorders>
              <w:bottom w:val="single" w:sz="4" w:space="0" w:color="auto"/>
            </w:tcBorders>
            <w:shd w:val="clear" w:color="auto" w:fill="auto"/>
          </w:tcPr>
          <w:p w14:paraId="5ACDEEF1" w14:textId="36CECDFF" w:rsidR="00550F6F" w:rsidRPr="00305B1C" w:rsidRDefault="00550F6F" w:rsidP="00550F6F">
            <w:pPr>
              <w:pStyle w:val="NoSpacing"/>
              <w:widowControl w:val="0"/>
              <w:rPr>
                <w:sz w:val="20"/>
              </w:rPr>
            </w:pPr>
            <w:r w:rsidRPr="00305B1C">
              <w:rPr>
                <w:sz w:val="20"/>
              </w:rPr>
              <w:t xml:space="preserve">Soil test P drainage </w:t>
            </w:r>
            <w:proofErr w:type="spellStart"/>
            <w:r w:rsidRPr="00305B1C">
              <w:rPr>
                <w:sz w:val="20"/>
              </w:rPr>
              <w:t>factor</w:t>
            </w:r>
            <w:r w:rsidRPr="00305B1C">
              <w:rPr>
                <w:sz w:val="20"/>
                <w:vertAlign w:val="superscript"/>
              </w:rPr>
              <w:t>d</w:t>
            </w:r>
            <w:proofErr w:type="spellEnd"/>
            <w:r w:rsidR="00EE023A" w:rsidRPr="00EE023A">
              <w:rPr>
                <w:sz w:val="20"/>
                <w:vertAlign w:val="superscript"/>
              </w:rPr>
              <w:t>∫</w:t>
            </w:r>
          </w:p>
        </w:tc>
        <w:tc>
          <w:tcPr>
            <w:tcW w:w="685" w:type="dxa"/>
            <w:tcBorders>
              <w:bottom w:val="single" w:sz="4" w:space="0" w:color="auto"/>
            </w:tcBorders>
          </w:tcPr>
          <w:p w14:paraId="29548D29"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STPD</m:t>
                    </m:r>
                  </m:e>
                  <m:sub>
                    <m:r>
                      <w:rPr>
                        <w:rFonts w:ascii="Cambria Math" w:hAnsi="Cambria Math"/>
                        <w:sz w:val="20"/>
                      </w:rPr>
                      <m:t>ij</m:t>
                    </m:r>
                  </m:sub>
                </m:sSub>
              </m:oMath>
            </m:oMathPara>
          </w:p>
        </w:tc>
        <w:tc>
          <w:tcPr>
            <w:tcW w:w="6065" w:type="dxa"/>
            <w:tcBorders>
              <w:bottom w:val="single" w:sz="4" w:space="0" w:color="auto"/>
            </w:tcBorders>
            <w:shd w:val="clear" w:color="auto" w:fill="auto"/>
          </w:tcPr>
          <w:p w14:paraId="2BB8302B" w14:textId="77777777" w:rsidR="00550F6F" w:rsidRPr="002E3AA7" w:rsidRDefault="00F57DD5" w:rsidP="00550F6F">
            <w:pPr>
              <w:pStyle w:val="NoSpacing"/>
              <w:widowControl w:val="0"/>
              <w:rPr>
                <w:rFonts w:asciiTheme="majorHAnsi" w:hAnsiTheme="majorHAnsi"/>
                <w:sz w:val="20"/>
              </w:rPr>
            </w:pPr>
            <m:oMathPara>
              <m:oMath>
                <m:eqArr>
                  <m:eqArrPr>
                    <m:ctrlPr>
                      <w:rPr>
                        <w:rFonts w:ascii="Cambria Math" w:hAnsi="Cambria Math"/>
                        <w:i/>
                        <w:sz w:val="20"/>
                      </w:rPr>
                    </m:ctrlPr>
                  </m:eqArrPr>
                  <m:e>
                    <m:r>
                      <w:rPr>
                        <w:rFonts w:ascii="Cambria Math" w:hAnsi="Cambria Math"/>
                        <w:sz w:val="20"/>
                      </w:rPr>
                      <m:t xml:space="preserve">0.1,  </m:t>
                    </m:r>
                    <m:sSub>
                      <m:sSubPr>
                        <m:ctrlPr>
                          <w:rPr>
                            <w:rFonts w:ascii="Cambria Math" w:hAnsi="Cambria Math"/>
                            <w:i/>
                            <w:sz w:val="20"/>
                          </w:rPr>
                        </m:ctrlPr>
                      </m:sSubPr>
                      <m:e>
                        <m:r>
                          <w:rPr>
                            <w:rFonts w:ascii="Cambria Math" w:hAnsi="Cambria Math"/>
                            <w:sz w:val="20"/>
                          </w:rPr>
                          <m:t>STP</m:t>
                        </m:r>
                      </m:e>
                      <m:sub>
                        <m:r>
                          <w:rPr>
                            <w:rFonts w:ascii="Cambria Math" w:hAnsi="Cambria Math"/>
                            <w:sz w:val="20"/>
                          </w:rPr>
                          <m:t>ij</m:t>
                        </m:r>
                      </m:sub>
                    </m:sSub>
                    <m:r>
                      <w:rPr>
                        <w:rFonts w:ascii="Cambria Math" w:hAnsi="Cambria Math"/>
                        <w:sz w:val="20"/>
                      </w:rPr>
                      <m:t>≤100</m:t>
                    </m:r>
                  </m:e>
                  <m:e>
                    <m:r>
                      <w:rPr>
                        <w:rFonts w:ascii="Cambria Math" w:hAnsi="Cambria Math"/>
                        <w:sz w:val="20"/>
                      </w:rPr>
                      <m:t xml:space="preserve">0.2,  </m:t>
                    </m:r>
                    <m:sSub>
                      <m:sSubPr>
                        <m:ctrlPr>
                          <w:rPr>
                            <w:rFonts w:ascii="Cambria Math" w:hAnsi="Cambria Math"/>
                            <w:i/>
                            <w:sz w:val="20"/>
                          </w:rPr>
                        </m:ctrlPr>
                      </m:sSubPr>
                      <m:e>
                        <m:r>
                          <w:rPr>
                            <w:rFonts w:ascii="Cambria Math" w:hAnsi="Cambria Math"/>
                            <w:sz w:val="20"/>
                          </w:rPr>
                          <m:t>STP</m:t>
                        </m:r>
                      </m:e>
                      <m:sub>
                        <m:r>
                          <w:rPr>
                            <w:rFonts w:ascii="Cambria Math" w:hAnsi="Cambria Math"/>
                            <w:sz w:val="20"/>
                          </w:rPr>
                          <m:t>ij</m:t>
                        </m:r>
                      </m:sub>
                    </m:sSub>
                    <m:r>
                      <w:rPr>
                        <w:rFonts w:ascii="Cambria Math" w:hAnsi="Cambria Math"/>
                        <w:sz w:val="20"/>
                      </w:rPr>
                      <m:t>&gt;100</m:t>
                    </m:r>
                  </m:e>
                </m:eqArr>
              </m:oMath>
            </m:oMathPara>
          </w:p>
        </w:tc>
        <w:tc>
          <w:tcPr>
            <w:tcW w:w="1435" w:type="dxa"/>
            <w:tcBorders>
              <w:bottom w:val="single" w:sz="4" w:space="0" w:color="auto"/>
            </w:tcBorders>
            <w:shd w:val="clear" w:color="auto" w:fill="auto"/>
          </w:tcPr>
          <w:p w14:paraId="541CA608" w14:textId="22CD5E55" w:rsidR="00550F6F" w:rsidRPr="002E3AA7" w:rsidRDefault="00C6188B" w:rsidP="00C6188B">
            <w:pPr>
              <w:pStyle w:val="NoSpacing"/>
              <w:widowControl w:val="0"/>
              <w:rPr>
                <w:rFonts w:asciiTheme="majorHAnsi" w:hAnsiTheme="majorHAnsi"/>
                <w:sz w:val="20"/>
              </w:rPr>
            </w:pPr>
            <m:oMathPara>
              <m:oMath>
                <m:r>
                  <w:rPr>
                    <w:rFonts w:ascii="Cambria Math" w:hAnsi="Cambria Math"/>
                    <w:sz w:val="20"/>
                  </w:rPr>
                  <m:t>0.100 ppm</m:t>
                </m:r>
              </m:oMath>
            </m:oMathPara>
          </w:p>
        </w:tc>
      </w:tr>
      <w:tr w:rsidR="00550F6F" w:rsidRPr="002E3AA7" w14:paraId="47F6721F" w14:textId="77777777" w:rsidTr="00805F87">
        <w:trPr>
          <w:cantSplit/>
          <w:trHeight w:val="620"/>
        </w:trPr>
        <w:tc>
          <w:tcPr>
            <w:tcW w:w="9445" w:type="dxa"/>
            <w:gridSpan w:val="4"/>
            <w:tcBorders>
              <w:left w:val="nil"/>
              <w:bottom w:val="nil"/>
              <w:right w:val="nil"/>
            </w:tcBorders>
            <w:shd w:val="clear" w:color="auto" w:fill="auto"/>
          </w:tcPr>
          <w:p w14:paraId="7CE2460E" w14:textId="07DD86A1" w:rsidR="00C12AB2" w:rsidRPr="00C12AB2" w:rsidRDefault="00C12AB2" w:rsidP="00C12AB2">
            <w:pPr>
              <w:pStyle w:val="NoSpacing"/>
              <w:widowControl w:val="0"/>
              <w:rPr>
                <w:sz w:val="20"/>
                <w:szCs w:val="20"/>
              </w:rPr>
            </w:pPr>
            <w:r w:rsidRPr="00F01DF4">
              <w:rPr>
                <w:sz w:val="20"/>
                <w:szCs w:val="20"/>
                <w:vertAlign w:val="superscript"/>
              </w:rPr>
              <w:t>a</w:t>
            </w:r>
            <w:r w:rsidRPr="00C12AB2">
              <w:rPr>
                <w:sz w:val="20"/>
                <w:szCs w:val="20"/>
              </w:rPr>
              <w:t xml:space="preserve"> </w:t>
            </w:r>
            <w:r w:rsidR="00AE36BB">
              <w:rPr>
                <w:sz w:val="20"/>
                <w:szCs w:val="20"/>
              </w:rPr>
              <w:fldChar w:fldCharType="begin" w:fldLock="1"/>
            </w:r>
            <w:r w:rsidR="00987302">
              <w:rPr>
                <w:sz w:val="20"/>
                <w:szCs w:val="20"/>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AE36BB">
              <w:rPr>
                <w:sz w:val="20"/>
                <w:szCs w:val="20"/>
              </w:rPr>
              <w:fldChar w:fldCharType="separate"/>
            </w:r>
            <w:r w:rsidR="00AE36BB" w:rsidRPr="00AE36BB">
              <w:rPr>
                <w:noProof/>
                <w:sz w:val="20"/>
                <w:szCs w:val="20"/>
              </w:rPr>
              <w:t>(USDA NRCS, 2004</w:t>
            </w:r>
            <w:r w:rsidR="00987302">
              <w:rPr>
                <w:noProof/>
                <w:sz w:val="20"/>
                <w:szCs w:val="20"/>
              </w:rPr>
              <w:t>a</w:t>
            </w:r>
            <w:r w:rsidR="00AE36BB" w:rsidRPr="00AE36BB">
              <w:rPr>
                <w:noProof/>
                <w:sz w:val="20"/>
                <w:szCs w:val="20"/>
              </w:rPr>
              <w:t>)</w:t>
            </w:r>
            <w:r w:rsidR="00AE36BB">
              <w:rPr>
                <w:sz w:val="20"/>
                <w:szCs w:val="20"/>
              </w:rPr>
              <w:fldChar w:fldCharType="end"/>
            </w:r>
          </w:p>
          <w:p w14:paraId="0FA67190" w14:textId="77777777" w:rsidR="00C12AB2" w:rsidRPr="00C12AB2" w:rsidRDefault="00C12AB2" w:rsidP="00C12AB2">
            <w:pPr>
              <w:pStyle w:val="NoSpacing"/>
              <w:widowControl w:val="0"/>
              <w:rPr>
                <w:sz w:val="20"/>
                <w:szCs w:val="20"/>
              </w:rPr>
            </w:pPr>
            <w:r w:rsidRPr="00F01DF4">
              <w:rPr>
                <w:sz w:val="20"/>
                <w:szCs w:val="20"/>
                <w:vertAlign w:val="superscript"/>
              </w:rPr>
              <w:t>b</w:t>
            </w:r>
            <w:r w:rsidRPr="00C12AB2">
              <w:rPr>
                <w:sz w:val="20"/>
                <w:szCs w:val="20"/>
              </w:rPr>
              <w:t xml:space="preserve"> (Matthew Helmers and Thomas Isenhart, Iowa State University, personal communication, 2014)</w:t>
            </w:r>
          </w:p>
          <w:p w14:paraId="7F5F5921" w14:textId="2ECEC18F" w:rsidR="00C12AB2" w:rsidRPr="00C12AB2" w:rsidRDefault="00C12AB2" w:rsidP="00C12AB2">
            <w:pPr>
              <w:pStyle w:val="NoSpacing"/>
              <w:widowControl w:val="0"/>
              <w:rPr>
                <w:sz w:val="20"/>
                <w:szCs w:val="20"/>
              </w:rPr>
            </w:pPr>
            <w:r w:rsidRPr="00F01DF4">
              <w:rPr>
                <w:sz w:val="20"/>
                <w:szCs w:val="20"/>
                <w:vertAlign w:val="superscript"/>
              </w:rPr>
              <w:t>c</w:t>
            </w:r>
            <w:r w:rsidRPr="00C12AB2">
              <w:rPr>
                <w:sz w:val="20"/>
                <w:szCs w:val="20"/>
              </w:rPr>
              <w:t xml:space="preserve"> </w:t>
            </w:r>
            <w:r w:rsidR="00AE36BB">
              <w:rPr>
                <w:sz w:val="20"/>
                <w:szCs w:val="20"/>
              </w:rPr>
              <w:fldChar w:fldCharType="begin" w:fldLock="1"/>
            </w:r>
            <w:r w:rsidR="00E269F2">
              <w:rPr>
                <w:sz w:val="20"/>
                <w:szCs w:val="20"/>
              </w:rPr>
              <w:instrText>ADDIN CSL_CITATION {"citationItems":[{"id":"ITEM-1","itemData":{"author":[{"dropping-particle":"","family":"USDA NRCS [United States Department of Agriculture Natural Resources Conservation Service]","given":"","non-dropping-particle":"","parse-names":false,"suffix":""}],"id":"ITEM-1","issued":{"date-parts":[["1998"]]},"publisher-place":"Des Moines, Iowa","title":"Erosion and Sediment Delivery","type":"report"},"uris":["http://www.mendeley.com/documents/?uuid=e9ee7b0d-9694-4c07-9201-12c6ba0b0c89"]}],"mendeley":{"formattedCitation":"(USDA NRCS [United States Department of Agriculture Natural Resources Conservation Service], 1998)","manualFormatting":"(USDA NRCS, 1998)","plainTextFormattedCitation":"(USDA NRCS [United States Department of Agriculture Natural Resources Conservation Service], 1998)","previouslyFormattedCitation":"(USDA NRCS [United States Department of Agriculture Natural Resources Conservation Service], 1998)"},"properties":{"noteIndex":0},"schema":"https://github.com/citation-style-language/schema/raw/master/csl-citation.json"}</w:instrText>
            </w:r>
            <w:r w:rsidR="00AE36BB">
              <w:rPr>
                <w:sz w:val="20"/>
                <w:szCs w:val="20"/>
              </w:rPr>
              <w:fldChar w:fldCharType="separate"/>
            </w:r>
            <w:r w:rsidR="00AE36BB" w:rsidRPr="00AE36BB">
              <w:rPr>
                <w:noProof/>
                <w:sz w:val="20"/>
                <w:szCs w:val="20"/>
              </w:rPr>
              <w:t>(USDA NRCS, 1998)</w:t>
            </w:r>
            <w:r w:rsidR="00AE36BB">
              <w:rPr>
                <w:sz w:val="20"/>
                <w:szCs w:val="20"/>
              </w:rPr>
              <w:fldChar w:fldCharType="end"/>
            </w:r>
          </w:p>
          <w:p w14:paraId="07EB538F" w14:textId="4B1277E5" w:rsidR="00C12AB2" w:rsidRPr="00C12AB2" w:rsidRDefault="00C12AB2" w:rsidP="00C12AB2">
            <w:pPr>
              <w:pStyle w:val="NoSpacing"/>
              <w:widowControl w:val="0"/>
              <w:rPr>
                <w:sz w:val="20"/>
                <w:szCs w:val="20"/>
              </w:rPr>
            </w:pPr>
            <w:r w:rsidRPr="00F01DF4">
              <w:rPr>
                <w:sz w:val="20"/>
                <w:szCs w:val="20"/>
                <w:vertAlign w:val="superscript"/>
              </w:rPr>
              <w:t>d</w:t>
            </w:r>
            <w:r w:rsidRPr="00C12AB2">
              <w:rPr>
                <w:sz w:val="20"/>
                <w:szCs w:val="20"/>
              </w:rPr>
              <w:t xml:space="preserve"> </w:t>
            </w:r>
            <w:r w:rsidR="00AE36BB">
              <w:rPr>
                <w:sz w:val="20"/>
                <w:szCs w:val="20"/>
              </w:rPr>
              <w:fldChar w:fldCharType="begin" w:fldLock="1"/>
            </w:r>
            <w:r w:rsidR="00AE36BB">
              <w:rPr>
                <w:sz w:val="20"/>
                <w:szCs w:val="20"/>
              </w:rPr>
              <w:instrText>ADDIN CSL_CITATION {"citationItems":[{"id":"ITEM-1","itemData":{"author":[{"dropping-particle":"","family":"Mallarino","given":"AP","non-dropping-particle":"","parse-names":false,"suffix":""},{"dropping-particle":"","family":"Stewart","given":"BM","non-dropping-particle":"","parse-names":false,"suffix":""},{"dropping-particle":"","family":"Baker","given":"JL","non-dropping-particle":"","parse-names":false,"suffix":""},{"dropping-particle":"","family":"Downing","given":"J A","non-dropping-particle":"","parse-names":false,"suffix":""},{"dropping-particle":"","family":"Sawyer","given":"J E","non-dropping-particle":"","parse-names":false,"suffix":""}],"id":"ITEM-1","issued":{"date-parts":[["2005"]]},"publisher-place":"Des Moines, IA","title":"Background and basic concepts of the Iowa phosphorus index. Technical Note 25","type":"report"},"uris":["http://www.mendeley.com/documents/?uuid=66719556-ced8-39f4-9996-7a31ed9234a0"]}],"mendeley":{"formattedCitation":"(Mallarino et al., 2005)","plainTextFormattedCitation":"(Mallarino et al., 2005)","previouslyFormattedCitation":"(Mallarino et al., 2005)"},"properties":{"noteIndex":0},"schema":"https://github.com/citation-style-language/schema/raw/master/csl-citation.json"}</w:instrText>
            </w:r>
            <w:r w:rsidR="00AE36BB">
              <w:rPr>
                <w:sz w:val="20"/>
                <w:szCs w:val="20"/>
              </w:rPr>
              <w:fldChar w:fldCharType="separate"/>
            </w:r>
            <w:r w:rsidR="00AE36BB" w:rsidRPr="00AE36BB">
              <w:rPr>
                <w:noProof/>
                <w:sz w:val="20"/>
                <w:szCs w:val="20"/>
              </w:rPr>
              <w:t>(Mallarino et al., 2005)</w:t>
            </w:r>
            <w:r w:rsidR="00AE36BB">
              <w:rPr>
                <w:sz w:val="20"/>
                <w:szCs w:val="20"/>
              </w:rPr>
              <w:fldChar w:fldCharType="end"/>
            </w:r>
          </w:p>
          <w:p w14:paraId="69F13F22" w14:textId="68CD4E23" w:rsidR="00C12AB2" w:rsidRPr="00C12AB2" w:rsidRDefault="00C12AB2" w:rsidP="00C12AB2">
            <w:pPr>
              <w:pStyle w:val="NoSpacing"/>
              <w:widowControl w:val="0"/>
              <w:rPr>
                <w:sz w:val="20"/>
                <w:szCs w:val="20"/>
              </w:rPr>
            </w:pPr>
            <w:r w:rsidRPr="00F01DF4">
              <w:rPr>
                <w:sz w:val="20"/>
                <w:szCs w:val="20"/>
                <w:vertAlign w:val="superscript"/>
              </w:rPr>
              <w:t>e</w:t>
            </w:r>
            <w:r w:rsidRPr="00C12AB2">
              <w:rPr>
                <w:sz w:val="20"/>
                <w:szCs w:val="20"/>
              </w:rPr>
              <w:t xml:space="preserve"> </w:t>
            </w:r>
            <w:r w:rsidR="00AE36BB">
              <w:rPr>
                <w:sz w:val="20"/>
                <w:szCs w:val="20"/>
              </w:rPr>
              <w:fldChar w:fldCharType="begin" w:fldLock="1"/>
            </w:r>
            <w:r w:rsidR="00AE36BB">
              <w:rPr>
                <w:rFonts w:hint="eastAsia"/>
                <w:sz w:val="20"/>
                <w:szCs w:val="20"/>
              </w:rPr>
              <w:instrText>ADDIN CSL_CITATION {"citationItems":[{"id":"ITEM-1","itemData":{"abstract":"announced the release of the Iowa Nutrient Reduction Strategy for public comment. The Iowa Nutrient Reduction Strategy is a science and technology-</w:instrText>
            </w:r>
            <w:r w:rsidR="00AE36BB">
              <w:rPr>
                <w:rFonts w:hint="eastAsia"/>
                <w:sz w:val="20"/>
                <w:szCs w:val="20"/>
              </w:rPr>
              <w:instrText>­‐</w:instrText>
            </w:r>
            <w:r w:rsidR="00AE36BB">
              <w:rPr>
                <w:rFonts w:hint="eastAsia"/>
                <w:sz w:val="20"/>
                <w:szCs w:val="20"/>
              </w:rPr>
              <w:instrText>based approach to assess and r</w:instrText>
            </w:r>
            <w:r w:rsidR="00AE36BB">
              <w:rPr>
                <w:sz w:val="20"/>
                <w:szCs w:val="20"/>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AE36BB">
              <w:rPr>
                <w:sz w:val="20"/>
                <w:szCs w:val="20"/>
              </w:rPr>
              <w:fldChar w:fldCharType="separate"/>
            </w:r>
            <w:r w:rsidR="00AE36BB" w:rsidRPr="00AE36BB">
              <w:rPr>
                <w:noProof/>
                <w:sz w:val="20"/>
                <w:szCs w:val="20"/>
              </w:rPr>
              <w:t>(IDALS et al., 2017)</w:t>
            </w:r>
            <w:r w:rsidR="00AE36BB">
              <w:rPr>
                <w:sz w:val="20"/>
                <w:szCs w:val="20"/>
              </w:rPr>
              <w:fldChar w:fldCharType="end"/>
            </w:r>
          </w:p>
          <w:p w14:paraId="670FDF4E" w14:textId="690CE477" w:rsidR="00C12AB2" w:rsidRPr="00C12AB2" w:rsidRDefault="00C12AB2" w:rsidP="00C12AB2">
            <w:pPr>
              <w:pStyle w:val="NoSpacing"/>
              <w:widowControl w:val="0"/>
              <w:rPr>
                <w:sz w:val="20"/>
                <w:szCs w:val="20"/>
              </w:rPr>
            </w:pPr>
            <w:r w:rsidRPr="00F01DF4">
              <w:rPr>
                <w:sz w:val="20"/>
                <w:szCs w:val="20"/>
                <w:vertAlign w:val="superscript"/>
              </w:rPr>
              <w:t>f</w:t>
            </w:r>
            <w:r w:rsidRPr="00C12AB2">
              <w:rPr>
                <w:sz w:val="20"/>
                <w:szCs w:val="20"/>
              </w:rPr>
              <w:t xml:space="preserve"> </w:t>
            </w:r>
            <w:r w:rsidR="00987302">
              <w:rPr>
                <w:sz w:val="20"/>
                <w:szCs w:val="20"/>
              </w:rPr>
              <w:fldChar w:fldCharType="begin" w:fldLock="1"/>
            </w:r>
            <w:r w:rsidR="00811BE4">
              <w:rPr>
                <w:sz w:val="20"/>
                <w:szCs w:val="20"/>
              </w:rPr>
              <w:instrText>ADDIN CSL_CITATION {"citationItems":[{"id":"ITEM-1","itemData":{"author":[{"dropping-particle":"","family":"Goolsby","given":"D A","non-dropping-particle":"","parse-names":false,"suffix":""},{"dropping-particle":"","family":"Battaglin","given":"W A","non-dropping-particle":"","parse-names":false,"suffix":""},{"dropping-particle":"","family":"Lawrence","given":"G B","non-dropping-particle":"","parse-names":false,"suffix":""},{"dropping-particle":"","family":"Artz","given":"R S","non-dropping-particle":"","parse-names":false,"suffix":""},{"dropping-particle":"","family":"Aulenbach","given":"B T","non-dropping-particle":"","parse-names":false,"suffix":""},{"dropping-particle":"","family":"Hooper","given":"R P","non-dropping-particle":"","parse-names":false,"suffix":""},{"dropping-particle":"","family":"Keeney","given":"D R","non-dropping-particle":"","parse-names":false,"suffix":""},{"dropping-particle":"","family":"Stensland","given":"G J","non-dropping-particle":"","parse-names":false,"suffix":""}],"container-title":"White House Office of Science and Technology Policy Committee on Environmental and Natural Resources Hypoxia Work Group","id":"ITEM-1","issued":{"date-parts":[["1999"]]},"publisher-place":"Washington, DC","title":"Flux and sources of nutrients in the Mississippi-Atchafalaya River Basin","type":"report"},"uris":["http://www.mendeley.com/documents/?uuid=e46323c2-d78e-49e0-841b-11aba02f19bd"]}],"mendeley":{"formattedCitation":"(Goolsby et al., 1999)","plainTextFormattedCitation":"(Goolsby et al., 1999)","previouslyFormattedCitation":"(Goolsby et al., 1999)"},"properties":{"noteIndex":0},"schema":"https://github.com/citation-style-language/schema/raw/master/csl-citation.json"}</w:instrText>
            </w:r>
            <w:r w:rsidR="00987302">
              <w:rPr>
                <w:sz w:val="20"/>
                <w:szCs w:val="20"/>
              </w:rPr>
              <w:fldChar w:fldCharType="separate"/>
            </w:r>
            <w:r w:rsidR="00987302" w:rsidRPr="00987302">
              <w:rPr>
                <w:noProof/>
                <w:sz w:val="20"/>
                <w:szCs w:val="20"/>
              </w:rPr>
              <w:t>(Goolsby et al., 1999)</w:t>
            </w:r>
            <w:r w:rsidR="00987302">
              <w:rPr>
                <w:sz w:val="20"/>
                <w:szCs w:val="20"/>
              </w:rPr>
              <w:fldChar w:fldCharType="end"/>
            </w:r>
          </w:p>
          <w:p w14:paraId="66F69903" w14:textId="52D47DF2" w:rsidR="00C12AB2" w:rsidRPr="00C12AB2" w:rsidRDefault="00C12AB2" w:rsidP="00C12AB2">
            <w:pPr>
              <w:pStyle w:val="NoSpacing"/>
              <w:widowControl w:val="0"/>
              <w:rPr>
                <w:sz w:val="20"/>
                <w:szCs w:val="20"/>
              </w:rPr>
            </w:pPr>
            <w:r w:rsidRPr="00F01DF4">
              <w:rPr>
                <w:sz w:val="20"/>
                <w:szCs w:val="20"/>
                <w:vertAlign w:val="superscript"/>
              </w:rPr>
              <w:t>g</w:t>
            </w:r>
            <w:r w:rsidRPr="00C12AB2">
              <w:rPr>
                <w:sz w:val="20"/>
                <w:szCs w:val="20"/>
              </w:rPr>
              <w:t xml:space="preserve"> </w:t>
            </w:r>
            <w:r w:rsidR="00AE36BB">
              <w:rPr>
                <w:sz w:val="20"/>
                <w:szCs w:val="20"/>
              </w:rPr>
              <w:fldChar w:fldCharType="begin" w:fldLock="1"/>
            </w:r>
            <w:r w:rsidR="00AE36BB">
              <w:rPr>
                <w:sz w:val="20"/>
                <w:szCs w:val="20"/>
              </w:rPr>
              <w:instrText>ADDIN CSL_CITATION {"citationItems":[{"id":"ITEM-1","itemData":{"DOI":"10.2134/jeq2010.0386","ISSN":"0047-2425","abstract":"Phosphorus (P) in rivers in the Mississippi River basin (MRB) contributes to hypoxia in the Gulf of Mexico and impairs local water quality. We analyzed the spatial pattern of P in the MRB to determine the counties with the greatest January to June P riverine yields and the most critical factors related to this P loss. Using a database of P inputs and landscape characteristics from 1997 through 2006 for each county in the MRB, we created regression models relating riverine total P (TP), dissolved reactive P (DRP), and particulate P (PP) yields for watersheds within the MRB to these factors. Riverine yields of P were estimated from the average concentration of each form of P during January to June for the 10-yr period, multiplied by the average daily flow, and then summed for the 6-mo period. The fraction of land planted in crops, human consumption of P, and precipitation were found to best predict TP yields with a spatial error regression model (R(2) = 0.48, n = 101). Dissolved reactive P yields were predicted by fertilizer P inputs, human consumption of P, and precipitation in a multiple regression model (R(2) = 0.42, n = 73), whereas PP yields were explained by crop fraction, human consumption of P, and soil bulk density in a spatial error regression model (R(2) = 0.49, n = 61). Overall, the Upper Midwest's Cornbelt region and lower Mississippi basin had the counties with the greatest P yields. These results help to point out specific areas where agricultural conservation practices that reduce losses to streams and rivers and point source P removal might limit the intensity or spatial occurrence of Gulf of Mexico hypoxia and improve local water quality.","author":[{"dropping-particle":"","family":"Jacobson","given":"L M","non-dropping-particle":"","parse-names":false,"suffix":""},{"dropping-particle":"","family":"David","given":"M B","non-dropping-particle":"","parse-names":false,"suffix":""},{"dropping-particle":"","family":"Drinkwater","given":"L E","non-dropping-particle":"","parse-names":false,"suffix":""}],"container-title":"Journal of Environmental Quality","id":"ITEM-1","issue":"3","issued":{"date-parts":[["2011"]]},"note":"Times Cited: 7\n7","page":"931-941","title":"A spatial analysis of phosphorus in the Mississippi River Basin","type":"article-journal","volume":"40"},"uris":["http://www.mendeley.com/documents/?uuid=ba68bbee-7566-4221-94bb-2de4742f82d3"]}],"mendeley":{"formattedCitation":"(Jacobson et al., 2011)","plainTextFormattedCitation":"(Jacobson et al., 2011)","previouslyFormattedCitation":"(Jacobson et al., 2011)"},"properties":{"noteIndex":0},"schema":"https://github.com/citation-style-language/schema/raw/master/csl-citation.json"}</w:instrText>
            </w:r>
            <w:r w:rsidR="00AE36BB">
              <w:rPr>
                <w:sz w:val="20"/>
                <w:szCs w:val="20"/>
              </w:rPr>
              <w:fldChar w:fldCharType="separate"/>
            </w:r>
            <w:r w:rsidR="00AE36BB" w:rsidRPr="00AE36BB">
              <w:rPr>
                <w:noProof/>
                <w:sz w:val="20"/>
                <w:szCs w:val="20"/>
              </w:rPr>
              <w:t>(Jacobson et al., 2011)</w:t>
            </w:r>
            <w:r w:rsidR="00AE36BB">
              <w:rPr>
                <w:sz w:val="20"/>
                <w:szCs w:val="20"/>
              </w:rPr>
              <w:fldChar w:fldCharType="end"/>
            </w:r>
          </w:p>
          <w:p w14:paraId="1D58F497" w14:textId="764D8541" w:rsidR="00C12AB2" w:rsidRPr="00C12AB2" w:rsidRDefault="00C12AB2" w:rsidP="00C12AB2">
            <w:pPr>
              <w:pStyle w:val="NoSpacing"/>
              <w:widowControl w:val="0"/>
              <w:rPr>
                <w:sz w:val="20"/>
                <w:szCs w:val="20"/>
              </w:rPr>
            </w:pPr>
            <w:r w:rsidRPr="00F01DF4">
              <w:rPr>
                <w:sz w:val="20"/>
                <w:szCs w:val="20"/>
                <w:vertAlign w:val="superscript"/>
              </w:rPr>
              <w:t>h</w:t>
            </w:r>
            <w:r w:rsidRPr="00C12AB2">
              <w:rPr>
                <w:sz w:val="20"/>
                <w:szCs w:val="20"/>
              </w:rPr>
              <w:t xml:space="preserve"> </w:t>
            </w:r>
            <w:r w:rsidR="00AE36BB">
              <w:rPr>
                <w:sz w:val="20"/>
                <w:szCs w:val="20"/>
              </w:rPr>
              <w:fldChar w:fldCharType="begin" w:fldLock="1"/>
            </w:r>
            <w:r w:rsidR="001518BA">
              <w:rPr>
                <w:sz w:val="20"/>
                <w:szCs w:val="20"/>
              </w:rPr>
              <w:instrText>ADDIN CSL_CITATION {"citationItems":[{"id":"ITEM-1","itemData":{"author":[{"dropping-particle":"","family":"Laboski","given":"C A M","non-dropping-particle":"","parse-names":false,"suffix":""},{"dropping-particle":"","family":"Peters","given":"J B","non-dropping-particle":"","parse-names":false,"suffix":""},{"dropping-particle":"","family":"Bundy","given":"L G","non-dropping-particle":"","parse-names":false,"suffix":""}],"id":"ITEM-1","issued":{"date-parts":[["2006"]]},"publisher":"Division of Cooperative Extension of the University of Wisconsin-Extension","publisher-place":"Madison, Wisconsin","title":"Nutrient application guidelines for field, vegetable, and fruit crops in Wisconsin","type":"book"},"uris":["http://www.mendeley.com/documents/?uuid=9e5df420-de50-47b2-b2a4-2b98f41ec1a7"]}],"mendeley":{"formattedCitation":"(Laboski et al., 2006)","plainTextFormattedCitation":"(Laboski et al., 2006)","previouslyFormattedCitation":"(Laboski et al., 2006)"},"properties":{"noteIndex":0},"schema":"https://github.com/citation-style-language/schema/raw/master/csl-citation.json"}</w:instrText>
            </w:r>
            <w:r w:rsidR="00AE36BB">
              <w:rPr>
                <w:sz w:val="20"/>
                <w:szCs w:val="20"/>
              </w:rPr>
              <w:fldChar w:fldCharType="separate"/>
            </w:r>
            <w:r w:rsidR="00AE36BB" w:rsidRPr="00AE36BB">
              <w:rPr>
                <w:noProof/>
                <w:sz w:val="20"/>
                <w:szCs w:val="20"/>
              </w:rPr>
              <w:t>(Laboski et al., 2006)</w:t>
            </w:r>
            <w:r w:rsidR="00AE36BB">
              <w:rPr>
                <w:sz w:val="20"/>
                <w:szCs w:val="20"/>
              </w:rPr>
              <w:fldChar w:fldCharType="end"/>
            </w:r>
          </w:p>
          <w:p w14:paraId="78ABF8ED" w14:textId="79AA446E" w:rsidR="00C12AB2" w:rsidRPr="00C12AB2" w:rsidRDefault="00C12AB2" w:rsidP="00C12AB2">
            <w:pPr>
              <w:pStyle w:val="NoSpacing"/>
              <w:widowControl w:val="0"/>
              <w:rPr>
                <w:sz w:val="20"/>
                <w:szCs w:val="20"/>
              </w:rPr>
            </w:pPr>
            <w:r w:rsidRPr="00F01DF4">
              <w:rPr>
                <w:sz w:val="20"/>
                <w:szCs w:val="20"/>
                <w:vertAlign w:val="superscript"/>
              </w:rPr>
              <w:t>I</w:t>
            </w:r>
            <w:r w:rsidRPr="00C12AB2">
              <w:rPr>
                <w:sz w:val="20"/>
                <w:szCs w:val="20"/>
              </w:rPr>
              <w:t xml:space="preserve"> </w:t>
            </w:r>
            <w:r w:rsidR="00AE36BB">
              <w:rPr>
                <w:sz w:val="20"/>
                <w:szCs w:val="20"/>
              </w:rPr>
              <w:fldChar w:fldCharType="begin" w:fldLock="1"/>
            </w:r>
            <w:r w:rsidR="00926D6D">
              <w:rPr>
                <w:sz w:val="20"/>
                <w:szCs w:val="20"/>
              </w:rPr>
              <w:instrText>ADDIN CSL_CITATION {"citationItems":[{"id":"ITEM-1","itemData":{"author":[{"dropping-particle":"","family":"Sawyer","given":"J E","non-dropping-particle":"","parse-names":false,"suffix":""},{"dropping-particle":"","family":"Mallarino","given":"A P","non-dropping-particle":"","parse-names":false,"suffix":""},{"dropping-particle":"","family":"Killorn","given":"R","non-dropping-particle":"","parse-names":false,"suffix":""},{"dropping-particle":"","family":"Barnhart","given":"S K","non-dropping-particle":"","parse-names":false,"suffix":""}],"id":"ITEM-1","issued":{"date-parts":[["2008"]]},"publisher":"Iowa State University Extension","publisher-place":"Ames, Iowa","title":"A general guide for crop nutrient and limestone recommendations in Iowa. PM 1688","type":"report"},"uris":["http://www.mendeley.com/documents/?uuid=a0da3c9b-4b23-4f48-9e1b-823a7f12d23e"]}],"mendeley":{"formattedCitation":"(Sawyer et al., 2008)","plainTextFormattedCitation":"(Sawyer et al., 2008)","previouslyFormattedCitation":"(Sawyer et al., 2008)"},"properties":{"noteIndex":0},"schema":"https://github.com/citation-style-language/schema/raw/master/csl-citation.json"}</w:instrText>
            </w:r>
            <w:r w:rsidR="00AE36BB">
              <w:rPr>
                <w:sz w:val="20"/>
                <w:szCs w:val="20"/>
              </w:rPr>
              <w:fldChar w:fldCharType="separate"/>
            </w:r>
            <w:r w:rsidR="00AE36BB" w:rsidRPr="00AE36BB">
              <w:rPr>
                <w:noProof/>
                <w:sz w:val="20"/>
                <w:szCs w:val="20"/>
              </w:rPr>
              <w:t>(Sawyer et al., 2008)</w:t>
            </w:r>
            <w:r w:rsidR="00AE36BB">
              <w:rPr>
                <w:sz w:val="20"/>
                <w:szCs w:val="20"/>
              </w:rPr>
              <w:fldChar w:fldCharType="end"/>
            </w:r>
          </w:p>
          <w:p w14:paraId="7879A583" w14:textId="68D355B9" w:rsidR="00C12AB2" w:rsidRPr="00C12AB2" w:rsidRDefault="00C12AB2" w:rsidP="00C12AB2">
            <w:pPr>
              <w:pStyle w:val="NoSpacing"/>
              <w:widowControl w:val="0"/>
              <w:rPr>
                <w:sz w:val="20"/>
                <w:szCs w:val="20"/>
              </w:rPr>
            </w:pPr>
            <w:r w:rsidRPr="00AE36BB">
              <w:rPr>
                <w:sz w:val="20"/>
                <w:szCs w:val="20"/>
                <w:vertAlign w:val="superscript"/>
              </w:rPr>
              <w:t>j</w:t>
            </w:r>
            <w:r w:rsidRPr="00C12AB2">
              <w:rPr>
                <w:sz w:val="20"/>
                <w:szCs w:val="20"/>
              </w:rPr>
              <w:t xml:space="preserve"> </w:t>
            </w:r>
            <w:r w:rsidR="00AE36BB">
              <w:rPr>
                <w:sz w:val="20"/>
                <w:szCs w:val="20"/>
              </w:rPr>
              <w:fldChar w:fldCharType="begin" w:fldLock="1"/>
            </w:r>
            <w:r w:rsidR="00E269F2">
              <w:rPr>
                <w:sz w:val="20"/>
                <w:szCs w:val="20"/>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AE36BB">
              <w:rPr>
                <w:sz w:val="20"/>
                <w:szCs w:val="20"/>
              </w:rPr>
              <w:fldChar w:fldCharType="separate"/>
            </w:r>
            <w:r w:rsidR="00E269F2" w:rsidRPr="00E269F2">
              <w:rPr>
                <w:noProof/>
                <w:sz w:val="20"/>
                <w:szCs w:val="20"/>
              </w:rPr>
              <w:t>(Miller et al., 2010)</w:t>
            </w:r>
            <w:r w:rsidR="00AE36BB">
              <w:rPr>
                <w:sz w:val="20"/>
                <w:szCs w:val="20"/>
              </w:rPr>
              <w:fldChar w:fldCharType="end"/>
            </w:r>
          </w:p>
          <w:p w14:paraId="6DCF97E3" w14:textId="77777777" w:rsidR="00C12AB2" w:rsidRPr="00C12AB2" w:rsidRDefault="00C12AB2" w:rsidP="00C12AB2">
            <w:pPr>
              <w:pStyle w:val="NoSpacing"/>
              <w:widowControl w:val="0"/>
              <w:rPr>
                <w:sz w:val="20"/>
                <w:szCs w:val="20"/>
              </w:rPr>
            </w:pPr>
            <w:r w:rsidRPr="00C12AB2">
              <w:rPr>
                <w:sz w:val="20"/>
                <w:szCs w:val="20"/>
              </w:rPr>
              <w:t>*We assumed conservation corn and conservation soybean include vegetative buffers.</w:t>
            </w:r>
          </w:p>
          <w:p w14:paraId="0A1EB0BE" w14:textId="005E792B" w:rsidR="00C12AB2" w:rsidRDefault="00C12AB2" w:rsidP="00C12AB2">
            <w:pPr>
              <w:pStyle w:val="NoSpacing"/>
              <w:widowControl w:val="0"/>
              <w:rPr>
                <w:sz w:val="20"/>
                <w:szCs w:val="20"/>
              </w:rPr>
            </w:pPr>
            <w:r w:rsidRPr="00C12AB2">
              <w:rPr>
                <w:sz w:val="20"/>
                <w:szCs w:val="20"/>
              </w:rPr>
              <w:t>† Major landform region area (MLRA) Bray-1 P, Mehlich-3 average STP values;</w:t>
            </w:r>
            <w:r w:rsidR="00AE36BB">
              <w:rPr>
                <w:sz w:val="20"/>
                <w:szCs w:val="20"/>
              </w:rPr>
              <w:t xml:space="preserve"> </w:t>
            </w:r>
            <w:r w:rsidR="00AE36BB">
              <w:rPr>
                <w:sz w:val="20"/>
                <w:szCs w:val="20"/>
              </w:rPr>
              <w:fldChar w:fldCharType="begin" w:fldLock="1"/>
            </w:r>
            <w:r w:rsidR="00AE36BB">
              <w:rPr>
                <w:rFonts w:hint="eastAsia"/>
                <w:sz w:val="20"/>
                <w:szCs w:val="20"/>
              </w:rPr>
              <w:instrText>ADDIN CSL_CITATION {"citationItems":[{"id":"ITEM-1","itemData":{"abstract":"announced the release of the Iowa Nutrient Reduction Strategy for public comment. The Iowa Nutrient Reduction Strategy is a science and technology-</w:instrText>
            </w:r>
            <w:r w:rsidR="00AE36BB">
              <w:rPr>
                <w:rFonts w:hint="eastAsia"/>
                <w:sz w:val="20"/>
                <w:szCs w:val="20"/>
              </w:rPr>
              <w:instrText>­‐</w:instrText>
            </w:r>
            <w:r w:rsidR="00AE36BB">
              <w:rPr>
                <w:rFonts w:hint="eastAsia"/>
                <w:sz w:val="20"/>
                <w:szCs w:val="20"/>
              </w:rPr>
              <w:instrText>based approach to assess and r</w:instrText>
            </w:r>
            <w:r w:rsidR="00AE36BB">
              <w:rPr>
                <w:sz w:val="20"/>
                <w:szCs w:val="20"/>
              </w:rPr>
              <w:instrText>educe nutrients delivered to Iowa waterways and the Gulf of Mexico. The strategy outlines voluntary efforts to reduce nutrients in surface water from both point sources, such as wastewater treatment plants and industrial facilities, and nonpoint sources, including farm fields and urban areas, in a scientific, reasonable and cost effective manner. The development of the strategy reflects two years of work led by the Iowa Department of Agriculture and Land Stewardship, Iowa Department of Natural Resources and Iowa State University. The scientific assessment to evaluate and model the effects of practices was developed through the efforts of 23 individuals representing five agencies or organizations, including scientists from ISU, IDALS, DNR, USDA Agricultural Research Service and USDA Natural Resources Conservation Service. The strategy was developed in response to the 2008 Gulf Hypoxia Action Plan that calls for the 12 states along the Mississippi River to develop strategies to reduce nutrient loading to the Gulf of Mexico. The Iowa strategy follows the recommended framework provided by EPA in 2011 and is only the second state to complete a statewide nutrient reduction strategy. PUBLIC COMMENTS ON STRATEGY Iowans are invited to review the strategy and provide comments or other feedback by visiting www.nutrientstrategy.iastate.edu. Comments may be submitted by Jan. 4, 2013.","author":[{"dropping-particle":"","family":"IDALS [Iowa Department of Agriculture and Land Stewardship]","given":"","non-dropping-particle":"","parse-names":false,"suffix":""},{"dropping-particle":"","family":"IDNR [Iowa Department of Natural Resources]","given":"","non-dropping-particle":"","parse-names":false,"suffix":""},{"dropping-particle":"","family":"ISU [Iowa State University]","given":"","non-dropping-particle":"","parse-names":false,"suffix":""}],"id":"ITEM-1","issued":{"date-parts":[["2017"]]},"number-of-pages":"1-211","publisher-place":"Ames, Iowa","title":"Iowa nutrient reduction strategy: a science and technology-based framework to assess and reduce nutrients to Iowa waters and the Gulf of Mexico","type":"report"},"uris":["http://www.mendeley.com/documents/?uuid=d3659f37-dbca-390e-a8b8-1e28d16c6c59"]}],"mendeley":{"formattedCitation":"(IDALS [Iowa Department of Agriculture and Land Stewardship] et al., 2017)","manualFormatting":"(IDALS et al., 2017)","plainTextFormattedCitation":"(IDALS [Iowa Department of Agriculture and Land Stewardship] et al., 2017)","previouslyFormattedCitation":"(IDALS [Iowa Department of Agriculture and Land Stewardship] et al., 2017)"},"properties":{"noteIndex":0},"schema":"https://github.com/citation-style-language/schema/raw/master/csl-citation.json"}</w:instrText>
            </w:r>
            <w:r w:rsidR="00AE36BB">
              <w:rPr>
                <w:sz w:val="20"/>
                <w:szCs w:val="20"/>
              </w:rPr>
              <w:fldChar w:fldCharType="separate"/>
            </w:r>
            <w:r w:rsidR="00AE36BB" w:rsidRPr="00AE36BB">
              <w:rPr>
                <w:noProof/>
                <w:sz w:val="20"/>
                <w:szCs w:val="20"/>
              </w:rPr>
              <w:t>(IDALS et al., 2017)</w:t>
            </w:r>
            <w:r w:rsidR="00AE36BB">
              <w:rPr>
                <w:sz w:val="20"/>
                <w:szCs w:val="20"/>
              </w:rPr>
              <w:fldChar w:fldCharType="end"/>
            </w:r>
            <w:r w:rsidRPr="00C12AB2">
              <w:rPr>
                <w:sz w:val="20"/>
                <w:szCs w:val="20"/>
              </w:rPr>
              <w:t>.</w:t>
            </w:r>
          </w:p>
          <w:p w14:paraId="5398AD97" w14:textId="1ACB739B" w:rsidR="00550F6F" w:rsidRPr="00305B1C" w:rsidRDefault="00550F6F" w:rsidP="006C16A9">
            <w:pPr>
              <w:pStyle w:val="NoSpacing"/>
              <w:widowControl w:val="0"/>
              <w:rPr>
                <w:sz w:val="20"/>
                <w:szCs w:val="20"/>
              </w:rPr>
            </w:pPr>
            <w:r w:rsidRPr="00305B1C">
              <w:rPr>
                <w:sz w:val="20"/>
                <w:szCs w:val="20"/>
              </w:rPr>
              <w:t>‡Runoff Curve Number (</w:t>
            </w:r>
            <w:proofErr w:type="spellStart"/>
            <w:r w:rsidRPr="00305B1C">
              <w:rPr>
                <w:i/>
                <w:sz w:val="20"/>
                <w:szCs w:val="20"/>
              </w:rPr>
              <w:t>RCN</w:t>
            </w:r>
            <w:r w:rsidRPr="00305B1C">
              <w:rPr>
                <w:i/>
                <w:sz w:val="20"/>
                <w:szCs w:val="20"/>
                <w:vertAlign w:val="subscript"/>
              </w:rPr>
              <w:t>ij</w:t>
            </w:r>
            <w:proofErr w:type="spellEnd"/>
            <w:r w:rsidRPr="00305B1C">
              <w:rPr>
                <w:sz w:val="20"/>
                <w:szCs w:val="20"/>
              </w:rPr>
              <w:t>) estimates (</w:t>
            </w:r>
            <w:r w:rsidR="00E84F37">
              <w:rPr>
                <w:sz w:val="20"/>
                <w:szCs w:val="20"/>
              </w:rPr>
              <w:t>Table S11</w:t>
            </w:r>
            <w:r w:rsidRPr="00305B1C">
              <w:rPr>
                <w:sz w:val="20"/>
                <w:szCs w:val="20"/>
              </w:rPr>
              <w:t>).</w:t>
            </w:r>
          </w:p>
          <w:p w14:paraId="23485A37" w14:textId="5B56CD1B" w:rsidR="00550F6F" w:rsidRPr="00305B1C" w:rsidRDefault="00550F6F" w:rsidP="006C16A9">
            <w:pPr>
              <w:spacing w:after="0" w:line="240" w:lineRule="auto"/>
              <w:rPr>
                <w:sz w:val="20"/>
              </w:rPr>
            </w:pPr>
            <w:r w:rsidRPr="00305B1C">
              <w:rPr>
                <w:sz w:val="20"/>
                <w:szCs w:val="20"/>
              </w:rPr>
              <w:t>‼R</w:t>
            </w:r>
            <w:r w:rsidRPr="00305B1C">
              <w:rPr>
                <w:sz w:val="20"/>
              </w:rPr>
              <w:t>unoff factor equation takes 50% of observed weighted average percent of runoff in Iowa for RCN levels of 50, 60, 70, 80, 90, and 95, to account for approximately 50% of observed rain events in Iowa that fall below the limit for production of runoff</w:t>
            </w:r>
            <w:r w:rsidR="00AE36BB">
              <w:rPr>
                <w:sz w:val="20"/>
              </w:rPr>
              <w:t xml:space="preserve"> </w:t>
            </w:r>
            <w:r w:rsidR="00AE36BB">
              <w:rPr>
                <w:sz w:val="20"/>
              </w:rPr>
              <w:fldChar w:fldCharType="begin" w:fldLock="1"/>
            </w:r>
            <w:r w:rsidR="00AE36BB">
              <w:rPr>
                <w:sz w:val="20"/>
              </w:rPr>
              <w:instrText>ADDIN CSL_CITATION {"citationItems":[{"id":"ITEM-1","itemData":{"author":[{"dropping-particle":"","family":"Mallarino","given":"AP","non-dropping-particle":"","parse-names":false,"suffix":""},{"dropping-particle":"","family":"Stewart","given":"BM","non-dropping-particle":"","parse-names":false,"suffix":""},{"dropping-particle":"","family":"Baker","given":"JL","non-dropping-particle":"","parse-names":false,"suffix":""},{"dropping-particle":"","family":"Downing","given":"J A","non-dropping-particle":"","parse-names":false,"suffix":""},{"dropping-particle":"","family":"Sawyer","given":"J E","non-dropping-particle":"","parse-names":false,"suffix":""}],"id":"ITEM-1","issued":{"date-parts":[["2005"]]},"publisher-place":"Des Moines, IA","title":"Background and basic concepts of the Iowa phosphorus index. Technical Note 25","type":"report"},"uris":["http://www.mendeley.com/documents/?uuid=66719556-ced8-39f4-9996-7a31ed9234a0"]}],"mendeley":{"formattedCitation":"(Mallarino et al., 2005)","plainTextFormattedCitation":"(Mallarino et al., 2005)","previouslyFormattedCitation":"(Mallarino et al., 2005)"},"properties":{"noteIndex":0},"schema":"https://github.com/citation-style-language/schema/raw/master/csl-citation.json"}</w:instrText>
            </w:r>
            <w:r w:rsidR="00AE36BB">
              <w:rPr>
                <w:sz w:val="20"/>
              </w:rPr>
              <w:fldChar w:fldCharType="separate"/>
            </w:r>
            <w:r w:rsidR="00AE36BB" w:rsidRPr="00AE36BB">
              <w:rPr>
                <w:noProof/>
                <w:sz w:val="20"/>
              </w:rPr>
              <w:t>(Mallarino et al., 2005)</w:t>
            </w:r>
            <w:r w:rsidR="00AE36BB">
              <w:rPr>
                <w:sz w:val="20"/>
              </w:rPr>
              <w:fldChar w:fldCharType="end"/>
            </w:r>
            <w:r w:rsidRPr="00305B1C">
              <w:rPr>
                <w:sz w:val="20"/>
              </w:rPr>
              <w:t>.</w:t>
            </w:r>
          </w:p>
          <w:p w14:paraId="29B9BA16" w14:textId="40DCF682" w:rsidR="00550F6F" w:rsidRPr="00305B1C" w:rsidRDefault="00550F6F" w:rsidP="006C16A9">
            <w:pPr>
              <w:pStyle w:val="NoSpacing"/>
              <w:widowControl w:val="0"/>
              <w:rPr>
                <w:sz w:val="20"/>
                <w:szCs w:val="20"/>
              </w:rPr>
            </w:pPr>
            <w:r w:rsidRPr="00305B1C">
              <w:rPr>
                <w:rFonts w:cs="Lucida Sans Unicode"/>
                <w:color w:val="393318"/>
                <w:sz w:val="20"/>
                <w:szCs w:val="20"/>
              </w:rPr>
              <w:t>§</w:t>
            </w:r>
            <w:r w:rsidRPr="00305B1C">
              <w:rPr>
                <w:sz w:val="20"/>
                <w:szCs w:val="20"/>
              </w:rPr>
              <w:t>Yield rates for alfalfa (</w:t>
            </w:r>
            <w:proofErr w:type="spellStart"/>
            <w:proofErr w:type="gramStart"/>
            <w:r w:rsidRPr="00305B1C">
              <w:rPr>
                <w:i/>
                <w:sz w:val="20"/>
                <w:szCs w:val="20"/>
              </w:rPr>
              <w:t>YB</w:t>
            </w:r>
            <w:r w:rsidRPr="00305B1C">
              <w:rPr>
                <w:i/>
                <w:sz w:val="20"/>
                <w:szCs w:val="20"/>
                <w:vertAlign w:val="subscript"/>
              </w:rPr>
              <w:t>ij</w:t>
            </w:r>
            <w:proofErr w:type="spellEnd"/>
            <w:r w:rsidRPr="00305B1C">
              <w:rPr>
                <w:sz w:val="20"/>
                <w:szCs w:val="20"/>
              </w:rPr>
              <w:t>[</w:t>
            </w:r>
            <w:proofErr w:type="gramEnd"/>
            <w:r w:rsidRPr="00305B1C">
              <w:rPr>
                <w:i/>
                <w:sz w:val="20"/>
                <w:szCs w:val="20"/>
              </w:rPr>
              <w:t>Alfalfa</w:t>
            </w:r>
            <w:r w:rsidRPr="00305B1C">
              <w:rPr>
                <w:sz w:val="20"/>
                <w:szCs w:val="20"/>
              </w:rPr>
              <w:t>])(</w:t>
            </w:r>
            <w:r w:rsidR="00E84F37">
              <w:rPr>
                <w:sz w:val="20"/>
                <w:szCs w:val="20"/>
              </w:rPr>
              <w:t>Table S17</w:t>
            </w:r>
            <w:r w:rsidRPr="00305B1C">
              <w:rPr>
                <w:sz w:val="20"/>
                <w:szCs w:val="20"/>
              </w:rPr>
              <w:t>); and green beans (</w:t>
            </w:r>
            <w:r w:rsidRPr="00305B1C">
              <w:rPr>
                <w:i/>
                <w:sz w:val="20"/>
                <w:szCs w:val="20"/>
              </w:rPr>
              <w:t>GBY</w:t>
            </w:r>
            <w:r w:rsidRPr="00305B1C">
              <w:rPr>
                <w:sz w:val="20"/>
                <w:szCs w:val="20"/>
              </w:rPr>
              <w:t>), and squash (</w:t>
            </w:r>
            <w:r w:rsidRPr="00305B1C">
              <w:rPr>
                <w:i/>
                <w:sz w:val="20"/>
                <w:szCs w:val="20"/>
              </w:rPr>
              <w:t>SQY</w:t>
            </w:r>
            <w:r w:rsidRPr="00305B1C">
              <w:rPr>
                <w:sz w:val="20"/>
                <w:szCs w:val="20"/>
              </w:rPr>
              <w:t>)</w:t>
            </w:r>
            <w:r w:rsidR="00C6188B">
              <w:rPr>
                <w:sz w:val="20"/>
                <w:szCs w:val="20"/>
              </w:rPr>
              <w:t xml:space="preserve"> (Table S19</w:t>
            </w:r>
            <w:r w:rsidRPr="00305B1C">
              <w:rPr>
                <w:sz w:val="20"/>
                <w:szCs w:val="20"/>
              </w:rPr>
              <w:t>).</w:t>
            </w:r>
          </w:p>
          <w:p w14:paraId="5524AA1E" w14:textId="2217DDDF" w:rsidR="00550F6F" w:rsidRPr="00305B1C" w:rsidRDefault="00550F6F" w:rsidP="006C16A9">
            <w:pPr>
              <w:spacing w:after="0" w:line="240" w:lineRule="auto"/>
              <w:rPr>
                <w:sz w:val="20"/>
              </w:rPr>
            </w:pPr>
            <w:r w:rsidRPr="00305B1C">
              <w:rPr>
                <w:rFonts w:cs="Lucida Sans Unicode"/>
                <w:color w:val="393318"/>
                <w:sz w:val="20"/>
                <w:szCs w:val="20"/>
              </w:rPr>
              <w:t>¶</w:t>
            </w:r>
            <w:r w:rsidRPr="00305B1C">
              <w:rPr>
                <w:sz w:val="20"/>
                <w:szCs w:val="20"/>
              </w:rPr>
              <w:t>Seasonal utilization rate (SU) and average daily intake (DI) (</w:t>
            </w:r>
            <w:r w:rsidR="00C71AF9">
              <w:rPr>
                <w:sz w:val="20"/>
                <w:szCs w:val="20"/>
              </w:rPr>
              <w:t>T</w:t>
            </w:r>
            <w:r w:rsidR="00E84F37">
              <w:rPr>
                <w:sz w:val="20"/>
                <w:szCs w:val="20"/>
              </w:rPr>
              <w:t>able S18</w:t>
            </w:r>
            <w:r w:rsidRPr="00305B1C">
              <w:rPr>
                <w:sz w:val="20"/>
                <w:szCs w:val="20"/>
              </w:rPr>
              <w:t>).</w:t>
            </w:r>
          </w:p>
          <w:p w14:paraId="51D6234E" w14:textId="77777777" w:rsidR="00550F6F" w:rsidRDefault="00550F6F" w:rsidP="006C16A9">
            <w:pPr>
              <w:pStyle w:val="NoSpacing"/>
              <w:widowControl w:val="0"/>
              <w:rPr>
                <w:sz w:val="20"/>
              </w:rPr>
            </w:pPr>
            <w:r w:rsidRPr="00305B1C">
              <w:rPr>
                <w:rFonts w:ascii="Cambria Math" w:hAnsi="Cambria Math" w:cs="Cambria Math"/>
                <w:color w:val="393318"/>
                <w:sz w:val="20"/>
                <w:szCs w:val="20"/>
              </w:rPr>
              <w:t>∥</w:t>
            </w:r>
            <w:r w:rsidRPr="00305B1C">
              <w:rPr>
                <w:sz w:val="20"/>
              </w:rPr>
              <w:t>For conservation corn, conservation soybean, grass hay, permanent pasture, and rotational grazing land-use types, we assumed surface application with no incorporation. For conventional corn, conventional soybean, and mixed fruit</w:t>
            </w:r>
            <w:r w:rsidR="00EA6C07">
              <w:rPr>
                <w:sz w:val="20"/>
              </w:rPr>
              <w:t>s</w:t>
            </w:r>
            <w:r w:rsidRPr="00305B1C">
              <w:rPr>
                <w:sz w:val="20"/>
              </w:rPr>
              <w:t xml:space="preserve"> and vegetable</w:t>
            </w:r>
            <w:r w:rsidR="00EA6C07">
              <w:rPr>
                <w:sz w:val="20"/>
              </w:rPr>
              <w:t>s</w:t>
            </w:r>
            <w:r w:rsidRPr="00305B1C">
              <w:rPr>
                <w:sz w:val="20"/>
              </w:rPr>
              <w:t xml:space="preserve"> land-use types, we assumed management across the watershed with two methods occurring in equal proportion: surface application with no incorporation and incorporating within one week (Matthew Helmers and Thomas Isenhart, Iowa State University, personal communication, 2014). For alfalfa, we assumed an intermediate value between conservation and conventional row crop land-use types.</w:t>
            </w:r>
          </w:p>
          <w:p w14:paraId="7A9F2FB7" w14:textId="2350E054" w:rsidR="00EE023A" w:rsidRPr="002E3AA7" w:rsidRDefault="00EE023A" w:rsidP="006C16A9">
            <w:pPr>
              <w:pStyle w:val="NoSpacing"/>
              <w:widowControl w:val="0"/>
              <w:rPr>
                <w:rFonts w:asciiTheme="majorHAnsi" w:hAnsiTheme="majorHAnsi"/>
                <w:sz w:val="20"/>
                <w:szCs w:val="20"/>
              </w:rPr>
            </w:pPr>
            <w:r w:rsidRPr="00EE023A">
              <w:rPr>
                <w:rFonts w:cs="Cambria Math"/>
                <w:color w:val="393318"/>
                <w:sz w:val="20"/>
                <w:szCs w:val="20"/>
              </w:rPr>
              <w:t>∫</w:t>
            </w:r>
            <w:r>
              <w:rPr>
                <w:sz w:val="20"/>
              </w:rPr>
              <w:t>All possible soil test P (</w:t>
            </w:r>
            <w:proofErr w:type="spellStart"/>
            <w:r>
              <w:rPr>
                <w:sz w:val="20"/>
              </w:rPr>
              <w:t>STP</w:t>
            </w:r>
            <w:r w:rsidRPr="00EE023A">
              <w:rPr>
                <w:sz w:val="20"/>
                <w:vertAlign w:val="subscript"/>
              </w:rPr>
              <w:t>ij</w:t>
            </w:r>
            <w:proofErr w:type="spellEnd"/>
            <w:r>
              <w:rPr>
                <w:sz w:val="20"/>
              </w:rPr>
              <w:t xml:space="preserve">) values in PEWI have values less than 100; </w:t>
            </w:r>
            <w:proofErr w:type="gramStart"/>
            <w:r>
              <w:rPr>
                <w:sz w:val="20"/>
              </w:rPr>
              <w:t>thus</w:t>
            </w:r>
            <w:proofErr w:type="gramEnd"/>
            <w:r>
              <w:rPr>
                <w:sz w:val="20"/>
              </w:rPr>
              <w:t xml:space="preserve"> soil test P drainage only takes on the value of 0.1 ppm.</w:t>
            </w:r>
          </w:p>
        </w:tc>
      </w:tr>
    </w:tbl>
    <w:p w14:paraId="0970E1D0" w14:textId="77777777" w:rsidR="00550F6F" w:rsidRDefault="00550F6F" w:rsidP="00550F6F">
      <w:pPr>
        <w:spacing w:line="276" w:lineRule="auto"/>
        <w:rPr>
          <w:bCs/>
          <w:szCs w:val="18"/>
        </w:rPr>
      </w:pPr>
      <w:r>
        <w:br w:type="page"/>
      </w:r>
    </w:p>
    <w:p w14:paraId="4A939119" w14:textId="008CA6E7" w:rsidR="00550F6F" w:rsidRPr="004C73DC" w:rsidRDefault="004C73DC" w:rsidP="004C73DC">
      <w:pPr>
        <w:pStyle w:val="Heading1"/>
        <w:rPr>
          <w:rFonts w:asciiTheme="minorHAnsi" w:hAnsiTheme="minorHAnsi" w:cstheme="minorHAnsi"/>
          <w:b/>
          <w:sz w:val="24"/>
        </w:rPr>
      </w:pPr>
      <w:bookmarkStart w:id="38" w:name="_Toc28353264"/>
      <w:r w:rsidRPr="004C73DC">
        <w:rPr>
          <w:rFonts w:asciiTheme="minorHAnsi" w:hAnsiTheme="minorHAnsi" w:cstheme="minorHAnsi"/>
          <w:b/>
          <w:sz w:val="24"/>
        </w:rPr>
        <w:lastRenderedPageBreak/>
        <w:t xml:space="preserve">Table S10. Sediment Delivery Ratio (SDR) by Iowa Landform Region and Drainage Area, from Iowa NRCS Erosion and Sediment </w:t>
      </w:r>
      <w:proofErr w:type="spellStart"/>
      <w:r w:rsidRPr="004C73DC">
        <w:rPr>
          <w:rFonts w:asciiTheme="minorHAnsi" w:hAnsiTheme="minorHAnsi" w:cstheme="minorHAnsi"/>
          <w:b/>
          <w:sz w:val="24"/>
        </w:rPr>
        <w:t>Delivery</w:t>
      </w:r>
      <w:r w:rsidR="002D2913" w:rsidRPr="002D2913">
        <w:rPr>
          <w:rFonts w:asciiTheme="minorHAnsi" w:hAnsiTheme="minorHAnsi" w:cstheme="minorHAnsi"/>
          <w:b/>
          <w:sz w:val="24"/>
          <w:vertAlign w:val="superscript"/>
        </w:rPr>
        <w:t>a</w:t>
      </w:r>
      <w:bookmarkEnd w:id="38"/>
      <w:proofErr w:type="spellEnd"/>
      <w:r w:rsidRPr="004C73DC">
        <w:rPr>
          <w:rFonts w:asciiTheme="minorHAnsi" w:hAnsiTheme="minorHAnsi" w:cstheme="minorHAnsi"/>
          <w:b/>
          <w:sz w:val="24"/>
        </w:rPr>
        <w:t xml:space="preserve"> </w:t>
      </w:r>
    </w:p>
    <w:tbl>
      <w:tblPr>
        <w:tblStyle w:val="TableGrid"/>
        <w:tblW w:w="0" w:type="auto"/>
        <w:tblInd w:w="-5" w:type="dxa"/>
        <w:tblLook w:val="04A0" w:firstRow="1" w:lastRow="0" w:firstColumn="1" w:lastColumn="0" w:noHBand="0" w:noVBand="1"/>
      </w:tblPr>
      <w:tblGrid>
        <w:gridCol w:w="1205"/>
        <w:gridCol w:w="671"/>
        <w:gridCol w:w="774"/>
        <w:gridCol w:w="671"/>
        <w:gridCol w:w="835"/>
      </w:tblGrid>
      <w:tr w:rsidR="00550F6F" w:rsidRPr="002E3AA7" w14:paraId="3A61CEAC" w14:textId="77777777" w:rsidTr="006C16A9">
        <w:trPr>
          <w:tblHeader/>
        </w:trPr>
        <w:tc>
          <w:tcPr>
            <w:tcW w:w="1169" w:type="dxa"/>
          </w:tcPr>
          <w:p w14:paraId="1A325030" w14:textId="77777777" w:rsidR="00550F6F" w:rsidRPr="00305B1C" w:rsidRDefault="00550F6F" w:rsidP="00550F6F">
            <w:pPr>
              <w:rPr>
                <w:b/>
                <w:sz w:val="20"/>
              </w:rPr>
            </w:pPr>
            <w:r w:rsidRPr="00305B1C">
              <w:rPr>
                <w:b/>
                <w:sz w:val="20"/>
              </w:rPr>
              <w:t>Hectares</w:t>
            </w:r>
          </w:p>
        </w:tc>
        <w:tc>
          <w:tcPr>
            <w:tcW w:w="0" w:type="auto"/>
          </w:tcPr>
          <w:p w14:paraId="173B0EB1" w14:textId="77777777" w:rsidR="00550F6F" w:rsidRPr="00305B1C" w:rsidRDefault="00550F6F" w:rsidP="00550F6F">
            <w:pPr>
              <w:rPr>
                <w:b/>
                <w:sz w:val="20"/>
              </w:rPr>
            </w:pPr>
            <w:r w:rsidRPr="00305B1C">
              <w:rPr>
                <w:b/>
                <w:sz w:val="20"/>
              </w:rPr>
              <w:t>SDR1</w:t>
            </w:r>
          </w:p>
        </w:tc>
        <w:tc>
          <w:tcPr>
            <w:tcW w:w="0" w:type="auto"/>
          </w:tcPr>
          <w:p w14:paraId="4FAF5A31" w14:textId="77777777" w:rsidR="00550F6F" w:rsidRPr="00305B1C" w:rsidRDefault="00550F6F" w:rsidP="00550F6F">
            <w:pPr>
              <w:rPr>
                <w:b/>
                <w:sz w:val="20"/>
              </w:rPr>
            </w:pPr>
            <w:r w:rsidRPr="00305B1C">
              <w:rPr>
                <w:b/>
                <w:sz w:val="20"/>
              </w:rPr>
              <w:t>SDR2*</w:t>
            </w:r>
          </w:p>
        </w:tc>
        <w:tc>
          <w:tcPr>
            <w:tcW w:w="0" w:type="auto"/>
          </w:tcPr>
          <w:p w14:paraId="1523E4FE" w14:textId="77777777" w:rsidR="00550F6F" w:rsidRPr="00305B1C" w:rsidRDefault="00550F6F" w:rsidP="00550F6F">
            <w:pPr>
              <w:rPr>
                <w:b/>
                <w:sz w:val="20"/>
              </w:rPr>
            </w:pPr>
            <w:r w:rsidRPr="00305B1C">
              <w:rPr>
                <w:b/>
                <w:sz w:val="20"/>
              </w:rPr>
              <w:t>SDR3</w:t>
            </w:r>
          </w:p>
        </w:tc>
        <w:tc>
          <w:tcPr>
            <w:tcW w:w="0" w:type="auto"/>
          </w:tcPr>
          <w:p w14:paraId="1D1499ED" w14:textId="77777777" w:rsidR="00550F6F" w:rsidRPr="00305B1C" w:rsidRDefault="00550F6F" w:rsidP="00550F6F">
            <w:pPr>
              <w:rPr>
                <w:b/>
                <w:sz w:val="20"/>
              </w:rPr>
            </w:pPr>
            <w:r w:rsidRPr="00305B1C">
              <w:rPr>
                <w:b/>
                <w:sz w:val="20"/>
              </w:rPr>
              <w:t>SDR4*</w:t>
            </w:r>
          </w:p>
        </w:tc>
      </w:tr>
      <w:tr w:rsidR="00550F6F" w:rsidRPr="002E3AA7" w14:paraId="383B76EE" w14:textId="77777777" w:rsidTr="006C16A9">
        <w:tc>
          <w:tcPr>
            <w:tcW w:w="1169" w:type="dxa"/>
          </w:tcPr>
          <w:p w14:paraId="55427174" w14:textId="77777777" w:rsidR="00550F6F" w:rsidRPr="00305B1C" w:rsidRDefault="00550F6F" w:rsidP="00550F6F">
            <w:pPr>
              <w:jc w:val="right"/>
              <w:rPr>
                <w:sz w:val="20"/>
              </w:rPr>
            </w:pPr>
            <w:r w:rsidRPr="00305B1C">
              <w:rPr>
                <w:sz w:val="20"/>
              </w:rPr>
              <w:t>0.4</w:t>
            </w:r>
          </w:p>
        </w:tc>
        <w:tc>
          <w:tcPr>
            <w:tcW w:w="0" w:type="auto"/>
          </w:tcPr>
          <w:p w14:paraId="7107483A" w14:textId="77777777" w:rsidR="00550F6F" w:rsidRPr="00305B1C" w:rsidRDefault="00550F6F" w:rsidP="00550F6F">
            <w:pPr>
              <w:jc w:val="right"/>
              <w:rPr>
                <w:sz w:val="20"/>
              </w:rPr>
            </w:pPr>
            <w:r w:rsidRPr="00305B1C">
              <w:rPr>
                <w:sz w:val="20"/>
              </w:rPr>
              <w:t>97.0</w:t>
            </w:r>
          </w:p>
        </w:tc>
        <w:tc>
          <w:tcPr>
            <w:tcW w:w="0" w:type="auto"/>
          </w:tcPr>
          <w:p w14:paraId="3F6AD826" w14:textId="77777777" w:rsidR="00550F6F" w:rsidRPr="00305B1C" w:rsidRDefault="00550F6F" w:rsidP="00550F6F">
            <w:pPr>
              <w:jc w:val="right"/>
              <w:rPr>
                <w:sz w:val="20"/>
              </w:rPr>
            </w:pPr>
            <w:r w:rsidRPr="00305B1C">
              <w:rPr>
                <w:sz w:val="20"/>
              </w:rPr>
              <w:t>94.0</w:t>
            </w:r>
          </w:p>
        </w:tc>
        <w:tc>
          <w:tcPr>
            <w:tcW w:w="0" w:type="auto"/>
          </w:tcPr>
          <w:p w14:paraId="00F3060C" w14:textId="77777777" w:rsidR="00550F6F" w:rsidRPr="00305B1C" w:rsidRDefault="00550F6F" w:rsidP="00550F6F">
            <w:pPr>
              <w:jc w:val="right"/>
              <w:rPr>
                <w:sz w:val="20"/>
              </w:rPr>
            </w:pPr>
            <w:r w:rsidRPr="00305B1C">
              <w:rPr>
                <w:sz w:val="20"/>
              </w:rPr>
              <w:t>88.0</w:t>
            </w:r>
          </w:p>
        </w:tc>
        <w:tc>
          <w:tcPr>
            <w:tcW w:w="0" w:type="auto"/>
          </w:tcPr>
          <w:p w14:paraId="063B9E7B" w14:textId="22AE9999" w:rsidR="00550F6F" w:rsidRPr="00305B1C" w:rsidRDefault="00550F6F" w:rsidP="00550F6F">
            <w:pPr>
              <w:tabs>
                <w:tab w:val="right" w:pos="594"/>
              </w:tabs>
              <w:rPr>
                <w:sz w:val="20"/>
              </w:rPr>
            </w:pPr>
            <w:r w:rsidRPr="00305B1C">
              <w:rPr>
                <w:sz w:val="20"/>
              </w:rPr>
              <w:tab/>
            </w:r>
            <w:r w:rsidR="006C16A9">
              <w:rPr>
                <w:sz w:val="20"/>
              </w:rPr>
              <w:t xml:space="preserve"> </w:t>
            </w:r>
            <w:r w:rsidRPr="00305B1C">
              <w:rPr>
                <w:sz w:val="20"/>
              </w:rPr>
              <w:t>80.0</w:t>
            </w:r>
          </w:p>
        </w:tc>
      </w:tr>
      <w:tr w:rsidR="00550F6F" w:rsidRPr="002E3AA7" w14:paraId="63C9FE22" w14:textId="77777777" w:rsidTr="006C16A9">
        <w:tc>
          <w:tcPr>
            <w:tcW w:w="1169" w:type="dxa"/>
          </w:tcPr>
          <w:p w14:paraId="5C4E47CF" w14:textId="77777777" w:rsidR="00550F6F" w:rsidRPr="00305B1C" w:rsidRDefault="00550F6F" w:rsidP="00550F6F">
            <w:pPr>
              <w:jc w:val="right"/>
              <w:rPr>
                <w:sz w:val="20"/>
              </w:rPr>
            </w:pPr>
            <w:r w:rsidRPr="00305B1C">
              <w:rPr>
                <w:sz w:val="20"/>
              </w:rPr>
              <w:t>4.0</w:t>
            </w:r>
          </w:p>
        </w:tc>
        <w:tc>
          <w:tcPr>
            <w:tcW w:w="0" w:type="auto"/>
          </w:tcPr>
          <w:p w14:paraId="4225A565" w14:textId="77777777" w:rsidR="00550F6F" w:rsidRPr="00305B1C" w:rsidRDefault="00550F6F" w:rsidP="00550F6F">
            <w:pPr>
              <w:jc w:val="right"/>
              <w:rPr>
                <w:sz w:val="20"/>
              </w:rPr>
            </w:pPr>
            <w:r w:rsidRPr="00305B1C">
              <w:rPr>
                <w:sz w:val="20"/>
              </w:rPr>
              <w:t>84.5</w:t>
            </w:r>
          </w:p>
        </w:tc>
        <w:tc>
          <w:tcPr>
            <w:tcW w:w="0" w:type="auto"/>
          </w:tcPr>
          <w:p w14:paraId="3946DB53" w14:textId="77777777" w:rsidR="00550F6F" w:rsidRPr="00305B1C" w:rsidRDefault="00550F6F" w:rsidP="00550F6F">
            <w:pPr>
              <w:jc w:val="right"/>
              <w:rPr>
                <w:sz w:val="20"/>
              </w:rPr>
            </w:pPr>
            <w:r w:rsidRPr="00305B1C">
              <w:rPr>
                <w:sz w:val="20"/>
              </w:rPr>
              <w:t>68.0</w:t>
            </w:r>
          </w:p>
        </w:tc>
        <w:tc>
          <w:tcPr>
            <w:tcW w:w="0" w:type="auto"/>
          </w:tcPr>
          <w:p w14:paraId="6E58CB80" w14:textId="77777777" w:rsidR="00550F6F" w:rsidRPr="00305B1C" w:rsidRDefault="00550F6F" w:rsidP="00550F6F">
            <w:pPr>
              <w:jc w:val="right"/>
              <w:rPr>
                <w:sz w:val="20"/>
              </w:rPr>
            </w:pPr>
            <w:r w:rsidRPr="00305B1C">
              <w:rPr>
                <w:sz w:val="20"/>
              </w:rPr>
              <w:t>44.0</w:t>
            </w:r>
          </w:p>
        </w:tc>
        <w:tc>
          <w:tcPr>
            <w:tcW w:w="0" w:type="auto"/>
          </w:tcPr>
          <w:p w14:paraId="5F83F139" w14:textId="77777777" w:rsidR="00550F6F" w:rsidRPr="00305B1C" w:rsidRDefault="00550F6F" w:rsidP="00550F6F">
            <w:pPr>
              <w:jc w:val="right"/>
              <w:rPr>
                <w:sz w:val="20"/>
              </w:rPr>
            </w:pPr>
            <w:r w:rsidRPr="00305B1C">
              <w:rPr>
                <w:sz w:val="20"/>
              </w:rPr>
              <w:t>25.5</w:t>
            </w:r>
          </w:p>
        </w:tc>
      </w:tr>
      <w:tr w:rsidR="00550F6F" w:rsidRPr="002E3AA7" w14:paraId="522778DE" w14:textId="77777777" w:rsidTr="006C16A9">
        <w:tc>
          <w:tcPr>
            <w:tcW w:w="1169" w:type="dxa"/>
          </w:tcPr>
          <w:p w14:paraId="572743CE" w14:textId="77777777" w:rsidR="00550F6F" w:rsidRPr="00305B1C" w:rsidRDefault="00550F6F" w:rsidP="00550F6F">
            <w:pPr>
              <w:jc w:val="right"/>
              <w:rPr>
                <w:sz w:val="20"/>
              </w:rPr>
            </w:pPr>
            <w:r w:rsidRPr="00305B1C">
              <w:rPr>
                <w:sz w:val="20"/>
              </w:rPr>
              <w:t>25.9</w:t>
            </w:r>
          </w:p>
        </w:tc>
        <w:tc>
          <w:tcPr>
            <w:tcW w:w="0" w:type="auto"/>
          </w:tcPr>
          <w:p w14:paraId="18610D6E" w14:textId="77777777" w:rsidR="00550F6F" w:rsidRPr="00305B1C" w:rsidRDefault="00550F6F" w:rsidP="00550F6F">
            <w:pPr>
              <w:jc w:val="right"/>
              <w:rPr>
                <w:sz w:val="20"/>
              </w:rPr>
            </w:pPr>
            <w:r w:rsidRPr="00305B1C">
              <w:rPr>
                <w:sz w:val="20"/>
              </w:rPr>
              <w:t>75.0</w:t>
            </w:r>
          </w:p>
        </w:tc>
        <w:tc>
          <w:tcPr>
            <w:tcW w:w="0" w:type="auto"/>
          </w:tcPr>
          <w:p w14:paraId="5E4CF566" w14:textId="77777777" w:rsidR="00550F6F" w:rsidRPr="00305B1C" w:rsidRDefault="00550F6F" w:rsidP="00550F6F">
            <w:pPr>
              <w:jc w:val="right"/>
              <w:rPr>
                <w:sz w:val="20"/>
              </w:rPr>
            </w:pPr>
            <w:r w:rsidRPr="00305B1C">
              <w:rPr>
                <w:sz w:val="20"/>
              </w:rPr>
              <w:t>50.0</w:t>
            </w:r>
          </w:p>
        </w:tc>
        <w:tc>
          <w:tcPr>
            <w:tcW w:w="0" w:type="auto"/>
          </w:tcPr>
          <w:p w14:paraId="496F2BFC" w14:textId="77777777" w:rsidR="00550F6F" w:rsidRPr="00305B1C" w:rsidRDefault="00550F6F" w:rsidP="00550F6F">
            <w:pPr>
              <w:jc w:val="right"/>
              <w:rPr>
                <w:sz w:val="20"/>
              </w:rPr>
            </w:pPr>
            <w:r w:rsidRPr="00305B1C">
              <w:rPr>
                <w:sz w:val="20"/>
              </w:rPr>
              <w:t>25.0</w:t>
            </w:r>
          </w:p>
        </w:tc>
        <w:tc>
          <w:tcPr>
            <w:tcW w:w="0" w:type="auto"/>
          </w:tcPr>
          <w:p w14:paraId="48F74BE5" w14:textId="77777777" w:rsidR="00550F6F" w:rsidRPr="00305B1C" w:rsidRDefault="00550F6F" w:rsidP="00550F6F">
            <w:pPr>
              <w:jc w:val="right"/>
              <w:rPr>
                <w:sz w:val="20"/>
              </w:rPr>
            </w:pPr>
            <w:r w:rsidRPr="00305B1C">
              <w:rPr>
                <w:sz w:val="20"/>
              </w:rPr>
              <w:t>10.0</w:t>
            </w:r>
          </w:p>
        </w:tc>
      </w:tr>
      <w:tr w:rsidR="00550F6F" w:rsidRPr="002E3AA7" w14:paraId="3C945564" w14:textId="77777777" w:rsidTr="006C16A9">
        <w:tc>
          <w:tcPr>
            <w:tcW w:w="1169" w:type="dxa"/>
          </w:tcPr>
          <w:p w14:paraId="4F54ACF9" w14:textId="77777777" w:rsidR="00550F6F" w:rsidRPr="00305B1C" w:rsidRDefault="00550F6F" w:rsidP="00550F6F">
            <w:pPr>
              <w:jc w:val="right"/>
              <w:rPr>
                <w:sz w:val="20"/>
              </w:rPr>
            </w:pPr>
            <w:r w:rsidRPr="00305B1C">
              <w:rPr>
                <w:sz w:val="20"/>
              </w:rPr>
              <w:t>40.5</w:t>
            </w:r>
          </w:p>
        </w:tc>
        <w:tc>
          <w:tcPr>
            <w:tcW w:w="0" w:type="auto"/>
          </w:tcPr>
          <w:p w14:paraId="7E7C9B81" w14:textId="77777777" w:rsidR="00550F6F" w:rsidRPr="00305B1C" w:rsidRDefault="00550F6F" w:rsidP="00550F6F">
            <w:pPr>
              <w:jc w:val="right"/>
              <w:rPr>
                <w:sz w:val="20"/>
              </w:rPr>
            </w:pPr>
            <w:r w:rsidRPr="00305B1C">
              <w:rPr>
                <w:sz w:val="20"/>
              </w:rPr>
              <w:t>73.0</w:t>
            </w:r>
          </w:p>
        </w:tc>
        <w:tc>
          <w:tcPr>
            <w:tcW w:w="0" w:type="auto"/>
          </w:tcPr>
          <w:p w14:paraId="0D6695E8" w14:textId="77777777" w:rsidR="00550F6F" w:rsidRPr="00305B1C" w:rsidRDefault="00550F6F" w:rsidP="00550F6F">
            <w:pPr>
              <w:jc w:val="right"/>
              <w:rPr>
                <w:sz w:val="20"/>
              </w:rPr>
            </w:pPr>
            <w:r w:rsidRPr="00305B1C">
              <w:rPr>
                <w:sz w:val="20"/>
              </w:rPr>
              <w:t>47.0</w:t>
            </w:r>
          </w:p>
        </w:tc>
        <w:tc>
          <w:tcPr>
            <w:tcW w:w="0" w:type="auto"/>
          </w:tcPr>
          <w:p w14:paraId="3391AA71" w14:textId="77777777" w:rsidR="00550F6F" w:rsidRPr="00305B1C" w:rsidRDefault="00550F6F" w:rsidP="00550F6F">
            <w:pPr>
              <w:jc w:val="right"/>
              <w:rPr>
                <w:sz w:val="20"/>
              </w:rPr>
            </w:pPr>
            <w:r w:rsidRPr="00305B1C">
              <w:rPr>
                <w:sz w:val="20"/>
              </w:rPr>
              <w:t>23.0</w:t>
            </w:r>
          </w:p>
        </w:tc>
        <w:tc>
          <w:tcPr>
            <w:tcW w:w="0" w:type="auto"/>
          </w:tcPr>
          <w:p w14:paraId="76447DA0" w14:textId="77777777" w:rsidR="00550F6F" w:rsidRPr="00305B1C" w:rsidRDefault="00550F6F" w:rsidP="00550F6F">
            <w:pPr>
              <w:jc w:val="right"/>
              <w:rPr>
                <w:sz w:val="20"/>
              </w:rPr>
            </w:pPr>
            <w:r w:rsidRPr="00305B1C">
              <w:rPr>
                <w:sz w:val="20"/>
              </w:rPr>
              <w:t>9.0</w:t>
            </w:r>
          </w:p>
        </w:tc>
      </w:tr>
      <w:tr w:rsidR="00550F6F" w:rsidRPr="002E3AA7" w14:paraId="0CFBA1B4" w14:textId="77777777" w:rsidTr="006C16A9">
        <w:tc>
          <w:tcPr>
            <w:tcW w:w="1169" w:type="dxa"/>
          </w:tcPr>
          <w:p w14:paraId="219CB752" w14:textId="77777777" w:rsidR="00550F6F" w:rsidRPr="00305B1C" w:rsidRDefault="00550F6F" w:rsidP="00550F6F">
            <w:pPr>
              <w:jc w:val="right"/>
              <w:rPr>
                <w:sz w:val="20"/>
              </w:rPr>
            </w:pPr>
            <w:r w:rsidRPr="00305B1C">
              <w:rPr>
                <w:sz w:val="20"/>
              </w:rPr>
              <w:t>404.7</w:t>
            </w:r>
          </w:p>
        </w:tc>
        <w:tc>
          <w:tcPr>
            <w:tcW w:w="0" w:type="auto"/>
          </w:tcPr>
          <w:p w14:paraId="14317E0A" w14:textId="77777777" w:rsidR="00550F6F" w:rsidRPr="00305B1C" w:rsidRDefault="00550F6F" w:rsidP="00550F6F">
            <w:pPr>
              <w:jc w:val="right"/>
              <w:rPr>
                <w:sz w:val="20"/>
              </w:rPr>
            </w:pPr>
            <w:r w:rsidRPr="00305B1C">
              <w:rPr>
                <w:sz w:val="20"/>
              </w:rPr>
              <w:t>65.0</w:t>
            </w:r>
          </w:p>
        </w:tc>
        <w:tc>
          <w:tcPr>
            <w:tcW w:w="0" w:type="auto"/>
          </w:tcPr>
          <w:p w14:paraId="49BCF06B" w14:textId="77777777" w:rsidR="00550F6F" w:rsidRPr="00305B1C" w:rsidRDefault="00550F6F" w:rsidP="00550F6F">
            <w:pPr>
              <w:jc w:val="right"/>
              <w:rPr>
                <w:sz w:val="20"/>
              </w:rPr>
            </w:pPr>
            <w:r w:rsidRPr="00305B1C">
              <w:rPr>
                <w:sz w:val="20"/>
              </w:rPr>
              <w:t>35.0</w:t>
            </w:r>
          </w:p>
        </w:tc>
        <w:tc>
          <w:tcPr>
            <w:tcW w:w="0" w:type="auto"/>
          </w:tcPr>
          <w:p w14:paraId="706007D8" w14:textId="77777777" w:rsidR="00550F6F" w:rsidRPr="00305B1C" w:rsidRDefault="00550F6F" w:rsidP="00550F6F">
            <w:pPr>
              <w:jc w:val="right"/>
              <w:rPr>
                <w:sz w:val="20"/>
              </w:rPr>
            </w:pPr>
            <w:r w:rsidRPr="00305B1C">
              <w:rPr>
                <w:sz w:val="20"/>
              </w:rPr>
              <w:t>17.5</w:t>
            </w:r>
          </w:p>
        </w:tc>
        <w:tc>
          <w:tcPr>
            <w:tcW w:w="0" w:type="auto"/>
          </w:tcPr>
          <w:p w14:paraId="2F19D48B" w14:textId="77777777" w:rsidR="00550F6F" w:rsidRPr="00305B1C" w:rsidRDefault="00550F6F" w:rsidP="00550F6F">
            <w:pPr>
              <w:jc w:val="right"/>
              <w:rPr>
                <w:sz w:val="20"/>
              </w:rPr>
            </w:pPr>
            <w:r w:rsidRPr="00305B1C">
              <w:rPr>
                <w:sz w:val="20"/>
              </w:rPr>
              <w:t>6.0</w:t>
            </w:r>
          </w:p>
        </w:tc>
      </w:tr>
      <w:tr w:rsidR="00550F6F" w:rsidRPr="002E3AA7" w14:paraId="40898423" w14:textId="77777777" w:rsidTr="006C16A9">
        <w:tc>
          <w:tcPr>
            <w:tcW w:w="1169" w:type="dxa"/>
            <w:tcBorders>
              <w:bottom w:val="single" w:sz="4" w:space="0" w:color="auto"/>
            </w:tcBorders>
          </w:tcPr>
          <w:p w14:paraId="2C773BA0" w14:textId="77777777" w:rsidR="00550F6F" w:rsidRPr="00305B1C" w:rsidRDefault="00550F6F" w:rsidP="00550F6F">
            <w:pPr>
              <w:jc w:val="right"/>
              <w:rPr>
                <w:sz w:val="20"/>
              </w:rPr>
            </w:pPr>
            <w:r w:rsidRPr="00305B1C">
              <w:rPr>
                <w:sz w:val="20"/>
              </w:rPr>
              <w:t>4,046.9</w:t>
            </w:r>
          </w:p>
        </w:tc>
        <w:tc>
          <w:tcPr>
            <w:tcW w:w="0" w:type="auto"/>
            <w:tcBorders>
              <w:bottom w:val="single" w:sz="4" w:space="0" w:color="auto"/>
            </w:tcBorders>
          </w:tcPr>
          <w:p w14:paraId="75373CAB" w14:textId="77777777" w:rsidR="00550F6F" w:rsidRPr="00305B1C" w:rsidRDefault="00550F6F" w:rsidP="00550F6F">
            <w:pPr>
              <w:jc w:val="right"/>
              <w:rPr>
                <w:sz w:val="20"/>
              </w:rPr>
            </w:pPr>
            <w:r w:rsidRPr="00305B1C">
              <w:rPr>
                <w:sz w:val="20"/>
              </w:rPr>
              <w:t>57.0</w:t>
            </w:r>
          </w:p>
        </w:tc>
        <w:tc>
          <w:tcPr>
            <w:tcW w:w="0" w:type="auto"/>
            <w:tcBorders>
              <w:bottom w:val="single" w:sz="4" w:space="0" w:color="auto"/>
            </w:tcBorders>
          </w:tcPr>
          <w:p w14:paraId="631F5A44" w14:textId="77777777" w:rsidR="00550F6F" w:rsidRPr="00305B1C" w:rsidRDefault="00550F6F" w:rsidP="00550F6F">
            <w:pPr>
              <w:jc w:val="right"/>
              <w:rPr>
                <w:sz w:val="20"/>
              </w:rPr>
            </w:pPr>
            <w:r w:rsidRPr="00305B1C">
              <w:rPr>
                <w:sz w:val="20"/>
              </w:rPr>
              <w:t>26.0</w:t>
            </w:r>
          </w:p>
        </w:tc>
        <w:tc>
          <w:tcPr>
            <w:tcW w:w="0" w:type="auto"/>
            <w:tcBorders>
              <w:bottom w:val="single" w:sz="4" w:space="0" w:color="auto"/>
            </w:tcBorders>
          </w:tcPr>
          <w:p w14:paraId="44D6BD24" w14:textId="77777777" w:rsidR="00550F6F" w:rsidRPr="00305B1C" w:rsidRDefault="00550F6F" w:rsidP="00550F6F">
            <w:pPr>
              <w:jc w:val="right"/>
              <w:rPr>
                <w:sz w:val="20"/>
              </w:rPr>
            </w:pPr>
            <w:r w:rsidRPr="00305B1C">
              <w:rPr>
                <w:sz w:val="20"/>
              </w:rPr>
              <w:t>13.0</w:t>
            </w:r>
          </w:p>
        </w:tc>
        <w:tc>
          <w:tcPr>
            <w:tcW w:w="0" w:type="auto"/>
            <w:tcBorders>
              <w:bottom w:val="single" w:sz="4" w:space="0" w:color="auto"/>
            </w:tcBorders>
          </w:tcPr>
          <w:p w14:paraId="7D22F121" w14:textId="77777777" w:rsidR="00550F6F" w:rsidRPr="00305B1C" w:rsidRDefault="00550F6F" w:rsidP="00550F6F">
            <w:pPr>
              <w:jc w:val="right"/>
              <w:rPr>
                <w:sz w:val="20"/>
              </w:rPr>
            </w:pPr>
            <w:r w:rsidRPr="00305B1C">
              <w:rPr>
                <w:sz w:val="20"/>
              </w:rPr>
              <w:t>4.0</w:t>
            </w:r>
          </w:p>
        </w:tc>
      </w:tr>
      <w:tr w:rsidR="00550F6F" w:rsidRPr="002E3AA7" w14:paraId="6D9116D4" w14:textId="77777777" w:rsidTr="006C16A9">
        <w:tc>
          <w:tcPr>
            <w:tcW w:w="4155" w:type="dxa"/>
            <w:gridSpan w:val="5"/>
            <w:tcBorders>
              <w:left w:val="nil"/>
              <w:bottom w:val="nil"/>
              <w:right w:val="nil"/>
            </w:tcBorders>
          </w:tcPr>
          <w:p w14:paraId="4FC1772E" w14:textId="67BB8C90" w:rsidR="002D2913" w:rsidRPr="002D2913" w:rsidRDefault="002D2913" w:rsidP="00550F6F">
            <w:pPr>
              <w:rPr>
                <w:sz w:val="20"/>
                <w:szCs w:val="20"/>
              </w:rPr>
            </w:pPr>
            <w:r w:rsidRPr="002D2913">
              <w:rPr>
                <w:sz w:val="20"/>
                <w:szCs w:val="20"/>
                <w:vertAlign w:val="superscript"/>
              </w:rPr>
              <w:t xml:space="preserve">a </w:t>
            </w:r>
            <w:r>
              <w:rPr>
                <w:sz w:val="20"/>
                <w:szCs w:val="20"/>
                <w:vertAlign w:val="superscript"/>
              </w:rPr>
              <w:fldChar w:fldCharType="begin" w:fldLock="1"/>
            </w:r>
            <w:r w:rsidR="00E269F2">
              <w:rPr>
                <w:sz w:val="20"/>
                <w:szCs w:val="20"/>
                <w:vertAlign w:val="superscript"/>
              </w:rPr>
              <w:instrText>ADDIN CSL_CITATION {"citationItems":[{"id":"ITEM-1","itemData":{"author":[{"dropping-particle":"","family":"USDA NRCS [United States Department of Agriculture Natural Resources Conservation Service]","given":"","non-dropping-particle":"","parse-names":false,"suffix":""}],"id":"ITEM-1","issued":{"date-parts":[["1998"]]},"publisher-place":"Des Moines, Iowa","title":"Erosion and Sediment Delivery","type":"report"},"uris":["http://www.mendeley.com/documents/?uuid=e9ee7b0d-9694-4c07-9201-12c6ba0b0c89"]}],"mendeley":{"formattedCitation":"(USDA NRCS [United States Department of Agriculture Natural Resources Conservation Service], 1998)","manualFormatting":"(USDA NRCS, 1998)","plainTextFormattedCitation":"(USDA NRCS [United States Department of Agriculture Natural Resources Conservation Service], 1998)","previouslyFormattedCitation":"(USDA NRCS [United States Department of Agriculture Natural Resources Conservation Service], 1998)"},"properties":{"noteIndex":0},"schema":"https://github.com/citation-style-language/schema/raw/master/csl-citation.json"}</w:instrText>
            </w:r>
            <w:r>
              <w:rPr>
                <w:sz w:val="20"/>
                <w:szCs w:val="20"/>
                <w:vertAlign w:val="superscript"/>
              </w:rPr>
              <w:fldChar w:fldCharType="separate"/>
            </w:r>
            <w:r w:rsidRPr="002D2913">
              <w:rPr>
                <w:noProof/>
                <w:sz w:val="20"/>
                <w:szCs w:val="20"/>
              </w:rPr>
              <w:t>(USDA NRCS, 1998)</w:t>
            </w:r>
            <w:r>
              <w:rPr>
                <w:sz w:val="20"/>
                <w:szCs w:val="20"/>
                <w:vertAlign w:val="superscript"/>
              </w:rPr>
              <w:fldChar w:fldCharType="end"/>
            </w:r>
          </w:p>
          <w:p w14:paraId="4D69C400" w14:textId="68CB0666" w:rsidR="00550F6F" w:rsidRPr="0039504F" w:rsidRDefault="00550F6F" w:rsidP="00550F6F">
            <w:pPr>
              <w:rPr>
                <w:sz w:val="20"/>
                <w:szCs w:val="20"/>
              </w:rPr>
            </w:pPr>
            <w:r w:rsidRPr="00305B1C">
              <w:rPr>
                <w:sz w:val="20"/>
                <w:szCs w:val="20"/>
              </w:rPr>
              <w:t>*“SDR 2” represents Southern Iowa Drift Plain and “SDR 4” represents Des Moines Lobe.</w:t>
            </w:r>
          </w:p>
        </w:tc>
      </w:tr>
    </w:tbl>
    <w:p w14:paraId="54D2D0F2" w14:textId="77777777" w:rsidR="00506A7E" w:rsidRDefault="00506A7E">
      <w:pPr>
        <w:spacing w:line="276" w:lineRule="auto"/>
        <w:rPr>
          <w:bCs/>
          <w:szCs w:val="18"/>
        </w:rPr>
      </w:pPr>
      <w:r>
        <w:br w:type="page"/>
      </w:r>
    </w:p>
    <w:p w14:paraId="36A6C428" w14:textId="2320FDF0" w:rsidR="00550F6F" w:rsidRPr="006C16A9" w:rsidRDefault="00550F6F" w:rsidP="006C16A9">
      <w:pPr>
        <w:pStyle w:val="Heading1"/>
        <w:rPr>
          <w:rFonts w:asciiTheme="minorHAnsi" w:hAnsiTheme="minorHAnsi"/>
          <w:sz w:val="24"/>
        </w:rPr>
      </w:pPr>
      <w:bookmarkStart w:id="39" w:name="_Toc28353265"/>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11</w:t>
      </w:r>
      <w:r w:rsidR="003B7AC5" w:rsidRPr="00805F87">
        <w:rPr>
          <w:rFonts w:asciiTheme="minorHAnsi" w:hAnsiTheme="minorHAnsi"/>
          <w:b/>
          <w:noProof/>
          <w:sz w:val="24"/>
        </w:rPr>
        <w:fldChar w:fldCharType="end"/>
      </w:r>
      <w:r w:rsidRPr="00805F87">
        <w:rPr>
          <w:rFonts w:asciiTheme="minorHAnsi" w:hAnsiTheme="minorHAnsi"/>
          <w:b/>
          <w:sz w:val="24"/>
        </w:rPr>
        <w:t>.</w:t>
      </w:r>
      <w:r w:rsidRPr="006C16A9">
        <w:rPr>
          <w:rFonts w:asciiTheme="minorHAnsi" w:hAnsiTheme="minorHAnsi"/>
          <w:sz w:val="24"/>
        </w:rPr>
        <w:t xml:space="preserve"> </w:t>
      </w:r>
      <w:r w:rsidR="006C16A9" w:rsidRPr="00805F87">
        <w:rPr>
          <w:rFonts w:asciiTheme="minorHAnsi" w:hAnsiTheme="minorHAnsi"/>
          <w:b/>
          <w:sz w:val="24"/>
        </w:rPr>
        <w:t xml:space="preserve">Runoff Curve </w:t>
      </w:r>
      <w:proofErr w:type="spellStart"/>
      <w:r w:rsidR="006C16A9" w:rsidRPr="00805F87">
        <w:rPr>
          <w:rFonts w:asciiTheme="minorHAnsi" w:hAnsiTheme="minorHAnsi"/>
          <w:b/>
          <w:sz w:val="24"/>
        </w:rPr>
        <w:t>Numbers</w:t>
      </w:r>
      <w:r w:rsidR="002D2913" w:rsidRPr="002D2913">
        <w:rPr>
          <w:rFonts w:asciiTheme="minorHAnsi" w:hAnsiTheme="minorHAnsi"/>
          <w:b/>
          <w:sz w:val="24"/>
          <w:vertAlign w:val="superscript"/>
        </w:rPr>
        <w:t>a</w:t>
      </w:r>
      <w:bookmarkEnd w:id="39"/>
      <w:proofErr w:type="spellEnd"/>
      <w:r w:rsidR="001C2525">
        <w:rPr>
          <w:rFonts w:asciiTheme="minorHAnsi" w:hAnsiTheme="minorHAnsi"/>
          <w:b/>
          <w:sz w:val="24"/>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47"/>
        <w:gridCol w:w="1743"/>
        <w:gridCol w:w="1688"/>
        <w:gridCol w:w="1195"/>
        <w:gridCol w:w="705"/>
      </w:tblGrid>
      <w:tr w:rsidR="00550F6F" w:rsidRPr="002E3AA7" w14:paraId="43800A7D" w14:textId="77777777" w:rsidTr="00A45538">
        <w:trPr>
          <w:cantSplit/>
          <w:trHeight w:val="422"/>
          <w:tblHeader/>
        </w:trPr>
        <w:tc>
          <w:tcPr>
            <w:tcW w:w="0" w:type="auto"/>
            <w:shd w:val="clear" w:color="auto" w:fill="auto"/>
          </w:tcPr>
          <w:p w14:paraId="36C0101E" w14:textId="77777777" w:rsidR="00550F6F" w:rsidRPr="00305B1C" w:rsidRDefault="00550F6F" w:rsidP="00305B1C">
            <w:pPr>
              <w:spacing w:line="240" w:lineRule="auto"/>
              <w:rPr>
                <w:b/>
                <w:sz w:val="20"/>
              </w:rPr>
            </w:pPr>
            <w:r w:rsidRPr="00305B1C">
              <w:rPr>
                <w:b/>
                <w:sz w:val="20"/>
              </w:rPr>
              <w:t>Land-use Type</w:t>
            </w:r>
          </w:p>
        </w:tc>
        <w:tc>
          <w:tcPr>
            <w:tcW w:w="0" w:type="auto"/>
          </w:tcPr>
          <w:p w14:paraId="013723B9" w14:textId="77777777" w:rsidR="00550F6F" w:rsidRPr="00305B1C" w:rsidRDefault="00550F6F" w:rsidP="00305B1C">
            <w:pPr>
              <w:spacing w:line="240" w:lineRule="auto"/>
              <w:rPr>
                <w:b/>
                <w:sz w:val="20"/>
              </w:rPr>
            </w:pPr>
            <w:r w:rsidRPr="00305B1C">
              <w:rPr>
                <w:b/>
                <w:sz w:val="20"/>
              </w:rPr>
              <w:t>Topographic relief</w:t>
            </w:r>
          </w:p>
        </w:tc>
        <w:tc>
          <w:tcPr>
            <w:tcW w:w="0" w:type="auto"/>
          </w:tcPr>
          <w:p w14:paraId="3B6214FF" w14:textId="77777777" w:rsidR="00550F6F" w:rsidRPr="00305B1C" w:rsidRDefault="00550F6F" w:rsidP="00305B1C">
            <w:pPr>
              <w:spacing w:line="240" w:lineRule="auto"/>
              <w:rPr>
                <w:b/>
                <w:sz w:val="20"/>
              </w:rPr>
            </w:pPr>
            <w:r w:rsidRPr="00305B1C">
              <w:rPr>
                <w:b/>
                <w:sz w:val="20"/>
              </w:rPr>
              <w:t>Hydrologic Group</w:t>
            </w:r>
          </w:p>
        </w:tc>
        <w:tc>
          <w:tcPr>
            <w:tcW w:w="0" w:type="auto"/>
            <w:shd w:val="clear" w:color="auto" w:fill="auto"/>
          </w:tcPr>
          <w:p w14:paraId="3CCC5B98" w14:textId="77777777" w:rsidR="00550F6F" w:rsidRPr="00305B1C" w:rsidRDefault="00550F6F" w:rsidP="00305B1C">
            <w:pPr>
              <w:spacing w:line="240" w:lineRule="auto"/>
              <w:rPr>
                <w:b/>
                <w:sz w:val="20"/>
              </w:rPr>
            </w:pPr>
            <w:r w:rsidRPr="00305B1C">
              <w:rPr>
                <w:b/>
                <w:sz w:val="20"/>
              </w:rPr>
              <w:t>Flow Factor</w:t>
            </w:r>
          </w:p>
        </w:tc>
        <w:tc>
          <w:tcPr>
            <w:tcW w:w="0" w:type="auto"/>
          </w:tcPr>
          <w:p w14:paraId="06E2BD2D" w14:textId="77777777" w:rsidR="00550F6F" w:rsidRPr="00305B1C" w:rsidRDefault="00550F6F" w:rsidP="00305B1C">
            <w:pPr>
              <w:spacing w:line="240" w:lineRule="auto"/>
              <w:rPr>
                <w:b/>
                <w:sz w:val="20"/>
              </w:rPr>
            </w:pPr>
            <w:r w:rsidRPr="00305B1C">
              <w:rPr>
                <w:b/>
                <w:sz w:val="20"/>
              </w:rPr>
              <w:t>Value</w:t>
            </w:r>
          </w:p>
        </w:tc>
      </w:tr>
      <w:tr w:rsidR="00550F6F" w:rsidRPr="002E3AA7" w14:paraId="1D17550D" w14:textId="77777777" w:rsidTr="00A45538">
        <w:trPr>
          <w:cantSplit/>
        </w:trPr>
        <w:tc>
          <w:tcPr>
            <w:tcW w:w="0" w:type="auto"/>
            <w:vMerge w:val="restart"/>
            <w:shd w:val="clear" w:color="auto" w:fill="auto"/>
          </w:tcPr>
          <w:p w14:paraId="221F3E85" w14:textId="77777777" w:rsidR="00550F6F" w:rsidRPr="00305B1C" w:rsidRDefault="00550F6F" w:rsidP="003D489D">
            <w:pPr>
              <w:pStyle w:val="NoSpacing"/>
              <w:widowControl w:val="0"/>
              <w:tabs>
                <w:tab w:val="left" w:pos="960"/>
              </w:tabs>
              <w:rPr>
                <w:sz w:val="20"/>
              </w:rPr>
            </w:pPr>
            <w:r w:rsidRPr="00305B1C">
              <w:rPr>
                <w:sz w:val="20"/>
              </w:rPr>
              <w:t>Alfalfa</w:t>
            </w:r>
          </w:p>
        </w:tc>
        <w:tc>
          <w:tcPr>
            <w:tcW w:w="0" w:type="auto"/>
            <w:vMerge w:val="restart"/>
          </w:tcPr>
          <w:p w14:paraId="23AE3761" w14:textId="77777777" w:rsidR="00550F6F" w:rsidRPr="00305B1C" w:rsidRDefault="00550F6F" w:rsidP="00550F6F">
            <w:pPr>
              <w:pStyle w:val="NoSpacing"/>
              <w:widowControl w:val="0"/>
              <w:tabs>
                <w:tab w:val="left" w:pos="612"/>
              </w:tabs>
              <w:rPr>
                <w:sz w:val="20"/>
              </w:rPr>
            </w:pPr>
            <m:oMathPara>
              <m:oMath>
                <m:r>
                  <w:rPr>
                    <w:rFonts w:ascii="Cambria Math" w:hAnsi="Cambria Math"/>
                    <w:sz w:val="20"/>
                  </w:rPr>
                  <m:t>&lt;9%</m:t>
                </m:r>
              </m:oMath>
            </m:oMathPara>
          </w:p>
        </w:tc>
        <w:tc>
          <w:tcPr>
            <w:tcW w:w="0" w:type="auto"/>
          </w:tcPr>
          <w:p w14:paraId="6D8F4D84"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2D9DB385"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15FCC4D1" w14:textId="77777777" w:rsidR="00550F6F" w:rsidRPr="00305B1C" w:rsidRDefault="00550F6F" w:rsidP="00550F6F">
            <w:pPr>
              <w:pStyle w:val="NoSpacing"/>
              <w:widowControl w:val="0"/>
              <w:jc w:val="right"/>
              <w:rPr>
                <w:sz w:val="20"/>
              </w:rPr>
            </w:pPr>
            <w:r w:rsidRPr="00305B1C">
              <w:rPr>
                <w:sz w:val="20"/>
              </w:rPr>
              <w:t>58</w:t>
            </w:r>
          </w:p>
        </w:tc>
      </w:tr>
      <w:tr w:rsidR="003D489D" w:rsidRPr="002E3AA7" w14:paraId="31274C4D" w14:textId="77777777" w:rsidTr="00A45538">
        <w:trPr>
          <w:cantSplit/>
        </w:trPr>
        <w:tc>
          <w:tcPr>
            <w:tcW w:w="0" w:type="auto"/>
            <w:vMerge/>
            <w:shd w:val="clear" w:color="auto" w:fill="auto"/>
          </w:tcPr>
          <w:p w14:paraId="2326A65F" w14:textId="77777777" w:rsidR="003D489D" w:rsidRPr="00305B1C" w:rsidRDefault="003D489D" w:rsidP="00550F6F">
            <w:pPr>
              <w:pStyle w:val="NoSpacing"/>
              <w:widowControl w:val="0"/>
              <w:rPr>
                <w:sz w:val="20"/>
              </w:rPr>
            </w:pPr>
          </w:p>
        </w:tc>
        <w:tc>
          <w:tcPr>
            <w:tcW w:w="0" w:type="auto"/>
            <w:vMerge/>
          </w:tcPr>
          <w:p w14:paraId="1CC94B67" w14:textId="77777777" w:rsidR="003D489D" w:rsidRPr="00305B1C" w:rsidRDefault="003D489D" w:rsidP="00550F6F">
            <w:pPr>
              <w:pStyle w:val="NoSpacing"/>
              <w:widowControl w:val="0"/>
              <w:tabs>
                <w:tab w:val="left" w:pos="612"/>
              </w:tabs>
              <w:rPr>
                <w:sz w:val="20"/>
              </w:rPr>
            </w:pPr>
          </w:p>
        </w:tc>
        <w:tc>
          <w:tcPr>
            <w:tcW w:w="0" w:type="auto"/>
          </w:tcPr>
          <w:p w14:paraId="715E6D6E"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4E990BF2"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606C2DD6" w14:textId="77777777" w:rsidR="003D489D" w:rsidRPr="00305B1C" w:rsidRDefault="003D489D" w:rsidP="00550F6F">
            <w:pPr>
              <w:pStyle w:val="NoSpacing"/>
              <w:widowControl w:val="0"/>
              <w:jc w:val="right"/>
              <w:rPr>
                <w:sz w:val="20"/>
              </w:rPr>
            </w:pPr>
            <w:r>
              <w:rPr>
                <w:sz w:val="20"/>
              </w:rPr>
              <w:t>72</w:t>
            </w:r>
          </w:p>
        </w:tc>
      </w:tr>
      <w:tr w:rsidR="00550F6F" w:rsidRPr="002E3AA7" w14:paraId="43241AB5" w14:textId="77777777" w:rsidTr="00A45538">
        <w:trPr>
          <w:cantSplit/>
        </w:trPr>
        <w:tc>
          <w:tcPr>
            <w:tcW w:w="0" w:type="auto"/>
            <w:vMerge/>
            <w:shd w:val="clear" w:color="auto" w:fill="auto"/>
          </w:tcPr>
          <w:p w14:paraId="4BA6EC7B" w14:textId="77777777" w:rsidR="00550F6F" w:rsidRPr="00305B1C" w:rsidRDefault="00550F6F" w:rsidP="00550F6F">
            <w:pPr>
              <w:pStyle w:val="NoSpacing"/>
              <w:widowControl w:val="0"/>
              <w:rPr>
                <w:sz w:val="20"/>
              </w:rPr>
            </w:pPr>
          </w:p>
        </w:tc>
        <w:tc>
          <w:tcPr>
            <w:tcW w:w="0" w:type="auto"/>
            <w:vMerge/>
          </w:tcPr>
          <w:p w14:paraId="5DCB0199" w14:textId="77777777" w:rsidR="00550F6F" w:rsidRPr="00305B1C" w:rsidRDefault="00550F6F" w:rsidP="00550F6F">
            <w:pPr>
              <w:pStyle w:val="NoSpacing"/>
              <w:widowControl w:val="0"/>
              <w:tabs>
                <w:tab w:val="left" w:pos="612"/>
              </w:tabs>
              <w:rPr>
                <w:sz w:val="20"/>
              </w:rPr>
            </w:pPr>
          </w:p>
        </w:tc>
        <w:tc>
          <w:tcPr>
            <w:tcW w:w="0" w:type="auto"/>
          </w:tcPr>
          <w:p w14:paraId="50093F65"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0DD1E65A" w14:textId="77777777" w:rsidR="00550F6F" w:rsidRPr="00305B1C" w:rsidRDefault="00550F6F" w:rsidP="00550F6F">
            <w:pPr>
              <w:widowControl w:val="0"/>
              <w:spacing w:line="240" w:lineRule="auto"/>
              <w:jc w:val="right"/>
              <w:rPr>
                <w:sz w:val="20"/>
              </w:rPr>
            </w:pPr>
            <w:r w:rsidRPr="00305B1C">
              <w:rPr>
                <w:sz w:val="20"/>
              </w:rPr>
              <w:t>&gt; 0</w:t>
            </w:r>
          </w:p>
        </w:tc>
        <w:tc>
          <w:tcPr>
            <w:tcW w:w="0" w:type="auto"/>
            <w:tcBorders>
              <w:bottom w:val="single" w:sz="4" w:space="0" w:color="auto"/>
            </w:tcBorders>
            <w:shd w:val="clear" w:color="auto" w:fill="auto"/>
          </w:tcPr>
          <w:p w14:paraId="487ECA4F" w14:textId="77777777" w:rsidR="00550F6F" w:rsidRPr="00305B1C" w:rsidRDefault="00550F6F" w:rsidP="00550F6F">
            <w:pPr>
              <w:pStyle w:val="NoSpacing"/>
              <w:widowControl w:val="0"/>
              <w:jc w:val="right"/>
              <w:rPr>
                <w:sz w:val="20"/>
              </w:rPr>
            </w:pPr>
            <w:r w:rsidRPr="00305B1C">
              <w:rPr>
                <w:sz w:val="20"/>
              </w:rPr>
              <w:t>72</w:t>
            </w:r>
          </w:p>
        </w:tc>
      </w:tr>
      <w:tr w:rsidR="00550F6F" w:rsidRPr="002E3AA7" w14:paraId="0AF0C890" w14:textId="77777777" w:rsidTr="00A45538">
        <w:trPr>
          <w:cantSplit/>
        </w:trPr>
        <w:tc>
          <w:tcPr>
            <w:tcW w:w="0" w:type="auto"/>
            <w:vMerge/>
            <w:shd w:val="clear" w:color="auto" w:fill="auto"/>
          </w:tcPr>
          <w:p w14:paraId="5B215BB5" w14:textId="77777777" w:rsidR="00550F6F" w:rsidRPr="00305B1C" w:rsidRDefault="00550F6F" w:rsidP="00550F6F">
            <w:pPr>
              <w:pStyle w:val="NoSpacing"/>
              <w:widowControl w:val="0"/>
              <w:rPr>
                <w:sz w:val="20"/>
              </w:rPr>
            </w:pPr>
          </w:p>
        </w:tc>
        <w:tc>
          <w:tcPr>
            <w:tcW w:w="0" w:type="auto"/>
            <w:vMerge/>
          </w:tcPr>
          <w:p w14:paraId="29C8134F" w14:textId="77777777" w:rsidR="00550F6F" w:rsidRPr="00305B1C" w:rsidRDefault="00550F6F" w:rsidP="00550F6F">
            <w:pPr>
              <w:pStyle w:val="NoSpacing"/>
              <w:widowControl w:val="0"/>
              <w:tabs>
                <w:tab w:val="left" w:pos="612"/>
              </w:tabs>
              <w:rPr>
                <w:sz w:val="20"/>
              </w:rPr>
            </w:pPr>
          </w:p>
        </w:tc>
        <w:tc>
          <w:tcPr>
            <w:tcW w:w="0" w:type="auto"/>
          </w:tcPr>
          <w:p w14:paraId="7B998E65"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4CF8AA95" w14:textId="77777777" w:rsidR="00550F6F" w:rsidRPr="00305B1C" w:rsidRDefault="00550F6F" w:rsidP="00550F6F">
            <w:pPr>
              <w:widowControl w:val="0"/>
              <w:spacing w:line="240" w:lineRule="auto"/>
              <w:jc w:val="right"/>
              <w:rPr>
                <w:sz w:val="20"/>
              </w:rPr>
            </w:pPr>
            <w:r w:rsidRPr="00305B1C">
              <w:rPr>
                <w:sz w:val="20"/>
              </w:rPr>
              <w:t>0</w:t>
            </w:r>
          </w:p>
        </w:tc>
        <w:tc>
          <w:tcPr>
            <w:tcW w:w="0" w:type="auto"/>
            <w:tcBorders>
              <w:bottom w:val="single" w:sz="4" w:space="0" w:color="auto"/>
            </w:tcBorders>
            <w:shd w:val="clear" w:color="auto" w:fill="auto"/>
          </w:tcPr>
          <w:p w14:paraId="7AB4F390" w14:textId="77777777" w:rsidR="00550F6F" w:rsidRPr="00305B1C" w:rsidRDefault="00550F6F" w:rsidP="00550F6F">
            <w:pPr>
              <w:pStyle w:val="NoSpacing"/>
              <w:widowControl w:val="0"/>
              <w:jc w:val="right"/>
              <w:rPr>
                <w:sz w:val="20"/>
              </w:rPr>
            </w:pPr>
            <w:r w:rsidRPr="00305B1C">
              <w:rPr>
                <w:sz w:val="20"/>
              </w:rPr>
              <w:t>81</w:t>
            </w:r>
          </w:p>
        </w:tc>
      </w:tr>
      <w:tr w:rsidR="00550F6F" w:rsidRPr="002E3AA7" w14:paraId="189256E0" w14:textId="77777777" w:rsidTr="00A45538">
        <w:trPr>
          <w:cantSplit/>
        </w:trPr>
        <w:tc>
          <w:tcPr>
            <w:tcW w:w="0" w:type="auto"/>
            <w:vMerge/>
            <w:shd w:val="clear" w:color="auto" w:fill="auto"/>
          </w:tcPr>
          <w:p w14:paraId="524AE97E" w14:textId="77777777" w:rsidR="00550F6F" w:rsidRPr="00305B1C" w:rsidRDefault="00550F6F" w:rsidP="00550F6F">
            <w:pPr>
              <w:pStyle w:val="NoSpacing"/>
              <w:widowControl w:val="0"/>
              <w:rPr>
                <w:sz w:val="20"/>
              </w:rPr>
            </w:pPr>
          </w:p>
        </w:tc>
        <w:tc>
          <w:tcPr>
            <w:tcW w:w="0" w:type="auto"/>
            <w:vMerge/>
          </w:tcPr>
          <w:p w14:paraId="1EEC74EC" w14:textId="77777777" w:rsidR="00550F6F" w:rsidRPr="00305B1C" w:rsidRDefault="00550F6F" w:rsidP="00550F6F">
            <w:pPr>
              <w:pStyle w:val="NoSpacing"/>
              <w:widowControl w:val="0"/>
              <w:tabs>
                <w:tab w:val="left" w:pos="612"/>
              </w:tabs>
              <w:rPr>
                <w:sz w:val="20"/>
              </w:rPr>
            </w:pPr>
          </w:p>
        </w:tc>
        <w:tc>
          <w:tcPr>
            <w:tcW w:w="0" w:type="auto"/>
          </w:tcPr>
          <w:p w14:paraId="704E35A8"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036D6984" w14:textId="77777777" w:rsidR="00550F6F" w:rsidRPr="00305B1C" w:rsidRDefault="00550F6F" w:rsidP="00550F6F">
            <w:pPr>
              <w:widowControl w:val="0"/>
              <w:spacing w:line="240" w:lineRule="auto"/>
              <w:jc w:val="right"/>
              <w:rPr>
                <w:sz w:val="20"/>
              </w:rPr>
            </w:pPr>
            <w:r w:rsidRPr="00305B1C">
              <w:rPr>
                <w:sz w:val="20"/>
              </w:rPr>
              <w:t>0</w:t>
            </w:r>
          </w:p>
        </w:tc>
        <w:tc>
          <w:tcPr>
            <w:tcW w:w="0" w:type="auto"/>
            <w:tcBorders>
              <w:bottom w:val="single" w:sz="4" w:space="0" w:color="auto"/>
            </w:tcBorders>
            <w:shd w:val="clear" w:color="auto" w:fill="auto"/>
          </w:tcPr>
          <w:p w14:paraId="1775AD9E" w14:textId="77777777" w:rsidR="00550F6F" w:rsidRPr="00305B1C" w:rsidRDefault="00550F6F" w:rsidP="00550F6F">
            <w:pPr>
              <w:pStyle w:val="NoSpacing"/>
              <w:widowControl w:val="0"/>
              <w:jc w:val="right"/>
              <w:rPr>
                <w:sz w:val="20"/>
              </w:rPr>
            </w:pPr>
            <w:r w:rsidRPr="00305B1C">
              <w:rPr>
                <w:sz w:val="20"/>
              </w:rPr>
              <w:t>85</w:t>
            </w:r>
          </w:p>
        </w:tc>
      </w:tr>
      <w:tr w:rsidR="00550F6F" w:rsidRPr="002E3AA7" w14:paraId="02DF2AE6" w14:textId="77777777" w:rsidTr="00A45538">
        <w:trPr>
          <w:cantSplit/>
        </w:trPr>
        <w:tc>
          <w:tcPr>
            <w:tcW w:w="0" w:type="auto"/>
            <w:vMerge w:val="restart"/>
            <w:shd w:val="clear" w:color="auto" w:fill="auto"/>
          </w:tcPr>
          <w:p w14:paraId="411B85FF" w14:textId="77777777" w:rsidR="00550F6F" w:rsidRPr="00305B1C" w:rsidRDefault="00550F6F" w:rsidP="00550F6F">
            <w:pPr>
              <w:pStyle w:val="NoSpacing"/>
              <w:widowControl w:val="0"/>
              <w:rPr>
                <w:sz w:val="20"/>
              </w:rPr>
            </w:pPr>
            <w:r w:rsidRPr="00305B1C">
              <w:rPr>
                <w:sz w:val="20"/>
              </w:rPr>
              <w:t>Alfalfa</w:t>
            </w:r>
          </w:p>
        </w:tc>
        <w:tc>
          <w:tcPr>
            <w:tcW w:w="0" w:type="auto"/>
            <w:vMerge w:val="restart"/>
          </w:tcPr>
          <w:p w14:paraId="57F0716F" w14:textId="77777777" w:rsidR="00550F6F" w:rsidRPr="00305B1C" w:rsidRDefault="00550F6F" w:rsidP="00550F6F">
            <w:pPr>
              <w:pStyle w:val="NoSpacing"/>
              <w:widowControl w:val="0"/>
              <w:tabs>
                <w:tab w:val="left" w:pos="612"/>
              </w:tabs>
              <w:rPr>
                <w:sz w:val="20"/>
              </w:rPr>
            </w:pPr>
            <m:oMathPara>
              <m:oMath>
                <m:r>
                  <w:rPr>
                    <w:rFonts w:ascii="Cambria Math" w:hAnsi="Cambria Math"/>
                    <w:sz w:val="20"/>
                  </w:rPr>
                  <m:t>≥9%</m:t>
                </m:r>
              </m:oMath>
            </m:oMathPara>
          </w:p>
        </w:tc>
        <w:tc>
          <w:tcPr>
            <w:tcW w:w="0" w:type="auto"/>
          </w:tcPr>
          <w:p w14:paraId="3E3C9B72"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36244260"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28132E2D" w14:textId="77777777" w:rsidR="00550F6F" w:rsidRPr="00305B1C" w:rsidRDefault="00550F6F" w:rsidP="00550F6F">
            <w:pPr>
              <w:pStyle w:val="NoSpacing"/>
              <w:widowControl w:val="0"/>
              <w:jc w:val="right"/>
              <w:rPr>
                <w:sz w:val="20"/>
              </w:rPr>
            </w:pPr>
            <w:r w:rsidRPr="00305B1C">
              <w:rPr>
                <w:sz w:val="20"/>
              </w:rPr>
              <w:t>55</w:t>
            </w:r>
          </w:p>
        </w:tc>
      </w:tr>
      <w:tr w:rsidR="003D489D" w:rsidRPr="002E3AA7" w14:paraId="4372304E" w14:textId="77777777" w:rsidTr="00A45538">
        <w:trPr>
          <w:cantSplit/>
        </w:trPr>
        <w:tc>
          <w:tcPr>
            <w:tcW w:w="0" w:type="auto"/>
            <w:vMerge/>
            <w:shd w:val="clear" w:color="auto" w:fill="auto"/>
          </w:tcPr>
          <w:p w14:paraId="467D7606" w14:textId="77777777" w:rsidR="003D489D" w:rsidRPr="00305B1C" w:rsidRDefault="003D489D" w:rsidP="00550F6F">
            <w:pPr>
              <w:pStyle w:val="NoSpacing"/>
              <w:widowControl w:val="0"/>
              <w:rPr>
                <w:sz w:val="20"/>
              </w:rPr>
            </w:pPr>
          </w:p>
        </w:tc>
        <w:tc>
          <w:tcPr>
            <w:tcW w:w="0" w:type="auto"/>
            <w:vMerge/>
          </w:tcPr>
          <w:p w14:paraId="56258E0F" w14:textId="77777777" w:rsidR="003D489D" w:rsidRPr="00305B1C" w:rsidRDefault="003D489D" w:rsidP="00550F6F">
            <w:pPr>
              <w:pStyle w:val="NoSpacing"/>
              <w:widowControl w:val="0"/>
              <w:tabs>
                <w:tab w:val="left" w:pos="612"/>
              </w:tabs>
              <w:rPr>
                <w:sz w:val="20"/>
              </w:rPr>
            </w:pPr>
          </w:p>
        </w:tc>
        <w:tc>
          <w:tcPr>
            <w:tcW w:w="0" w:type="auto"/>
          </w:tcPr>
          <w:p w14:paraId="79C7CA09"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009EAD64"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626E7B04" w14:textId="77777777" w:rsidR="003D489D" w:rsidRPr="00305B1C" w:rsidRDefault="003D489D" w:rsidP="00550F6F">
            <w:pPr>
              <w:pStyle w:val="NoSpacing"/>
              <w:widowControl w:val="0"/>
              <w:jc w:val="right"/>
              <w:rPr>
                <w:sz w:val="20"/>
              </w:rPr>
            </w:pPr>
            <w:r>
              <w:rPr>
                <w:sz w:val="20"/>
              </w:rPr>
              <w:t>69</w:t>
            </w:r>
          </w:p>
        </w:tc>
      </w:tr>
      <w:tr w:rsidR="00550F6F" w:rsidRPr="002E3AA7" w14:paraId="40158B02" w14:textId="77777777" w:rsidTr="00A45538">
        <w:trPr>
          <w:cantSplit/>
        </w:trPr>
        <w:tc>
          <w:tcPr>
            <w:tcW w:w="0" w:type="auto"/>
            <w:vMerge/>
            <w:shd w:val="clear" w:color="auto" w:fill="auto"/>
          </w:tcPr>
          <w:p w14:paraId="0EB3FC34" w14:textId="77777777" w:rsidR="00550F6F" w:rsidRPr="00305B1C" w:rsidRDefault="00550F6F" w:rsidP="00550F6F">
            <w:pPr>
              <w:pStyle w:val="NoSpacing"/>
              <w:widowControl w:val="0"/>
              <w:rPr>
                <w:sz w:val="20"/>
              </w:rPr>
            </w:pPr>
          </w:p>
        </w:tc>
        <w:tc>
          <w:tcPr>
            <w:tcW w:w="0" w:type="auto"/>
            <w:vMerge/>
          </w:tcPr>
          <w:p w14:paraId="29DEFE88" w14:textId="77777777" w:rsidR="00550F6F" w:rsidRPr="00305B1C" w:rsidRDefault="00550F6F" w:rsidP="00550F6F">
            <w:pPr>
              <w:pStyle w:val="NoSpacing"/>
              <w:widowControl w:val="0"/>
              <w:tabs>
                <w:tab w:val="left" w:pos="612"/>
              </w:tabs>
              <w:rPr>
                <w:sz w:val="20"/>
              </w:rPr>
            </w:pPr>
          </w:p>
        </w:tc>
        <w:tc>
          <w:tcPr>
            <w:tcW w:w="0" w:type="auto"/>
          </w:tcPr>
          <w:p w14:paraId="6AD75E40"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6347BBF4"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52025F79" w14:textId="77777777" w:rsidR="00550F6F" w:rsidRPr="00305B1C" w:rsidRDefault="00550F6F" w:rsidP="00550F6F">
            <w:pPr>
              <w:pStyle w:val="NoSpacing"/>
              <w:widowControl w:val="0"/>
              <w:jc w:val="right"/>
              <w:rPr>
                <w:sz w:val="20"/>
              </w:rPr>
            </w:pPr>
            <w:r w:rsidRPr="00305B1C">
              <w:rPr>
                <w:sz w:val="20"/>
              </w:rPr>
              <w:t>69</w:t>
            </w:r>
          </w:p>
        </w:tc>
      </w:tr>
      <w:tr w:rsidR="00550F6F" w:rsidRPr="002E3AA7" w14:paraId="33248358" w14:textId="77777777" w:rsidTr="00A45538">
        <w:trPr>
          <w:cantSplit/>
        </w:trPr>
        <w:tc>
          <w:tcPr>
            <w:tcW w:w="0" w:type="auto"/>
            <w:vMerge/>
            <w:shd w:val="clear" w:color="auto" w:fill="auto"/>
          </w:tcPr>
          <w:p w14:paraId="1582B4B4" w14:textId="77777777" w:rsidR="00550F6F" w:rsidRPr="00305B1C" w:rsidRDefault="00550F6F" w:rsidP="00550F6F">
            <w:pPr>
              <w:pStyle w:val="NoSpacing"/>
              <w:widowControl w:val="0"/>
              <w:rPr>
                <w:sz w:val="20"/>
              </w:rPr>
            </w:pPr>
          </w:p>
        </w:tc>
        <w:tc>
          <w:tcPr>
            <w:tcW w:w="0" w:type="auto"/>
            <w:vMerge/>
          </w:tcPr>
          <w:p w14:paraId="525B2339" w14:textId="77777777" w:rsidR="00550F6F" w:rsidRPr="00305B1C" w:rsidRDefault="00550F6F" w:rsidP="00550F6F">
            <w:pPr>
              <w:pStyle w:val="NoSpacing"/>
              <w:widowControl w:val="0"/>
              <w:tabs>
                <w:tab w:val="left" w:pos="612"/>
              </w:tabs>
              <w:rPr>
                <w:sz w:val="20"/>
              </w:rPr>
            </w:pPr>
          </w:p>
        </w:tc>
        <w:tc>
          <w:tcPr>
            <w:tcW w:w="0" w:type="auto"/>
          </w:tcPr>
          <w:p w14:paraId="0D6326A4"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2FCE0864"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0E24C19E" w14:textId="77777777" w:rsidR="00550F6F" w:rsidRPr="00305B1C" w:rsidRDefault="00550F6F" w:rsidP="00550F6F">
            <w:pPr>
              <w:pStyle w:val="NoSpacing"/>
              <w:widowControl w:val="0"/>
              <w:jc w:val="right"/>
              <w:rPr>
                <w:sz w:val="20"/>
              </w:rPr>
            </w:pPr>
            <w:r w:rsidRPr="00305B1C">
              <w:rPr>
                <w:sz w:val="20"/>
              </w:rPr>
              <w:t>78</w:t>
            </w:r>
          </w:p>
        </w:tc>
      </w:tr>
      <w:tr w:rsidR="00550F6F" w:rsidRPr="002E3AA7" w14:paraId="4EF41E65" w14:textId="77777777" w:rsidTr="00A45538">
        <w:trPr>
          <w:cantSplit/>
        </w:trPr>
        <w:tc>
          <w:tcPr>
            <w:tcW w:w="0" w:type="auto"/>
            <w:vMerge/>
            <w:shd w:val="clear" w:color="auto" w:fill="auto"/>
          </w:tcPr>
          <w:p w14:paraId="1ACFA29C" w14:textId="77777777" w:rsidR="00550F6F" w:rsidRPr="00305B1C" w:rsidRDefault="00550F6F" w:rsidP="00550F6F">
            <w:pPr>
              <w:pStyle w:val="NoSpacing"/>
              <w:widowControl w:val="0"/>
              <w:rPr>
                <w:sz w:val="20"/>
              </w:rPr>
            </w:pPr>
          </w:p>
        </w:tc>
        <w:tc>
          <w:tcPr>
            <w:tcW w:w="0" w:type="auto"/>
            <w:vMerge/>
          </w:tcPr>
          <w:p w14:paraId="2A9DF3C5" w14:textId="77777777" w:rsidR="00550F6F" w:rsidRPr="00305B1C" w:rsidRDefault="00550F6F" w:rsidP="00550F6F">
            <w:pPr>
              <w:pStyle w:val="NoSpacing"/>
              <w:widowControl w:val="0"/>
              <w:tabs>
                <w:tab w:val="left" w:pos="612"/>
              </w:tabs>
              <w:rPr>
                <w:sz w:val="20"/>
              </w:rPr>
            </w:pPr>
          </w:p>
        </w:tc>
        <w:tc>
          <w:tcPr>
            <w:tcW w:w="0" w:type="auto"/>
          </w:tcPr>
          <w:p w14:paraId="089D8FC8"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1FA19C83"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15FE118D" w14:textId="77777777" w:rsidR="00550F6F" w:rsidRPr="00305B1C" w:rsidRDefault="00550F6F" w:rsidP="00550F6F">
            <w:pPr>
              <w:pStyle w:val="NoSpacing"/>
              <w:widowControl w:val="0"/>
              <w:jc w:val="right"/>
              <w:rPr>
                <w:sz w:val="20"/>
              </w:rPr>
            </w:pPr>
            <w:r w:rsidRPr="00305B1C">
              <w:rPr>
                <w:sz w:val="20"/>
              </w:rPr>
              <w:t>83</w:t>
            </w:r>
          </w:p>
        </w:tc>
      </w:tr>
      <w:tr w:rsidR="00550F6F" w:rsidRPr="002E3AA7" w14:paraId="4D131DE2" w14:textId="77777777" w:rsidTr="00A45538">
        <w:trPr>
          <w:cantSplit/>
        </w:trPr>
        <w:tc>
          <w:tcPr>
            <w:tcW w:w="0" w:type="auto"/>
            <w:vMerge w:val="restart"/>
            <w:shd w:val="clear" w:color="auto" w:fill="auto"/>
          </w:tcPr>
          <w:p w14:paraId="7DA401A0" w14:textId="17DF5FF2" w:rsidR="00D36820" w:rsidRDefault="00D36820" w:rsidP="00550F6F">
            <w:pPr>
              <w:pStyle w:val="NoSpacing"/>
              <w:widowControl w:val="0"/>
              <w:rPr>
                <w:sz w:val="20"/>
              </w:rPr>
            </w:pPr>
            <w:r>
              <w:rPr>
                <w:sz w:val="20"/>
              </w:rPr>
              <w:t>Conservation corn</w:t>
            </w:r>
          </w:p>
          <w:p w14:paraId="063EF02C" w14:textId="133F476E" w:rsidR="00550F6F" w:rsidRPr="00305B1C" w:rsidRDefault="00550F6F" w:rsidP="00550F6F">
            <w:pPr>
              <w:pStyle w:val="NoSpacing"/>
              <w:widowControl w:val="0"/>
              <w:rPr>
                <w:sz w:val="20"/>
              </w:rPr>
            </w:pPr>
            <w:r w:rsidRPr="00305B1C">
              <w:rPr>
                <w:sz w:val="20"/>
              </w:rPr>
              <w:t>Conservation soybean</w:t>
            </w:r>
          </w:p>
        </w:tc>
        <w:tc>
          <w:tcPr>
            <w:tcW w:w="0" w:type="auto"/>
            <w:vMerge w:val="restart"/>
          </w:tcPr>
          <w:p w14:paraId="3790758B" w14:textId="77777777" w:rsidR="00550F6F" w:rsidRPr="00305B1C" w:rsidRDefault="00550F6F" w:rsidP="00550F6F">
            <w:pPr>
              <w:pStyle w:val="NoSpacing"/>
              <w:widowControl w:val="0"/>
              <w:tabs>
                <w:tab w:val="left" w:pos="612"/>
              </w:tabs>
              <w:rPr>
                <w:sz w:val="20"/>
              </w:rPr>
            </w:pPr>
            <m:oMathPara>
              <m:oMath>
                <m:r>
                  <w:rPr>
                    <w:rFonts w:ascii="Cambria Math" w:hAnsi="Cambria Math"/>
                    <w:sz w:val="20"/>
                  </w:rPr>
                  <m:t>&lt;9%</m:t>
                </m:r>
              </m:oMath>
            </m:oMathPara>
          </w:p>
        </w:tc>
        <w:tc>
          <w:tcPr>
            <w:tcW w:w="0" w:type="auto"/>
          </w:tcPr>
          <w:p w14:paraId="3BFA19C2"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04BAED2A"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122914E4" w14:textId="77777777" w:rsidR="00550F6F" w:rsidRPr="00305B1C" w:rsidRDefault="00550F6F" w:rsidP="00550F6F">
            <w:pPr>
              <w:pStyle w:val="NoSpacing"/>
              <w:widowControl w:val="0"/>
              <w:jc w:val="right"/>
              <w:rPr>
                <w:sz w:val="20"/>
              </w:rPr>
            </w:pPr>
            <w:r w:rsidRPr="00305B1C">
              <w:rPr>
                <w:sz w:val="20"/>
              </w:rPr>
              <w:t>64</w:t>
            </w:r>
          </w:p>
        </w:tc>
      </w:tr>
      <w:tr w:rsidR="003D489D" w:rsidRPr="002E3AA7" w14:paraId="61ECD8F8" w14:textId="77777777" w:rsidTr="00A45538">
        <w:trPr>
          <w:cantSplit/>
        </w:trPr>
        <w:tc>
          <w:tcPr>
            <w:tcW w:w="0" w:type="auto"/>
            <w:vMerge/>
            <w:shd w:val="clear" w:color="auto" w:fill="auto"/>
          </w:tcPr>
          <w:p w14:paraId="716E43A3" w14:textId="77777777" w:rsidR="003D489D" w:rsidRPr="00305B1C" w:rsidRDefault="003D489D" w:rsidP="00550F6F">
            <w:pPr>
              <w:pStyle w:val="NoSpacing"/>
              <w:widowControl w:val="0"/>
              <w:rPr>
                <w:sz w:val="20"/>
              </w:rPr>
            </w:pPr>
          </w:p>
        </w:tc>
        <w:tc>
          <w:tcPr>
            <w:tcW w:w="0" w:type="auto"/>
            <w:vMerge/>
          </w:tcPr>
          <w:p w14:paraId="2E25AA91" w14:textId="77777777" w:rsidR="003D489D" w:rsidRPr="00305B1C" w:rsidRDefault="003D489D" w:rsidP="00550F6F">
            <w:pPr>
              <w:pStyle w:val="NoSpacing"/>
              <w:widowControl w:val="0"/>
              <w:tabs>
                <w:tab w:val="left" w:pos="612"/>
              </w:tabs>
              <w:rPr>
                <w:sz w:val="20"/>
              </w:rPr>
            </w:pPr>
          </w:p>
        </w:tc>
        <w:tc>
          <w:tcPr>
            <w:tcW w:w="0" w:type="auto"/>
          </w:tcPr>
          <w:p w14:paraId="760D5B4F"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7974CF58"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114367AC" w14:textId="77777777" w:rsidR="003D489D" w:rsidRPr="00305B1C" w:rsidRDefault="003D489D" w:rsidP="00550F6F">
            <w:pPr>
              <w:pStyle w:val="NoSpacing"/>
              <w:widowControl w:val="0"/>
              <w:jc w:val="right"/>
              <w:rPr>
                <w:sz w:val="20"/>
              </w:rPr>
            </w:pPr>
            <w:r>
              <w:rPr>
                <w:sz w:val="20"/>
              </w:rPr>
              <w:t>74</w:t>
            </w:r>
          </w:p>
        </w:tc>
      </w:tr>
      <w:tr w:rsidR="00550F6F" w:rsidRPr="002E3AA7" w14:paraId="44D3428F" w14:textId="77777777" w:rsidTr="00A45538">
        <w:trPr>
          <w:cantSplit/>
        </w:trPr>
        <w:tc>
          <w:tcPr>
            <w:tcW w:w="0" w:type="auto"/>
            <w:vMerge/>
            <w:shd w:val="clear" w:color="auto" w:fill="auto"/>
          </w:tcPr>
          <w:p w14:paraId="564C97BB" w14:textId="77777777" w:rsidR="00550F6F" w:rsidRPr="00305B1C" w:rsidRDefault="00550F6F" w:rsidP="00550F6F">
            <w:pPr>
              <w:pStyle w:val="NoSpacing"/>
              <w:widowControl w:val="0"/>
              <w:rPr>
                <w:sz w:val="20"/>
              </w:rPr>
            </w:pPr>
          </w:p>
        </w:tc>
        <w:tc>
          <w:tcPr>
            <w:tcW w:w="0" w:type="auto"/>
            <w:vMerge/>
          </w:tcPr>
          <w:p w14:paraId="5365C184" w14:textId="77777777" w:rsidR="00550F6F" w:rsidRPr="00305B1C" w:rsidRDefault="00550F6F" w:rsidP="00550F6F">
            <w:pPr>
              <w:pStyle w:val="NoSpacing"/>
              <w:widowControl w:val="0"/>
              <w:tabs>
                <w:tab w:val="left" w:pos="612"/>
              </w:tabs>
              <w:rPr>
                <w:sz w:val="20"/>
              </w:rPr>
            </w:pPr>
          </w:p>
        </w:tc>
        <w:tc>
          <w:tcPr>
            <w:tcW w:w="0" w:type="auto"/>
          </w:tcPr>
          <w:p w14:paraId="01BDC3F7"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68139A7E"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531AC3B8" w14:textId="77777777" w:rsidR="00550F6F" w:rsidRPr="00305B1C" w:rsidRDefault="00550F6F" w:rsidP="00550F6F">
            <w:pPr>
              <w:pStyle w:val="NoSpacing"/>
              <w:widowControl w:val="0"/>
              <w:jc w:val="right"/>
              <w:rPr>
                <w:sz w:val="20"/>
              </w:rPr>
            </w:pPr>
            <w:r w:rsidRPr="00305B1C">
              <w:rPr>
                <w:sz w:val="20"/>
              </w:rPr>
              <w:t>74</w:t>
            </w:r>
          </w:p>
        </w:tc>
      </w:tr>
      <w:tr w:rsidR="00550F6F" w:rsidRPr="002E3AA7" w14:paraId="79BF326C" w14:textId="77777777" w:rsidTr="00A45538">
        <w:trPr>
          <w:cantSplit/>
        </w:trPr>
        <w:tc>
          <w:tcPr>
            <w:tcW w:w="0" w:type="auto"/>
            <w:vMerge/>
            <w:shd w:val="clear" w:color="auto" w:fill="auto"/>
          </w:tcPr>
          <w:p w14:paraId="77AD442F" w14:textId="77777777" w:rsidR="00550F6F" w:rsidRPr="00305B1C" w:rsidRDefault="00550F6F" w:rsidP="00550F6F">
            <w:pPr>
              <w:pStyle w:val="NoSpacing"/>
              <w:widowControl w:val="0"/>
              <w:rPr>
                <w:sz w:val="20"/>
              </w:rPr>
            </w:pPr>
          </w:p>
        </w:tc>
        <w:tc>
          <w:tcPr>
            <w:tcW w:w="0" w:type="auto"/>
            <w:vMerge/>
          </w:tcPr>
          <w:p w14:paraId="4D1DAFEA" w14:textId="77777777" w:rsidR="00550F6F" w:rsidRPr="00305B1C" w:rsidRDefault="00550F6F" w:rsidP="00550F6F">
            <w:pPr>
              <w:pStyle w:val="NoSpacing"/>
              <w:widowControl w:val="0"/>
              <w:tabs>
                <w:tab w:val="left" w:pos="612"/>
              </w:tabs>
              <w:rPr>
                <w:sz w:val="20"/>
              </w:rPr>
            </w:pPr>
          </w:p>
        </w:tc>
        <w:tc>
          <w:tcPr>
            <w:tcW w:w="0" w:type="auto"/>
          </w:tcPr>
          <w:p w14:paraId="06F29321"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23031AC7"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49270A33" w14:textId="77777777" w:rsidR="00550F6F" w:rsidRPr="00305B1C" w:rsidRDefault="00550F6F" w:rsidP="00550F6F">
            <w:pPr>
              <w:pStyle w:val="NoSpacing"/>
              <w:widowControl w:val="0"/>
              <w:jc w:val="right"/>
              <w:rPr>
                <w:sz w:val="20"/>
              </w:rPr>
            </w:pPr>
            <w:r w:rsidRPr="00305B1C">
              <w:rPr>
                <w:sz w:val="20"/>
              </w:rPr>
              <w:t>81</w:t>
            </w:r>
          </w:p>
        </w:tc>
      </w:tr>
      <w:tr w:rsidR="00550F6F" w:rsidRPr="002E3AA7" w14:paraId="77C94E04" w14:textId="77777777" w:rsidTr="00A45538">
        <w:trPr>
          <w:cantSplit/>
        </w:trPr>
        <w:tc>
          <w:tcPr>
            <w:tcW w:w="0" w:type="auto"/>
            <w:vMerge/>
            <w:shd w:val="clear" w:color="auto" w:fill="auto"/>
          </w:tcPr>
          <w:p w14:paraId="36FE48A7" w14:textId="77777777" w:rsidR="00550F6F" w:rsidRPr="00305B1C" w:rsidRDefault="00550F6F" w:rsidP="00550F6F">
            <w:pPr>
              <w:pStyle w:val="NoSpacing"/>
              <w:widowControl w:val="0"/>
              <w:rPr>
                <w:sz w:val="20"/>
              </w:rPr>
            </w:pPr>
          </w:p>
        </w:tc>
        <w:tc>
          <w:tcPr>
            <w:tcW w:w="0" w:type="auto"/>
            <w:vMerge/>
          </w:tcPr>
          <w:p w14:paraId="54360C67" w14:textId="77777777" w:rsidR="00550F6F" w:rsidRPr="00305B1C" w:rsidRDefault="00550F6F" w:rsidP="00550F6F">
            <w:pPr>
              <w:pStyle w:val="NoSpacing"/>
              <w:widowControl w:val="0"/>
              <w:tabs>
                <w:tab w:val="left" w:pos="612"/>
              </w:tabs>
              <w:rPr>
                <w:sz w:val="20"/>
              </w:rPr>
            </w:pPr>
          </w:p>
        </w:tc>
        <w:tc>
          <w:tcPr>
            <w:tcW w:w="0" w:type="auto"/>
          </w:tcPr>
          <w:p w14:paraId="3886AE2D"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shd w:val="clear" w:color="auto" w:fill="auto"/>
          </w:tcPr>
          <w:p w14:paraId="21D4B743" w14:textId="77777777" w:rsidR="00550F6F" w:rsidRPr="00305B1C" w:rsidRDefault="00550F6F" w:rsidP="00550F6F">
            <w:pPr>
              <w:widowControl w:val="0"/>
              <w:spacing w:line="240" w:lineRule="auto"/>
              <w:jc w:val="right"/>
              <w:rPr>
                <w:i/>
                <w:sz w:val="20"/>
              </w:rPr>
            </w:pPr>
            <w:r w:rsidRPr="00305B1C">
              <w:rPr>
                <w:sz w:val="20"/>
              </w:rPr>
              <w:t>0</w:t>
            </w:r>
          </w:p>
        </w:tc>
        <w:tc>
          <w:tcPr>
            <w:tcW w:w="0" w:type="auto"/>
            <w:shd w:val="clear" w:color="auto" w:fill="auto"/>
          </w:tcPr>
          <w:p w14:paraId="788740AE" w14:textId="77777777" w:rsidR="00550F6F" w:rsidRPr="00305B1C" w:rsidRDefault="00550F6F" w:rsidP="00550F6F">
            <w:pPr>
              <w:pStyle w:val="NoSpacing"/>
              <w:widowControl w:val="0"/>
              <w:jc w:val="right"/>
              <w:rPr>
                <w:sz w:val="20"/>
              </w:rPr>
            </w:pPr>
            <w:r w:rsidRPr="00305B1C">
              <w:rPr>
                <w:sz w:val="20"/>
              </w:rPr>
              <w:t>85</w:t>
            </w:r>
          </w:p>
        </w:tc>
      </w:tr>
      <w:tr w:rsidR="00550F6F" w:rsidRPr="002E3AA7" w14:paraId="599AA606" w14:textId="77777777" w:rsidTr="00A45538">
        <w:trPr>
          <w:cantSplit/>
        </w:trPr>
        <w:tc>
          <w:tcPr>
            <w:tcW w:w="0" w:type="auto"/>
            <w:vMerge/>
            <w:shd w:val="clear" w:color="auto" w:fill="auto"/>
          </w:tcPr>
          <w:p w14:paraId="00C2E492" w14:textId="77777777" w:rsidR="00550F6F" w:rsidRPr="00305B1C" w:rsidRDefault="00550F6F" w:rsidP="00550F6F">
            <w:pPr>
              <w:pStyle w:val="NoSpacing"/>
              <w:widowControl w:val="0"/>
              <w:rPr>
                <w:sz w:val="20"/>
              </w:rPr>
            </w:pPr>
          </w:p>
        </w:tc>
        <w:tc>
          <w:tcPr>
            <w:tcW w:w="0" w:type="auto"/>
            <w:vMerge w:val="restart"/>
          </w:tcPr>
          <w:p w14:paraId="4FC764EB" w14:textId="77777777" w:rsidR="00550F6F" w:rsidRPr="00305B1C" w:rsidRDefault="00550F6F" w:rsidP="00550F6F">
            <w:pPr>
              <w:pStyle w:val="NoSpacing"/>
              <w:widowControl w:val="0"/>
              <w:tabs>
                <w:tab w:val="left" w:pos="612"/>
              </w:tabs>
              <w:rPr>
                <w:sz w:val="20"/>
              </w:rPr>
            </w:pPr>
            <m:oMathPara>
              <m:oMath>
                <m:r>
                  <w:rPr>
                    <w:rFonts w:ascii="Cambria Math" w:hAnsi="Cambria Math"/>
                    <w:sz w:val="20"/>
                  </w:rPr>
                  <m:t>≥9%</m:t>
                </m:r>
              </m:oMath>
            </m:oMathPara>
          </w:p>
        </w:tc>
        <w:tc>
          <w:tcPr>
            <w:tcW w:w="0" w:type="auto"/>
          </w:tcPr>
          <w:p w14:paraId="2F7767D6"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12D7413B"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66EE28A8" w14:textId="77777777" w:rsidR="00550F6F" w:rsidRPr="00305B1C" w:rsidRDefault="00550F6F" w:rsidP="00550F6F">
            <w:pPr>
              <w:pStyle w:val="NoSpacing"/>
              <w:widowControl w:val="0"/>
              <w:jc w:val="right"/>
              <w:rPr>
                <w:sz w:val="20"/>
              </w:rPr>
            </w:pPr>
            <w:r w:rsidRPr="00305B1C">
              <w:rPr>
                <w:sz w:val="20"/>
              </w:rPr>
              <w:t>61</w:t>
            </w:r>
          </w:p>
        </w:tc>
      </w:tr>
      <w:tr w:rsidR="003D489D" w:rsidRPr="002E3AA7" w14:paraId="7DE71BBF" w14:textId="77777777" w:rsidTr="00A45538">
        <w:trPr>
          <w:cantSplit/>
        </w:trPr>
        <w:tc>
          <w:tcPr>
            <w:tcW w:w="0" w:type="auto"/>
            <w:vMerge/>
            <w:shd w:val="clear" w:color="auto" w:fill="auto"/>
          </w:tcPr>
          <w:p w14:paraId="1CE00AB9" w14:textId="77777777" w:rsidR="003D489D" w:rsidRPr="00305B1C" w:rsidRDefault="003D489D" w:rsidP="00550F6F">
            <w:pPr>
              <w:pStyle w:val="NoSpacing"/>
              <w:widowControl w:val="0"/>
              <w:rPr>
                <w:sz w:val="20"/>
              </w:rPr>
            </w:pPr>
          </w:p>
        </w:tc>
        <w:tc>
          <w:tcPr>
            <w:tcW w:w="0" w:type="auto"/>
            <w:vMerge/>
          </w:tcPr>
          <w:p w14:paraId="5A082D2D" w14:textId="77777777" w:rsidR="003D489D" w:rsidRPr="00305B1C" w:rsidRDefault="003D489D" w:rsidP="00550F6F">
            <w:pPr>
              <w:pStyle w:val="NoSpacing"/>
              <w:widowControl w:val="0"/>
              <w:tabs>
                <w:tab w:val="left" w:pos="612"/>
              </w:tabs>
              <w:rPr>
                <w:sz w:val="20"/>
              </w:rPr>
            </w:pPr>
          </w:p>
        </w:tc>
        <w:tc>
          <w:tcPr>
            <w:tcW w:w="0" w:type="auto"/>
          </w:tcPr>
          <w:p w14:paraId="06BA0C9D"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2A82A0C7"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705EBF8B" w14:textId="77777777" w:rsidR="003D489D" w:rsidRPr="00305B1C" w:rsidRDefault="003D489D" w:rsidP="00550F6F">
            <w:pPr>
              <w:pStyle w:val="NoSpacing"/>
              <w:widowControl w:val="0"/>
              <w:jc w:val="right"/>
              <w:rPr>
                <w:sz w:val="20"/>
              </w:rPr>
            </w:pPr>
            <w:r>
              <w:rPr>
                <w:sz w:val="20"/>
              </w:rPr>
              <w:t>70</w:t>
            </w:r>
          </w:p>
        </w:tc>
      </w:tr>
      <w:tr w:rsidR="00550F6F" w:rsidRPr="002E3AA7" w14:paraId="2AD94C4C" w14:textId="77777777" w:rsidTr="00A45538">
        <w:trPr>
          <w:cantSplit/>
        </w:trPr>
        <w:tc>
          <w:tcPr>
            <w:tcW w:w="0" w:type="auto"/>
            <w:vMerge/>
            <w:shd w:val="clear" w:color="auto" w:fill="auto"/>
          </w:tcPr>
          <w:p w14:paraId="26207017" w14:textId="77777777" w:rsidR="00550F6F" w:rsidRPr="00305B1C" w:rsidRDefault="00550F6F" w:rsidP="00550F6F">
            <w:pPr>
              <w:pStyle w:val="NoSpacing"/>
              <w:widowControl w:val="0"/>
              <w:rPr>
                <w:sz w:val="20"/>
              </w:rPr>
            </w:pPr>
          </w:p>
        </w:tc>
        <w:tc>
          <w:tcPr>
            <w:tcW w:w="0" w:type="auto"/>
            <w:vMerge/>
          </w:tcPr>
          <w:p w14:paraId="4578E604" w14:textId="77777777" w:rsidR="00550F6F" w:rsidRPr="00305B1C" w:rsidRDefault="00550F6F" w:rsidP="00550F6F">
            <w:pPr>
              <w:pStyle w:val="NoSpacing"/>
              <w:widowControl w:val="0"/>
              <w:tabs>
                <w:tab w:val="left" w:pos="612"/>
              </w:tabs>
              <w:rPr>
                <w:sz w:val="20"/>
              </w:rPr>
            </w:pPr>
          </w:p>
        </w:tc>
        <w:tc>
          <w:tcPr>
            <w:tcW w:w="0" w:type="auto"/>
          </w:tcPr>
          <w:p w14:paraId="4A1D021E"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55E70A7F"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1B8A7C8F" w14:textId="77777777" w:rsidR="00550F6F" w:rsidRPr="00305B1C" w:rsidRDefault="00550F6F" w:rsidP="00550F6F">
            <w:pPr>
              <w:pStyle w:val="NoSpacing"/>
              <w:widowControl w:val="0"/>
              <w:jc w:val="right"/>
              <w:rPr>
                <w:sz w:val="20"/>
              </w:rPr>
            </w:pPr>
            <w:r w:rsidRPr="00305B1C">
              <w:rPr>
                <w:sz w:val="20"/>
              </w:rPr>
              <w:t>70</w:t>
            </w:r>
          </w:p>
        </w:tc>
      </w:tr>
      <w:tr w:rsidR="00550F6F" w:rsidRPr="002E3AA7" w14:paraId="5E4397BA" w14:textId="77777777" w:rsidTr="00A45538">
        <w:trPr>
          <w:cantSplit/>
        </w:trPr>
        <w:tc>
          <w:tcPr>
            <w:tcW w:w="0" w:type="auto"/>
            <w:vMerge/>
            <w:shd w:val="clear" w:color="auto" w:fill="auto"/>
          </w:tcPr>
          <w:p w14:paraId="6D50CAFC" w14:textId="77777777" w:rsidR="00550F6F" w:rsidRPr="00305B1C" w:rsidRDefault="00550F6F" w:rsidP="00550F6F">
            <w:pPr>
              <w:pStyle w:val="NoSpacing"/>
              <w:widowControl w:val="0"/>
              <w:rPr>
                <w:sz w:val="20"/>
              </w:rPr>
            </w:pPr>
          </w:p>
        </w:tc>
        <w:tc>
          <w:tcPr>
            <w:tcW w:w="0" w:type="auto"/>
            <w:vMerge/>
          </w:tcPr>
          <w:p w14:paraId="4F881B69" w14:textId="77777777" w:rsidR="00550F6F" w:rsidRPr="00305B1C" w:rsidRDefault="00550F6F" w:rsidP="00550F6F">
            <w:pPr>
              <w:pStyle w:val="NoSpacing"/>
              <w:widowControl w:val="0"/>
              <w:tabs>
                <w:tab w:val="left" w:pos="612"/>
              </w:tabs>
              <w:rPr>
                <w:sz w:val="20"/>
              </w:rPr>
            </w:pPr>
          </w:p>
        </w:tc>
        <w:tc>
          <w:tcPr>
            <w:tcW w:w="0" w:type="auto"/>
          </w:tcPr>
          <w:p w14:paraId="33905A58"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43E6BB95"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05B72643" w14:textId="77777777" w:rsidR="00550F6F" w:rsidRPr="00305B1C" w:rsidRDefault="00550F6F" w:rsidP="00550F6F">
            <w:pPr>
              <w:pStyle w:val="NoSpacing"/>
              <w:widowControl w:val="0"/>
              <w:jc w:val="right"/>
              <w:rPr>
                <w:sz w:val="20"/>
              </w:rPr>
            </w:pPr>
            <w:r w:rsidRPr="00305B1C">
              <w:rPr>
                <w:sz w:val="20"/>
              </w:rPr>
              <w:t>77</w:t>
            </w:r>
          </w:p>
        </w:tc>
      </w:tr>
      <w:tr w:rsidR="00550F6F" w:rsidRPr="002E3AA7" w14:paraId="637DD836" w14:textId="77777777" w:rsidTr="00A45538">
        <w:trPr>
          <w:cantSplit/>
        </w:trPr>
        <w:tc>
          <w:tcPr>
            <w:tcW w:w="0" w:type="auto"/>
            <w:vMerge/>
            <w:shd w:val="clear" w:color="auto" w:fill="auto"/>
          </w:tcPr>
          <w:p w14:paraId="6220AE08" w14:textId="77777777" w:rsidR="00550F6F" w:rsidRPr="00305B1C" w:rsidRDefault="00550F6F" w:rsidP="00550F6F">
            <w:pPr>
              <w:pStyle w:val="NoSpacing"/>
              <w:widowControl w:val="0"/>
              <w:rPr>
                <w:sz w:val="20"/>
              </w:rPr>
            </w:pPr>
          </w:p>
        </w:tc>
        <w:tc>
          <w:tcPr>
            <w:tcW w:w="0" w:type="auto"/>
            <w:vMerge/>
          </w:tcPr>
          <w:p w14:paraId="1AC16597" w14:textId="77777777" w:rsidR="00550F6F" w:rsidRPr="00305B1C" w:rsidRDefault="00550F6F" w:rsidP="00550F6F">
            <w:pPr>
              <w:pStyle w:val="NoSpacing"/>
              <w:widowControl w:val="0"/>
              <w:tabs>
                <w:tab w:val="left" w:pos="612"/>
              </w:tabs>
              <w:rPr>
                <w:sz w:val="20"/>
              </w:rPr>
            </w:pPr>
          </w:p>
        </w:tc>
        <w:tc>
          <w:tcPr>
            <w:tcW w:w="0" w:type="auto"/>
          </w:tcPr>
          <w:p w14:paraId="08630EED"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5B404EFF"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4D236F9E" w14:textId="77777777" w:rsidR="00550F6F" w:rsidRPr="00305B1C" w:rsidRDefault="00550F6F" w:rsidP="00550F6F">
            <w:pPr>
              <w:pStyle w:val="NoSpacing"/>
              <w:widowControl w:val="0"/>
              <w:jc w:val="right"/>
              <w:rPr>
                <w:sz w:val="20"/>
              </w:rPr>
            </w:pPr>
            <w:r w:rsidRPr="00305B1C">
              <w:rPr>
                <w:sz w:val="20"/>
              </w:rPr>
              <w:t>80</w:t>
            </w:r>
          </w:p>
        </w:tc>
      </w:tr>
      <w:tr w:rsidR="00550F6F" w:rsidRPr="002E3AA7" w14:paraId="2D8E042E" w14:textId="77777777" w:rsidTr="00A45538">
        <w:trPr>
          <w:cantSplit/>
        </w:trPr>
        <w:tc>
          <w:tcPr>
            <w:tcW w:w="0" w:type="auto"/>
            <w:vMerge w:val="restart"/>
            <w:shd w:val="clear" w:color="auto" w:fill="auto"/>
          </w:tcPr>
          <w:p w14:paraId="4CFC72FE" w14:textId="27F24782" w:rsidR="00D36820" w:rsidRDefault="00D36820" w:rsidP="00550F6F">
            <w:pPr>
              <w:pStyle w:val="NoSpacing"/>
              <w:widowControl w:val="0"/>
              <w:rPr>
                <w:sz w:val="20"/>
              </w:rPr>
            </w:pPr>
            <w:r>
              <w:rPr>
                <w:sz w:val="20"/>
              </w:rPr>
              <w:t>Conservation forest</w:t>
            </w:r>
          </w:p>
          <w:p w14:paraId="1A180E88" w14:textId="77777777" w:rsidR="00D36820" w:rsidRDefault="00D36820" w:rsidP="00550F6F">
            <w:pPr>
              <w:pStyle w:val="NoSpacing"/>
              <w:widowControl w:val="0"/>
              <w:rPr>
                <w:sz w:val="20"/>
              </w:rPr>
            </w:pPr>
            <w:r>
              <w:rPr>
                <w:sz w:val="20"/>
              </w:rPr>
              <w:t>Conventional forest</w:t>
            </w:r>
          </w:p>
          <w:p w14:paraId="6DDC8B52" w14:textId="6F2C85DB" w:rsidR="00550F6F" w:rsidRPr="00305B1C" w:rsidRDefault="00550F6F" w:rsidP="00550F6F">
            <w:pPr>
              <w:pStyle w:val="NoSpacing"/>
              <w:widowControl w:val="0"/>
              <w:rPr>
                <w:sz w:val="20"/>
              </w:rPr>
            </w:pPr>
            <w:r w:rsidRPr="00305B1C">
              <w:rPr>
                <w:sz w:val="20"/>
              </w:rPr>
              <w:t>Short-rotation woody bioenergy</w:t>
            </w:r>
          </w:p>
        </w:tc>
        <w:tc>
          <w:tcPr>
            <w:tcW w:w="0" w:type="auto"/>
            <w:vMerge w:val="restart"/>
          </w:tcPr>
          <w:p w14:paraId="40D9C4B9"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Pr>
          <w:p w14:paraId="7D5CB177"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68110E46"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715D90EF" w14:textId="77777777" w:rsidR="00550F6F" w:rsidRPr="00305B1C" w:rsidRDefault="00550F6F" w:rsidP="00550F6F">
            <w:pPr>
              <w:pStyle w:val="NoSpacing"/>
              <w:widowControl w:val="0"/>
              <w:jc w:val="right"/>
              <w:rPr>
                <w:sz w:val="20"/>
              </w:rPr>
            </w:pPr>
            <w:r w:rsidRPr="00305B1C">
              <w:rPr>
                <w:sz w:val="20"/>
              </w:rPr>
              <w:t>30</w:t>
            </w:r>
          </w:p>
        </w:tc>
      </w:tr>
      <w:tr w:rsidR="003D489D" w:rsidRPr="002E3AA7" w14:paraId="3B0AE62B" w14:textId="77777777" w:rsidTr="00A45538">
        <w:trPr>
          <w:cantSplit/>
        </w:trPr>
        <w:tc>
          <w:tcPr>
            <w:tcW w:w="0" w:type="auto"/>
            <w:vMerge/>
            <w:shd w:val="clear" w:color="auto" w:fill="auto"/>
          </w:tcPr>
          <w:p w14:paraId="3C432D28" w14:textId="77777777" w:rsidR="003D489D" w:rsidRPr="00305B1C" w:rsidRDefault="003D489D" w:rsidP="00550F6F">
            <w:pPr>
              <w:pStyle w:val="NoSpacing"/>
              <w:widowControl w:val="0"/>
              <w:rPr>
                <w:sz w:val="20"/>
              </w:rPr>
            </w:pPr>
          </w:p>
        </w:tc>
        <w:tc>
          <w:tcPr>
            <w:tcW w:w="0" w:type="auto"/>
            <w:vMerge/>
          </w:tcPr>
          <w:p w14:paraId="78282634" w14:textId="77777777" w:rsidR="003D489D" w:rsidRPr="00305B1C" w:rsidRDefault="003D489D" w:rsidP="00550F6F">
            <w:pPr>
              <w:pStyle w:val="NoSpacing"/>
              <w:widowControl w:val="0"/>
              <w:tabs>
                <w:tab w:val="left" w:pos="612"/>
              </w:tabs>
              <w:rPr>
                <w:sz w:val="20"/>
              </w:rPr>
            </w:pPr>
          </w:p>
        </w:tc>
        <w:tc>
          <w:tcPr>
            <w:tcW w:w="0" w:type="auto"/>
          </w:tcPr>
          <w:p w14:paraId="374E8E74"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5BBBD1D4"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4F6D9C1D" w14:textId="77777777" w:rsidR="003D489D" w:rsidRPr="00305B1C" w:rsidRDefault="003D489D" w:rsidP="00550F6F">
            <w:pPr>
              <w:pStyle w:val="NoSpacing"/>
              <w:widowControl w:val="0"/>
              <w:jc w:val="right"/>
              <w:rPr>
                <w:sz w:val="20"/>
              </w:rPr>
            </w:pPr>
            <w:r>
              <w:rPr>
                <w:sz w:val="20"/>
              </w:rPr>
              <w:t>55</w:t>
            </w:r>
          </w:p>
        </w:tc>
      </w:tr>
      <w:tr w:rsidR="00550F6F" w:rsidRPr="002E3AA7" w14:paraId="4CDECFAF" w14:textId="77777777" w:rsidTr="00A45538">
        <w:trPr>
          <w:cantSplit/>
        </w:trPr>
        <w:tc>
          <w:tcPr>
            <w:tcW w:w="0" w:type="auto"/>
            <w:vMerge/>
            <w:shd w:val="clear" w:color="auto" w:fill="auto"/>
          </w:tcPr>
          <w:p w14:paraId="2C2CCD19" w14:textId="77777777" w:rsidR="00550F6F" w:rsidRPr="00305B1C" w:rsidRDefault="00550F6F" w:rsidP="00550F6F">
            <w:pPr>
              <w:pStyle w:val="NoSpacing"/>
              <w:widowControl w:val="0"/>
              <w:rPr>
                <w:sz w:val="20"/>
              </w:rPr>
            </w:pPr>
          </w:p>
        </w:tc>
        <w:tc>
          <w:tcPr>
            <w:tcW w:w="0" w:type="auto"/>
            <w:vMerge/>
          </w:tcPr>
          <w:p w14:paraId="4DC50AE1" w14:textId="77777777" w:rsidR="00550F6F" w:rsidRPr="00305B1C" w:rsidRDefault="00550F6F" w:rsidP="00550F6F">
            <w:pPr>
              <w:pStyle w:val="NoSpacing"/>
              <w:widowControl w:val="0"/>
              <w:tabs>
                <w:tab w:val="left" w:pos="612"/>
              </w:tabs>
              <w:rPr>
                <w:sz w:val="20"/>
              </w:rPr>
            </w:pPr>
          </w:p>
        </w:tc>
        <w:tc>
          <w:tcPr>
            <w:tcW w:w="0" w:type="auto"/>
          </w:tcPr>
          <w:p w14:paraId="1B3F2891"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6103F972"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70858226" w14:textId="77777777" w:rsidR="00550F6F" w:rsidRPr="00305B1C" w:rsidRDefault="00550F6F" w:rsidP="00550F6F">
            <w:pPr>
              <w:pStyle w:val="NoSpacing"/>
              <w:widowControl w:val="0"/>
              <w:jc w:val="right"/>
              <w:rPr>
                <w:sz w:val="20"/>
              </w:rPr>
            </w:pPr>
            <w:r w:rsidRPr="00305B1C">
              <w:rPr>
                <w:sz w:val="20"/>
              </w:rPr>
              <w:t>55</w:t>
            </w:r>
          </w:p>
        </w:tc>
      </w:tr>
      <w:tr w:rsidR="00550F6F" w:rsidRPr="002E3AA7" w14:paraId="0E263D0A" w14:textId="77777777" w:rsidTr="00A45538">
        <w:trPr>
          <w:cantSplit/>
        </w:trPr>
        <w:tc>
          <w:tcPr>
            <w:tcW w:w="0" w:type="auto"/>
            <w:vMerge/>
            <w:shd w:val="clear" w:color="auto" w:fill="auto"/>
          </w:tcPr>
          <w:p w14:paraId="1AD24B5C" w14:textId="77777777" w:rsidR="00550F6F" w:rsidRPr="00305B1C" w:rsidRDefault="00550F6F" w:rsidP="00550F6F">
            <w:pPr>
              <w:pStyle w:val="NoSpacing"/>
              <w:widowControl w:val="0"/>
              <w:rPr>
                <w:sz w:val="20"/>
              </w:rPr>
            </w:pPr>
          </w:p>
        </w:tc>
        <w:tc>
          <w:tcPr>
            <w:tcW w:w="0" w:type="auto"/>
            <w:vMerge/>
          </w:tcPr>
          <w:p w14:paraId="10A1D9A6" w14:textId="77777777" w:rsidR="00550F6F" w:rsidRPr="00305B1C" w:rsidRDefault="00550F6F" w:rsidP="00550F6F">
            <w:pPr>
              <w:pStyle w:val="NoSpacing"/>
              <w:widowControl w:val="0"/>
              <w:tabs>
                <w:tab w:val="left" w:pos="612"/>
              </w:tabs>
              <w:rPr>
                <w:sz w:val="20"/>
              </w:rPr>
            </w:pPr>
          </w:p>
        </w:tc>
        <w:tc>
          <w:tcPr>
            <w:tcW w:w="0" w:type="auto"/>
          </w:tcPr>
          <w:p w14:paraId="2C2764E3"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7E56190D"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480BF797" w14:textId="77777777" w:rsidR="00550F6F" w:rsidRPr="00305B1C" w:rsidRDefault="00550F6F" w:rsidP="00550F6F">
            <w:pPr>
              <w:pStyle w:val="NoSpacing"/>
              <w:widowControl w:val="0"/>
              <w:jc w:val="right"/>
              <w:rPr>
                <w:sz w:val="20"/>
              </w:rPr>
            </w:pPr>
            <w:r w:rsidRPr="00305B1C">
              <w:rPr>
                <w:sz w:val="20"/>
              </w:rPr>
              <w:t>70</w:t>
            </w:r>
          </w:p>
        </w:tc>
      </w:tr>
      <w:tr w:rsidR="00550F6F" w:rsidRPr="002E3AA7" w14:paraId="77E6C5F7" w14:textId="77777777" w:rsidTr="00A45538">
        <w:trPr>
          <w:cantSplit/>
        </w:trPr>
        <w:tc>
          <w:tcPr>
            <w:tcW w:w="0" w:type="auto"/>
            <w:vMerge/>
            <w:shd w:val="clear" w:color="auto" w:fill="auto"/>
          </w:tcPr>
          <w:p w14:paraId="6C0072A9" w14:textId="77777777" w:rsidR="00550F6F" w:rsidRPr="00305B1C" w:rsidRDefault="00550F6F" w:rsidP="00550F6F">
            <w:pPr>
              <w:pStyle w:val="NoSpacing"/>
              <w:widowControl w:val="0"/>
              <w:rPr>
                <w:sz w:val="20"/>
              </w:rPr>
            </w:pPr>
          </w:p>
        </w:tc>
        <w:tc>
          <w:tcPr>
            <w:tcW w:w="0" w:type="auto"/>
            <w:vMerge/>
          </w:tcPr>
          <w:p w14:paraId="683BA8EA" w14:textId="77777777" w:rsidR="00550F6F" w:rsidRPr="00305B1C" w:rsidRDefault="00550F6F" w:rsidP="00550F6F">
            <w:pPr>
              <w:pStyle w:val="NoSpacing"/>
              <w:widowControl w:val="0"/>
              <w:tabs>
                <w:tab w:val="left" w:pos="612"/>
              </w:tabs>
              <w:rPr>
                <w:sz w:val="20"/>
              </w:rPr>
            </w:pPr>
          </w:p>
        </w:tc>
        <w:tc>
          <w:tcPr>
            <w:tcW w:w="0" w:type="auto"/>
          </w:tcPr>
          <w:p w14:paraId="53CC0C06"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55F6150D"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5C926984" w14:textId="77777777" w:rsidR="00550F6F" w:rsidRPr="00305B1C" w:rsidRDefault="00550F6F" w:rsidP="00550F6F">
            <w:pPr>
              <w:pStyle w:val="NoSpacing"/>
              <w:widowControl w:val="0"/>
              <w:jc w:val="right"/>
              <w:rPr>
                <w:sz w:val="20"/>
              </w:rPr>
            </w:pPr>
            <w:r w:rsidRPr="00305B1C">
              <w:rPr>
                <w:sz w:val="20"/>
              </w:rPr>
              <w:t>77</w:t>
            </w:r>
          </w:p>
        </w:tc>
      </w:tr>
      <w:tr w:rsidR="00550F6F" w:rsidRPr="002E3AA7" w14:paraId="2E6147F2" w14:textId="77777777" w:rsidTr="00A45538">
        <w:trPr>
          <w:cantSplit/>
        </w:trPr>
        <w:tc>
          <w:tcPr>
            <w:tcW w:w="0" w:type="auto"/>
            <w:vMerge w:val="restart"/>
            <w:shd w:val="clear" w:color="auto" w:fill="auto"/>
          </w:tcPr>
          <w:p w14:paraId="7251148D" w14:textId="3A3E671A" w:rsidR="00D36820" w:rsidRDefault="00D36820" w:rsidP="00550F6F">
            <w:pPr>
              <w:pStyle w:val="NoSpacing"/>
              <w:widowControl w:val="0"/>
              <w:rPr>
                <w:sz w:val="20"/>
              </w:rPr>
            </w:pPr>
            <w:r>
              <w:rPr>
                <w:sz w:val="20"/>
              </w:rPr>
              <w:lastRenderedPageBreak/>
              <w:t>Conventional corn</w:t>
            </w:r>
          </w:p>
          <w:p w14:paraId="4045363C" w14:textId="77777777" w:rsidR="00D36820" w:rsidRDefault="00D36820" w:rsidP="00550F6F">
            <w:pPr>
              <w:pStyle w:val="NoSpacing"/>
              <w:widowControl w:val="0"/>
              <w:rPr>
                <w:sz w:val="20"/>
              </w:rPr>
            </w:pPr>
            <w:r>
              <w:rPr>
                <w:sz w:val="20"/>
              </w:rPr>
              <w:t>Conventional soybean</w:t>
            </w:r>
          </w:p>
          <w:p w14:paraId="6B458CD7" w14:textId="0D8B9E51" w:rsidR="00550F6F" w:rsidRPr="00305B1C" w:rsidRDefault="00550F6F" w:rsidP="00550F6F">
            <w:pPr>
              <w:pStyle w:val="NoSpacing"/>
              <w:widowControl w:val="0"/>
              <w:rPr>
                <w:sz w:val="20"/>
              </w:rPr>
            </w:pPr>
            <w:r w:rsidRPr="00305B1C">
              <w:rPr>
                <w:sz w:val="20"/>
              </w:rPr>
              <w:t>Mixed fruit</w:t>
            </w:r>
            <w:r w:rsidR="00EA6C07">
              <w:rPr>
                <w:sz w:val="20"/>
              </w:rPr>
              <w:t>s</w:t>
            </w:r>
            <w:r w:rsidRPr="00305B1C">
              <w:rPr>
                <w:sz w:val="20"/>
              </w:rPr>
              <w:t xml:space="preserve"> and vegetables</w:t>
            </w:r>
          </w:p>
        </w:tc>
        <w:tc>
          <w:tcPr>
            <w:tcW w:w="0" w:type="auto"/>
            <w:vMerge w:val="restart"/>
          </w:tcPr>
          <w:p w14:paraId="6638F489"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Pr>
          <w:p w14:paraId="320A2348"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49F85021" w14:textId="77777777" w:rsidR="00550F6F" w:rsidRPr="00305B1C" w:rsidRDefault="00550F6F" w:rsidP="00550F6F">
            <w:pPr>
              <w:widowControl w:val="0"/>
              <w:spacing w:line="240" w:lineRule="auto"/>
              <w:jc w:val="right"/>
              <w:rPr>
                <w:i/>
                <w:sz w:val="20"/>
              </w:rPr>
            </w:pPr>
            <w:r w:rsidRPr="00305B1C">
              <w:rPr>
                <w:sz w:val="20"/>
              </w:rPr>
              <w:t>-</w:t>
            </w:r>
          </w:p>
        </w:tc>
        <w:tc>
          <w:tcPr>
            <w:tcW w:w="0" w:type="auto"/>
            <w:tcBorders>
              <w:bottom w:val="single" w:sz="4" w:space="0" w:color="auto"/>
            </w:tcBorders>
            <w:shd w:val="clear" w:color="auto" w:fill="auto"/>
          </w:tcPr>
          <w:p w14:paraId="5626ED0F" w14:textId="77777777" w:rsidR="00550F6F" w:rsidRPr="00305B1C" w:rsidRDefault="00550F6F" w:rsidP="00550F6F">
            <w:pPr>
              <w:pStyle w:val="NoSpacing"/>
              <w:widowControl w:val="0"/>
              <w:jc w:val="right"/>
              <w:rPr>
                <w:sz w:val="20"/>
              </w:rPr>
            </w:pPr>
            <w:r w:rsidRPr="00305B1C">
              <w:rPr>
                <w:sz w:val="20"/>
              </w:rPr>
              <w:t>72</w:t>
            </w:r>
          </w:p>
        </w:tc>
      </w:tr>
      <w:tr w:rsidR="003D489D" w:rsidRPr="002E3AA7" w14:paraId="25526801" w14:textId="77777777" w:rsidTr="00A45538">
        <w:trPr>
          <w:cantSplit/>
        </w:trPr>
        <w:tc>
          <w:tcPr>
            <w:tcW w:w="0" w:type="auto"/>
            <w:vMerge/>
            <w:shd w:val="clear" w:color="auto" w:fill="auto"/>
          </w:tcPr>
          <w:p w14:paraId="6511CD2D" w14:textId="77777777" w:rsidR="003D489D" w:rsidRPr="00305B1C" w:rsidRDefault="003D489D" w:rsidP="00550F6F">
            <w:pPr>
              <w:pStyle w:val="NoSpacing"/>
              <w:widowControl w:val="0"/>
              <w:rPr>
                <w:sz w:val="20"/>
              </w:rPr>
            </w:pPr>
          </w:p>
        </w:tc>
        <w:tc>
          <w:tcPr>
            <w:tcW w:w="0" w:type="auto"/>
            <w:vMerge/>
          </w:tcPr>
          <w:p w14:paraId="76F93560" w14:textId="77777777" w:rsidR="003D489D" w:rsidRPr="00305B1C" w:rsidRDefault="003D489D" w:rsidP="00550F6F">
            <w:pPr>
              <w:pStyle w:val="NoSpacing"/>
              <w:widowControl w:val="0"/>
              <w:tabs>
                <w:tab w:val="left" w:pos="612"/>
              </w:tabs>
              <w:rPr>
                <w:sz w:val="20"/>
              </w:rPr>
            </w:pPr>
          </w:p>
        </w:tc>
        <w:tc>
          <w:tcPr>
            <w:tcW w:w="0" w:type="auto"/>
          </w:tcPr>
          <w:p w14:paraId="518191A5"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72BD44D3"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62064358" w14:textId="77777777" w:rsidR="003D489D" w:rsidRPr="00305B1C" w:rsidRDefault="003D489D" w:rsidP="00550F6F">
            <w:pPr>
              <w:pStyle w:val="NoSpacing"/>
              <w:widowControl w:val="0"/>
              <w:jc w:val="right"/>
              <w:rPr>
                <w:sz w:val="20"/>
              </w:rPr>
            </w:pPr>
            <w:r>
              <w:rPr>
                <w:sz w:val="20"/>
              </w:rPr>
              <w:t>81</w:t>
            </w:r>
          </w:p>
        </w:tc>
      </w:tr>
      <w:tr w:rsidR="00550F6F" w:rsidRPr="002E3AA7" w14:paraId="26D9BB4A" w14:textId="77777777" w:rsidTr="00A45538">
        <w:trPr>
          <w:cantSplit/>
        </w:trPr>
        <w:tc>
          <w:tcPr>
            <w:tcW w:w="0" w:type="auto"/>
            <w:vMerge/>
            <w:shd w:val="clear" w:color="auto" w:fill="auto"/>
          </w:tcPr>
          <w:p w14:paraId="656CAA74" w14:textId="77777777" w:rsidR="00550F6F" w:rsidRPr="00305B1C" w:rsidRDefault="00550F6F" w:rsidP="00550F6F">
            <w:pPr>
              <w:pStyle w:val="NoSpacing"/>
              <w:widowControl w:val="0"/>
              <w:rPr>
                <w:sz w:val="20"/>
              </w:rPr>
            </w:pPr>
          </w:p>
        </w:tc>
        <w:tc>
          <w:tcPr>
            <w:tcW w:w="0" w:type="auto"/>
            <w:vMerge/>
          </w:tcPr>
          <w:p w14:paraId="14D417E8" w14:textId="77777777" w:rsidR="00550F6F" w:rsidRPr="00305B1C" w:rsidRDefault="00550F6F" w:rsidP="00550F6F">
            <w:pPr>
              <w:pStyle w:val="NoSpacing"/>
              <w:widowControl w:val="0"/>
              <w:tabs>
                <w:tab w:val="left" w:pos="612"/>
              </w:tabs>
              <w:rPr>
                <w:sz w:val="20"/>
              </w:rPr>
            </w:pPr>
          </w:p>
        </w:tc>
        <w:tc>
          <w:tcPr>
            <w:tcW w:w="0" w:type="auto"/>
          </w:tcPr>
          <w:p w14:paraId="27A5EB1C"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2339641F"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6BC2AFA8" w14:textId="77777777" w:rsidR="00550F6F" w:rsidRPr="00305B1C" w:rsidRDefault="00550F6F" w:rsidP="00550F6F">
            <w:pPr>
              <w:pStyle w:val="NoSpacing"/>
              <w:widowControl w:val="0"/>
              <w:jc w:val="right"/>
              <w:rPr>
                <w:sz w:val="20"/>
              </w:rPr>
            </w:pPr>
            <w:r w:rsidRPr="00305B1C">
              <w:rPr>
                <w:sz w:val="20"/>
              </w:rPr>
              <w:t>81</w:t>
            </w:r>
          </w:p>
        </w:tc>
      </w:tr>
      <w:tr w:rsidR="00550F6F" w:rsidRPr="002E3AA7" w14:paraId="1F8046D2" w14:textId="77777777" w:rsidTr="00A45538">
        <w:trPr>
          <w:cantSplit/>
        </w:trPr>
        <w:tc>
          <w:tcPr>
            <w:tcW w:w="0" w:type="auto"/>
            <w:vMerge/>
            <w:shd w:val="clear" w:color="auto" w:fill="auto"/>
          </w:tcPr>
          <w:p w14:paraId="09F2D815" w14:textId="77777777" w:rsidR="00550F6F" w:rsidRPr="00305B1C" w:rsidRDefault="00550F6F" w:rsidP="00550F6F">
            <w:pPr>
              <w:pStyle w:val="NoSpacing"/>
              <w:widowControl w:val="0"/>
              <w:rPr>
                <w:sz w:val="20"/>
              </w:rPr>
            </w:pPr>
          </w:p>
        </w:tc>
        <w:tc>
          <w:tcPr>
            <w:tcW w:w="0" w:type="auto"/>
            <w:vMerge/>
          </w:tcPr>
          <w:p w14:paraId="44585B12" w14:textId="77777777" w:rsidR="00550F6F" w:rsidRPr="00305B1C" w:rsidRDefault="00550F6F" w:rsidP="00550F6F">
            <w:pPr>
              <w:pStyle w:val="NoSpacing"/>
              <w:widowControl w:val="0"/>
              <w:tabs>
                <w:tab w:val="left" w:pos="612"/>
              </w:tabs>
              <w:rPr>
                <w:sz w:val="20"/>
              </w:rPr>
            </w:pPr>
          </w:p>
        </w:tc>
        <w:tc>
          <w:tcPr>
            <w:tcW w:w="0" w:type="auto"/>
          </w:tcPr>
          <w:p w14:paraId="0CAA9949"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07C72D89"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7F2A9418" w14:textId="77777777" w:rsidR="00550F6F" w:rsidRPr="00305B1C" w:rsidRDefault="00550F6F" w:rsidP="00550F6F">
            <w:pPr>
              <w:pStyle w:val="NoSpacing"/>
              <w:widowControl w:val="0"/>
              <w:jc w:val="right"/>
              <w:rPr>
                <w:sz w:val="20"/>
              </w:rPr>
            </w:pPr>
            <w:r w:rsidRPr="00305B1C">
              <w:rPr>
                <w:sz w:val="20"/>
              </w:rPr>
              <w:t>88</w:t>
            </w:r>
          </w:p>
        </w:tc>
      </w:tr>
      <w:tr w:rsidR="00550F6F" w:rsidRPr="002E3AA7" w14:paraId="0C8E6DBB" w14:textId="77777777" w:rsidTr="00A45538">
        <w:trPr>
          <w:cantSplit/>
        </w:trPr>
        <w:tc>
          <w:tcPr>
            <w:tcW w:w="0" w:type="auto"/>
            <w:vMerge/>
            <w:shd w:val="clear" w:color="auto" w:fill="auto"/>
          </w:tcPr>
          <w:p w14:paraId="1729A18F" w14:textId="77777777" w:rsidR="00550F6F" w:rsidRPr="00305B1C" w:rsidRDefault="00550F6F" w:rsidP="00550F6F">
            <w:pPr>
              <w:pStyle w:val="NoSpacing"/>
              <w:widowControl w:val="0"/>
              <w:rPr>
                <w:sz w:val="20"/>
              </w:rPr>
            </w:pPr>
          </w:p>
        </w:tc>
        <w:tc>
          <w:tcPr>
            <w:tcW w:w="0" w:type="auto"/>
            <w:vMerge/>
          </w:tcPr>
          <w:p w14:paraId="3327B86D" w14:textId="77777777" w:rsidR="00550F6F" w:rsidRPr="00305B1C" w:rsidRDefault="00550F6F" w:rsidP="00550F6F">
            <w:pPr>
              <w:pStyle w:val="NoSpacing"/>
              <w:widowControl w:val="0"/>
              <w:tabs>
                <w:tab w:val="left" w:pos="612"/>
              </w:tabs>
              <w:rPr>
                <w:sz w:val="20"/>
              </w:rPr>
            </w:pPr>
          </w:p>
        </w:tc>
        <w:tc>
          <w:tcPr>
            <w:tcW w:w="0" w:type="auto"/>
          </w:tcPr>
          <w:p w14:paraId="15DB0065"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0DAAF185"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72003216" w14:textId="77777777" w:rsidR="00550F6F" w:rsidRPr="00305B1C" w:rsidRDefault="00550F6F" w:rsidP="00550F6F">
            <w:pPr>
              <w:pStyle w:val="NoSpacing"/>
              <w:widowControl w:val="0"/>
              <w:jc w:val="right"/>
              <w:rPr>
                <w:sz w:val="20"/>
              </w:rPr>
            </w:pPr>
            <w:r w:rsidRPr="00305B1C">
              <w:rPr>
                <w:sz w:val="20"/>
              </w:rPr>
              <w:t>91</w:t>
            </w:r>
          </w:p>
        </w:tc>
      </w:tr>
      <w:tr w:rsidR="00550F6F" w:rsidRPr="002E3AA7" w14:paraId="2262E77D" w14:textId="77777777" w:rsidTr="00A45538">
        <w:trPr>
          <w:cantSplit/>
        </w:trPr>
        <w:tc>
          <w:tcPr>
            <w:tcW w:w="0" w:type="auto"/>
            <w:vMerge w:val="restart"/>
            <w:shd w:val="clear" w:color="auto" w:fill="auto"/>
          </w:tcPr>
          <w:p w14:paraId="6D2D6739" w14:textId="0FF90212" w:rsidR="00D36820" w:rsidRDefault="00D36820" w:rsidP="00D36820">
            <w:pPr>
              <w:pStyle w:val="NoSpacing"/>
              <w:widowControl w:val="0"/>
              <w:rPr>
                <w:sz w:val="20"/>
              </w:rPr>
            </w:pPr>
            <w:r>
              <w:rPr>
                <w:sz w:val="20"/>
              </w:rPr>
              <w:t>Grass hay</w:t>
            </w:r>
          </w:p>
          <w:p w14:paraId="4F145C99" w14:textId="01DDDA57" w:rsidR="00550F6F" w:rsidRPr="00305B1C" w:rsidRDefault="00D36820" w:rsidP="00D36820">
            <w:pPr>
              <w:pStyle w:val="NoSpacing"/>
              <w:widowControl w:val="0"/>
              <w:rPr>
                <w:sz w:val="20"/>
              </w:rPr>
            </w:pPr>
            <w:proofErr w:type="spellStart"/>
            <w:r>
              <w:rPr>
                <w:sz w:val="20"/>
              </w:rPr>
              <w:t>Switcgrass</w:t>
            </w:r>
            <w:proofErr w:type="spellEnd"/>
          </w:p>
        </w:tc>
        <w:tc>
          <w:tcPr>
            <w:tcW w:w="0" w:type="auto"/>
            <w:vMerge w:val="restart"/>
          </w:tcPr>
          <w:p w14:paraId="5B31463A"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Pr>
          <w:p w14:paraId="0C600773"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5B0A7B3A" w14:textId="77777777" w:rsidR="00550F6F" w:rsidRPr="00305B1C" w:rsidRDefault="00550F6F" w:rsidP="00550F6F">
            <w:pPr>
              <w:widowControl w:val="0"/>
              <w:spacing w:line="240" w:lineRule="auto"/>
              <w:jc w:val="right"/>
              <w:rPr>
                <w:i/>
                <w:sz w:val="20"/>
              </w:rPr>
            </w:pPr>
            <w:r w:rsidRPr="00305B1C">
              <w:rPr>
                <w:i/>
                <w:sz w:val="20"/>
              </w:rPr>
              <w:t>−</w:t>
            </w:r>
          </w:p>
        </w:tc>
        <w:tc>
          <w:tcPr>
            <w:tcW w:w="0" w:type="auto"/>
            <w:tcBorders>
              <w:bottom w:val="single" w:sz="4" w:space="0" w:color="auto"/>
            </w:tcBorders>
            <w:shd w:val="clear" w:color="auto" w:fill="auto"/>
          </w:tcPr>
          <w:p w14:paraId="3C263F9B" w14:textId="77777777" w:rsidR="00550F6F" w:rsidRPr="00305B1C" w:rsidRDefault="00550F6F" w:rsidP="00550F6F">
            <w:pPr>
              <w:pStyle w:val="NoSpacing"/>
              <w:widowControl w:val="0"/>
              <w:jc w:val="right"/>
              <w:rPr>
                <w:sz w:val="20"/>
              </w:rPr>
            </w:pPr>
            <w:r w:rsidRPr="00305B1C">
              <w:rPr>
                <w:sz w:val="20"/>
              </w:rPr>
              <w:t>30</w:t>
            </w:r>
          </w:p>
        </w:tc>
      </w:tr>
      <w:tr w:rsidR="003D489D" w:rsidRPr="002E3AA7" w14:paraId="268BA2F9" w14:textId="77777777" w:rsidTr="00A45538">
        <w:trPr>
          <w:cantSplit/>
        </w:trPr>
        <w:tc>
          <w:tcPr>
            <w:tcW w:w="0" w:type="auto"/>
            <w:vMerge/>
            <w:shd w:val="clear" w:color="auto" w:fill="auto"/>
          </w:tcPr>
          <w:p w14:paraId="47577981" w14:textId="77777777" w:rsidR="003D489D" w:rsidRPr="00305B1C" w:rsidRDefault="003D489D" w:rsidP="00550F6F">
            <w:pPr>
              <w:pStyle w:val="NoSpacing"/>
              <w:widowControl w:val="0"/>
              <w:rPr>
                <w:sz w:val="20"/>
              </w:rPr>
            </w:pPr>
          </w:p>
        </w:tc>
        <w:tc>
          <w:tcPr>
            <w:tcW w:w="0" w:type="auto"/>
            <w:vMerge/>
          </w:tcPr>
          <w:p w14:paraId="01DD3491" w14:textId="77777777" w:rsidR="003D489D" w:rsidRPr="00305B1C" w:rsidRDefault="003D489D" w:rsidP="00550F6F">
            <w:pPr>
              <w:pStyle w:val="NoSpacing"/>
              <w:widowControl w:val="0"/>
              <w:tabs>
                <w:tab w:val="left" w:pos="612"/>
              </w:tabs>
              <w:rPr>
                <w:sz w:val="20"/>
              </w:rPr>
            </w:pPr>
          </w:p>
        </w:tc>
        <w:tc>
          <w:tcPr>
            <w:tcW w:w="0" w:type="auto"/>
          </w:tcPr>
          <w:p w14:paraId="1E3644F7"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23008A9B"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66D222BD" w14:textId="77777777" w:rsidR="003D489D" w:rsidRPr="00305B1C" w:rsidRDefault="003D489D" w:rsidP="00550F6F">
            <w:pPr>
              <w:pStyle w:val="NoSpacing"/>
              <w:widowControl w:val="0"/>
              <w:jc w:val="right"/>
              <w:rPr>
                <w:sz w:val="20"/>
              </w:rPr>
            </w:pPr>
            <w:r>
              <w:rPr>
                <w:sz w:val="20"/>
              </w:rPr>
              <w:t>58</w:t>
            </w:r>
          </w:p>
        </w:tc>
      </w:tr>
      <w:tr w:rsidR="00550F6F" w:rsidRPr="002E3AA7" w14:paraId="60086570" w14:textId="77777777" w:rsidTr="00A45538">
        <w:trPr>
          <w:cantSplit/>
        </w:trPr>
        <w:tc>
          <w:tcPr>
            <w:tcW w:w="0" w:type="auto"/>
            <w:vMerge/>
            <w:shd w:val="clear" w:color="auto" w:fill="auto"/>
          </w:tcPr>
          <w:p w14:paraId="55F7FD07" w14:textId="77777777" w:rsidR="00550F6F" w:rsidRPr="00305B1C" w:rsidRDefault="00550F6F" w:rsidP="00550F6F">
            <w:pPr>
              <w:pStyle w:val="NoSpacing"/>
              <w:widowControl w:val="0"/>
              <w:rPr>
                <w:sz w:val="20"/>
              </w:rPr>
            </w:pPr>
          </w:p>
        </w:tc>
        <w:tc>
          <w:tcPr>
            <w:tcW w:w="0" w:type="auto"/>
            <w:vMerge/>
          </w:tcPr>
          <w:p w14:paraId="25B2D5D4" w14:textId="77777777" w:rsidR="00550F6F" w:rsidRPr="00305B1C" w:rsidRDefault="00550F6F" w:rsidP="00550F6F">
            <w:pPr>
              <w:pStyle w:val="NoSpacing"/>
              <w:widowControl w:val="0"/>
              <w:tabs>
                <w:tab w:val="left" w:pos="612"/>
              </w:tabs>
              <w:rPr>
                <w:sz w:val="20"/>
              </w:rPr>
            </w:pPr>
          </w:p>
        </w:tc>
        <w:tc>
          <w:tcPr>
            <w:tcW w:w="0" w:type="auto"/>
          </w:tcPr>
          <w:p w14:paraId="58C1E926"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221A4D6B"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6618C9F3" w14:textId="77777777" w:rsidR="00550F6F" w:rsidRPr="00305B1C" w:rsidRDefault="00550F6F" w:rsidP="00550F6F">
            <w:pPr>
              <w:pStyle w:val="NoSpacing"/>
              <w:widowControl w:val="0"/>
              <w:jc w:val="right"/>
              <w:rPr>
                <w:sz w:val="20"/>
              </w:rPr>
            </w:pPr>
            <w:r w:rsidRPr="00305B1C">
              <w:rPr>
                <w:sz w:val="20"/>
              </w:rPr>
              <w:t>58</w:t>
            </w:r>
          </w:p>
        </w:tc>
      </w:tr>
      <w:tr w:rsidR="00550F6F" w:rsidRPr="002E3AA7" w14:paraId="6944468F" w14:textId="77777777" w:rsidTr="00A45538">
        <w:trPr>
          <w:cantSplit/>
        </w:trPr>
        <w:tc>
          <w:tcPr>
            <w:tcW w:w="0" w:type="auto"/>
            <w:vMerge/>
            <w:shd w:val="clear" w:color="auto" w:fill="auto"/>
          </w:tcPr>
          <w:p w14:paraId="3D2864B0" w14:textId="77777777" w:rsidR="00550F6F" w:rsidRPr="00305B1C" w:rsidRDefault="00550F6F" w:rsidP="00550F6F">
            <w:pPr>
              <w:pStyle w:val="NoSpacing"/>
              <w:widowControl w:val="0"/>
              <w:rPr>
                <w:sz w:val="20"/>
              </w:rPr>
            </w:pPr>
          </w:p>
        </w:tc>
        <w:tc>
          <w:tcPr>
            <w:tcW w:w="0" w:type="auto"/>
            <w:vMerge/>
          </w:tcPr>
          <w:p w14:paraId="51AB7619" w14:textId="77777777" w:rsidR="00550F6F" w:rsidRPr="00305B1C" w:rsidRDefault="00550F6F" w:rsidP="00550F6F">
            <w:pPr>
              <w:pStyle w:val="NoSpacing"/>
              <w:widowControl w:val="0"/>
              <w:tabs>
                <w:tab w:val="left" w:pos="612"/>
              </w:tabs>
              <w:rPr>
                <w:sz w:val="20"/>
              </w:rPr>
            </w:pPr>
          </w:p>
        </w:tc>
        <w:tc>
          <w:tcPr>
            <w:tcW w:w="0" w:type="auto"/>
          </w:tcPr>
          <w:p w14:paraId="39DE85D5"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28C113AC"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121C786A" w14:textId="77777777" w:rsidR="00550F6F" w:rsidRPr="00305B1C" w:rsidRDefault="00550F6F" w:rsidP="00550F6F">
            <w:pPr>
              <w:pStyle w:val="NoSpacing"/>
              <w:widowControl w:val="0"/>
              <w:jc w:val="right"/>
              <w:rPr>
                <w:sz w:val="20"/>
              </w:rPr>
            </w:pPr>
            <w:r w:rsidRPr="00305B1C">
              <w:rPr>
                <w:sz w:val="20"/>
              </w:rPr>
              <w:t>71</w:t>
            </w:r>
          </w:p>
        </w:tc>
      </w:tr>
      <w:tr w:rsidR="00550F6F" w:rsidRPr="002E3AA7" w14:paraId="42A6C8B8" w14:textId="77777777" w:rsidTr="00A45538">
        <w:trPr>
          <w:cantSplit/>
        </w:trPr>
        <w:tc>
          <w:tcPr>
            <w:tcW w:w="0" w:type="auto"/>
            <w:vMerge/>
            <w:shd w:val="clear" w:color="auto" w:fill="auto"/>
          </w:tcPr>
          <w:p w14:paraId="7B53C3CC" w14:textId="77777777" w:rsidR="00550F6F" w:rsidRPr="00305B1C" w:rsidRDefault="00550F6F" w:rsidP="00550F6F">
            <w:pPr>
              <w:pStyle w:val="NoSpacing"/>
              <w:widowControl w:val="0"/>
              <w:rPr>
                <w:sz w:val="20"/>
              </w:rPr>
            </w:pPr>
          </w:p>
        </w:tc>
        <w:tc>
          <w:tcPr>
            <w:tcW w:w="0" w:type="auto"/>
            <w:vMerge/>
          </w:tcPr>
          <w:p w14:paraId="578B5FDF" w14:textId="77777777" w:rsidR="00550F6F" w:rsidRPr="00305B1C" w:rsidRDefault="00550F6F" w:rsidP="00550F6F">
            <w:pPr>
              <w:pStyle w:val="NoSpacing"/>
              <w:widowControl w:val="0"/>
              <w:tabs>
                <w:tab w:val="left" w:pos="612"/>
              </w:tabs>
              <w:rPr>
                <w:sz w:val="20"/>
              </w:rPr>
            </w:pPr>
          </w:p>
        </w:tc>
        <w:tc>
          <w:tcPr>
            <w:tcW w:w="0" w:type="auto"/>
          </w:tcPr>
          <w:p w14:paraId="18E9C41B"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5B150E55"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51D3BA81" w14:textId="77777777" w:rsidR="00550F6F" w:rsidRPr="00305B1C" w:rsidRDefault="00550F6F" w:rsidP="00550F6F">
            <w:pPr>
              <w:pStyle w:val="NoSpacing"/>
              <w:widowControl w:val="0"/>
              <w:jc w:val="right"/>
              <w:rPr>
                <w:sz w:val="20"/>
              </w:rPr>
            </w:pPr>
            <w:r w:rsidRPr="00305B1C">
              <w:rPr>
                <w:sz w:val="20"/>
              </w:rPr>
              <w:t>78</w:t>
            </w:r>
          </w:p>
        </w:tc>
      </w:tr>
      <w:tr w:rsidR="00550F6F" w:rsidRPr="002E3AA7" w14:paraId="29DE6A5A" w14:textId="77777777" w:rsidTr="00A45538">
        <w:trPr>
          <w:cantSplit/>
        </w:trPr>
        <w:tc>
          <w:tcPr>
            <w:tcW w:w="0" w:type="auto"/>
            <w:vMerge w:val="restart"/>
            <w:shd w:val="clear" w:color="auto" w:fill="auto"/>
          </w:tcPr>
          <w:p w14:paraId="136F1D3A" w14:textId="77777777" w:rsidR="00550F6F" w:rsidRPr="00305B1C" w:rsidRDefault="00550F6F" w:rsidP="00550F6F">
            <w:pPr>
              <w:pStyle w:val="NoSpacing"/>
              <w:widowControl w:val="0"/>
              <w:rPr>
                <w:sz w:val="20"/>
              </w:rPr>
            </w:pPr>
            <w:r w:rsidRPr="00305B1C">
              <w:rPr>
                <w:sz w:val="20"/>
              </w:rPr>
              <w:t>Permanent pasture</w:t>
            </w:r>
          </w:p>
        </w:tc>
        <w:tc>
          <w:tcPr>
            <w:tcW w:w="0" w:type="auto"/>
            <w:vMerge w:val="restart"/>
          </w:tcPr>
          <w:p w14:paraId="28C10081"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Pr>
          <w:p w14:paraId="0F3D24D1"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37BA1222" w14:textId="77777777" w:rsidR="00550F6F" w:rsidRPr="00305B1C" w:rsidRDefault="00550F6F" w:rsidP="00550F6F">
            <w:pPr>
              <w:widowControl w:val="0"/>
              <w:spacing w:line="240" w:lineRule="auto"/>
              <w:jc w:val="right"/>
              <w:rPr>
                <w:i/>
                <w:sz w:val="20"/>
              </w:rPr>
            </w:pPr>
            <w:r w:rsidRPr="00305B1C">
              <w:rPr>
                <w:i/>
                <w:sz w:val="20"/>
              </w:rPr>
              <w:t>−</w:t>
            </w:r>
          </w:p>
        </w:tc>
        <w:tc>
          <w:tcPr>
            <w:tcW w:w="0" w:type="auto"/>
            <w:tcBorders>
              <w:bottom w:val="single" w:sz="4" w:space="0" w:color="auto"/>
            </w:tcBorders>
            <w:shd w:val="clear" w:color="auto" w:fill="auto"/>
          </w:tcPr>
          <w:p w14:paraId="785682A2" w14:textId="77777777" w:rsidR="00550F6F" w:rsidRPr="00305B1C" w:rsidRDefault="00550F6F" w:rsidP="00550F6F">
            <w:pPr>
              <w:pStyle w:val="NoSpacing"/>
              <w:widowControl w:val="0"/>
              <w:jc w:val="right"/>
              <w:rPr>
                <w:sz w:val="20"/>
              </w:rPr>
            </w:pPr>
            <w:r w:rsidRPr="00305B1C">
              <w:rPr>
                <w:sz w:val="20"/>
              </w:rPr>
              <w:t>68</w:t>
            </w:r>
          </w:p>
        </w:tc>
      </w:tr>
      <w:tr w:rsidR="003D489D" w:rsidRPr="002E3AA7" w14:paraId="121F93E4" w14:textId="77777777" w:rsidTr="00A45538">
        <w:trPr>
          <w:cantSplit/>
        </w:trPr>
        <w:tc>
          <w:tcPr>
            <w:tcW w:w="0" w:type="auto"/>
            <w:vMerge/>
            <w:shd w:val="clear" w:color="auto" w:fill="auto"/>
          </w:tcPr>
          <w:p w14:paraId="54A2CEF1" w14:textId="77777777" w:rsidR="003D489D" w:rsidRPr="00305B1C" w:rsidRDefault="003D489D" w:rsidP="00550F6F">
            <w:pPr>
              <w:pStyle w:val="NoSpacing"/>
              <w:widowControl w:val="0"/>
              <w:rPr>
                <w:sz w:val="20"/>
              </w:rPr>
            </w:pPr>
          </w:p>
        </w:tc>
        <w:tc>
          <w:tcPr>
            <w:tcW w:w="0" w:type="auto"/>
            <w:vMerge/>
          </w:tcPr>
          <w:p w14:paraId="04E9E200" w14:textId="77777777" w:rsidR="003D489D" w:rsidRPr="00305B1C" w:rsidRDefault="003D489D" w:rsidP="00550F6F">
            <w:pPr>
              <w:pStyle w:val="NoSpacing"/>
              <w:widowControl w:val="0"/>
              <w:tabs>
                <w:tab w:val="left" w:pos="612"/>
              </w:tabs>
              <w:rPr>
                <w:sz w:val="20"/>
              </w:rPr>
            </w:pPr>
          </w:p>
        </w:tc>
        <w:tc>
          <w:tcPr>
            <w:tcW w:w="0" w:type="auto"/>
          </w:tcPr>
          <w:p w14:paraId="1B8FC370"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75496452"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1B9A8651" w14:textId="77777777" w:rsidR="003D489D" w:rsidRPr="00305B1C" w:rsidRDefault="003D489D" w:rsidP="00550F6F">
            <w:pPr>
              <w:pStyle w:val="NoSpacing"/>
              <w:widowControl w:val="0"/>
              <w:jc w:val="right"/>
              <w:rPr>
                <w:sz w:val="20"/>
              </w:rPr>
            </w:pPr>
            <w:r>
              <w:rPr>
                <w:sz w:val="20"/>
              </w:rPr>
              <w:t>79</w:t>
            </w:r>
          </w:p>
        </w:tc>
      </w:tr>
      <w:tr w:rsidR="00550F6F" w:rsidRPr="002E3AA7" w14:paraId="551BD1B2" w14:textId="77777777" w:rsidTr="00A45538">
        <w:trPr>
          <w:cantSplit/>
        </w:trPr>
        <w:tc>
          <w:tcPr>
            <w:tcW w:w="0" w:type="auto"/>
            <w:vMerge/>
            <w:shd w:val="clear" w:color="auto" w:fill="auto"/>
          </w:tcPr>
          <w:p w14:paraId="607949B9" w14:textId="77777777" w:rsidR="00550F6F" w:rsidRPr="00305B1C" w:rsidRDefault="00550F6F" w:rsidP="00550F6F">
            <w:pPr>
              <w:pStyle w:val="NoSpacing"/>
              <w:widowControl w:val="0"/>
              <w:rPr>
                <w:sz w:val="20"/>
              </w:rPr>
            </w:pPr>
          </w:p>
        </w:tc>
        <w:tc>
          <w:tcPr>
            <w:tcW w:w="0" w:type="auto"/>
            <w:vMerge/>
          </w:tcPr>
          <w:p w14:paraId="280E2B61" w14:textId="77777777" w:rsidR="00550F6F" w:rsidRPr="00305B1C" w:rsidRDefault="00550F6F" w:rsidP="00550F6F">
            <w:pPr>
              <w:pStyle w:val="NoSpacing"/>
              <w:widowControl w:val="0"/>
              <w:tabs>
                <w:tab w:val="left" w:pos="612"/>
              </w:tabs>
              <w:rPr>
                <w:sz w:val="20"/>
              </w:rPr>
            </w:pPr>
          </w:p>
        </w:tc>
        <w:tc>
          <w:tcPr>
            <w:tcW w:w="0" w:type="auto"/>
          </w:tcPr>
          <w:p w14:paraId="42A2F4AA"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00910217"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5609E826" w14:textId="77777777" w:rsidR="00550F6F" w:rsidRPr="00305B1C" w:rsidRDefault="00550F6F" w:rsidP="00550F6F">
            <w:pPr>
              <w:pStyle w:val="NoSpacing"/>
              <w:widowControl w:val="0"/>
              <w:jc w:val="right"/>
              <w:rPr>
                <w:sz w:val="20"/>
              </w:rPr>
            </w:pPr>
            <w:r w:rsidRPr="00305B1C">
              <w:rPr>
                <w:sz w:val="20"/>
              </w:rPr>
              <w:t>79</w:t>
            </w:r>
          </w:p>
        </w:tc>
      </w:tr>
      <w:tr w:rsidR="00550F6F" w:rsidRPr="002E3AA7" w14:paraId="4D41FBC5" w14:textId="77777777" w:rsidTr="00A45538">
        <w:trPr>
          <w:cantSplit/>
        </w:trPr>
        <w:tc>
          <w:tcPr>
            <w:tcW w:w="0" w:type="auto"/>
            <w:vMerge/>
            <w:shd w:val="clear" w:color="auto" w:fill="auto"/>
          </w:tcPr>
          <w:p w14:paraId="27488171" w14:textId="77777777" w:rsidR="00550F6F" w:rsidRPr="00305B1C" w:rsidRDefault="00550F6F" w:rsidP="00550F6F">
            <w:pPr>
              <w:pStyle w:val="NoSpacing"/>
              <w:widowControl w:val="0"/>
              <w:rPr>
                <w:sz w:val="20"/>
              </w:rPr>
            </w:pPr>
          </w:p>
        </w:tc>
        <w:tc>
          <w:tcPr>
            <w:tcW w:w="0" w:type="auto"/>
            <w:vMerge/>
          </w:tcPr>
          <w:p w14:paraId="239A957C" w14:textId="77777777" w:rsidR="00550F6F" w:rsidRPr="00305B1C" w:rsidRDefault="00550F6F" w:rsidP="00550F6F">
            <w:pPr>
              <w:pStyle w:val="NoSpacing"/>
              <w:widowControl w:val="0"/>
              <w:tabs>
                <w:tab w:val="left" w:pos="612"/>
              </w:tabs>
              <w:rPr>
                <w:sz w:val="20"/>
              </w:rPr>
            </w:pPr>
          </w:p>
        </w:tc>
        <w:tc>
          <w:tcPr>
            <w:tcW w:w="0" w:type="auto"/>
          </w:tcPr>
          <w:p w14:paraId="7C6569D2"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59998AD5"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726FFCCB" w14:textId="77777777" w:rsidR="00550F6F" w:rsidRPr="00305B1C" w:rsidRDefault="00550F6F" w:rsidP="00550F6F">
            <w:pPr>
              <w:pStyle w:val="NoSpacing"/>
              <w:widowControl w:val="0"/>
              <w:jc w:val="right"/>
              <w:rPr>
                <w:sz w:val="20"/>
              </w:rPr>
            </w:pPr>
            <w:r w:rsidRPr="00305B1C">
              <w:rPr>
                <w:sz w:val="20"/>
              </w:rPr>
              <w:t>86</w:t>
            </w:r>
          </w:p>
        </w:tc>
      </w:tr>
      <w:tr w:rsidR="00550F6F" w:rsidRPr="002E3AA7" w14:paraId="62801D12" w14:textId="77777777" w:rsidTr="00A45538">
        <w:trPr>
          <w:cantSplit/>
        </w:trPr>
        <w:tc>
          <w:tcPr>
            <w:tcW w:w="0" w:type="auto"/>
            <w:vMerge/>
            <w:tcBorders>
              <w:bottom w:val="single" w:sz="4" w:space="0" w:color="auto"/>
            </w:tcBorders>
            <w:shd w:val="clear" w:color="auto" w:fill="auto"/>
          </w:tcPr>
          <w:p w14:paraId="77649080" w14:textId="77777777" w:rsidR="00550F6F" w:rsidRPr="00305B1C" w:rsidRDefault="00550F6F" w:rsidP="00550F6F">
            <w:pPr>
              <w:pStyle w:val="NoSpacing"/>
              <w:widowControl w:val="0"/>
              <w:rPr>
                <w:sz w:val="20"/>
              </w:rPr>
            </w:pPr>
          </w:p>
        </w:tc>
        <w:tc>
          <w:tcPr>
            <w:tcW w:w="0" w:type="auto"/>
            <w:vMerge/>
            <w:tcBorders>
              <w:bottom w:val="single" w:sz="4" w:space="0" w:color="auto"/>
            </w:tcBorders>
          </w:tcPr>
          <w:p w14:paraId="680879D4"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2836B99F"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567BC90D"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65DCCBB7" w14:textId="77777777" w:rsidR="00550F6F" w:rsidRPr="00305B1C" w:rsidRDefault="00550F6F" w:rsidP="00550F6F">
            <w:pPr>
              <w:pStyle w:val="NoSpacing"/>
              <w:widowControl w:val="0"/>
              <w:jc w:val="right"/>
              <w:rPr>
                <w:sz w:val="20"/>
              </w:rPr>
            </w:pPr>
            <w:r w:rsidRPr="00305B1C">
              <w:rPr>
                <w:sz w:val="20"/>
              </w:rPr>
              <w:t>89</w:t>
            </w:r>
          </w:p>
        </w:tc>
      </w:tr>
      <w:tr w:rsidR="00550F6F" w:rsidRPr="002E3AA7" w14:paraId="52F21E37" w14:textId="77777777" w:rsidTr="00A45538">
        <w:trPr>
          <w:cantSplit/>
        </w:trPr>
        <w:tc>
          <w:tcPr>
            <w:tcW w:w="0" w:type="auto"/>
            <w:vMerge w:val="restart"/>
            <w:shd w:val="clear" w:color="auto" w:fill="auto"/>
          </w:tcPr>
          <w:p w14:paraId="370DECFC" w14:textId="16A3B831" w:rsidR="00D36820" w:rsidRDefault="00D36820" w:rsidP="00550F6F">
            <w:pPr>
              <w:pStyle w:val="NoSpacing"/>
              <w:widowControl w:val="0"/>
              <w:rPr>
                <w:sz w:val="20"/>
              </w:rPr>
            </w:pPr>
            <w:r>
              <w:rPr>
                <w:sz w:val="20"/>
              </w:rPr>
              <w:t>Prairie</w:t>
            </w:r>
          </w:p>
          <w:p w14:paraId="67E82376" w14:textId="2C494DED" w:rsidR="00550F6F" w:rsidRPr="00305B1C" w:rsidRDefault="00550F6F" w:rsidP="00550F6F">
            <w:pPr>
              <w:pStyle w:val="NoSpacing"/>
              <w:widowControl w:val="0"/>
              <w:rPr>
                <w:sz w:val="20"/>
              </w:rPr>
            </w:pPr>
            <w:r w:rsidRPr="00305B1C">
              <w:rPr>
                <w:sz w:val="20"/>
              </w:rPr>
              <w:t>Wetland</w:t>
            </w:r>
          </w:p>
        </w:tc>
        <w:tc>
          <w:tcPr>
            <w:tcW w:w="0" w:type="auto"/>
            <w:vMerge w:val="restart"/>
          </w:tcPr>
          <w:p w14:paraId="4FA56399"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Borders>
              <w:bottom w:val="single" w:sz="4" w:space="0" w:color="auto"/>
            </w:tcBorders>
          </w:tcPr>
          <w:p w14:paraId="16EAB67B"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4567549D" w14:textId="77777777" w:rsidR="00550F6F" w:rsidRPr="00305B1C" w:rsidRDefault="00550F6F" w:rsidP="00550F6F">
            <w:pPr>
              <w:widowControl w:val="0"/>
              <w:spacing w:line="240" w:lineRule="auto"/>
              <w:jc w:val="right"/>
              <w:rPr>
                <w:i/>
                <w:sz w:val="20"/>
              </w:rPr>
            </w:pPr>
            <w:r w:rsidRPr="00305B1C">
              <w:rPr>
                <w:i/>
                <w:sz w:val="20"/>
              </w:rPr>
              <w:t>−</w:t>
            </w:r>
          </w:p>
        </w:tc>
        <w:tc>
          <w:tcPr>
            <w:tcW w:w="0" w:type="auto"/>
            <w:tcBorders>
              <w:bottom w:val="single" w:sz="4" w:space="0" w:color="auto"/>
            </w:tcBorders>
            <w:shd w:val="clear" w:color="auto" w:fill="auto"/>
          </w:tcPr>
          <w:p w14:paraId="2825F343" w14:textId="77777777" w:rsidR="00550F6F" w:rsidRPr="00305B1C" w:rsidRDefault="00550F6F" w:rsidP="00550F6F">
            <w:pPr>
              <w:pStyle w:val="NoSpacing"/>
              <w:widowControl w:val="0"/>
              <w:jc w:val="right"/>
              <w:rPr>
                <w:sz w:val="20"/>
              </w:rPr>
            </w:pPr>
            <w:r w:rsidRPr="00305B1C">
              <w:rPr>
                <w:sz w:val="20"/>
              </w:rPr>
              <w:t>30</w:t>
            </w:r>
          </w:p>
        </w:tc>
      </w:tr>
      <w:tr w:rsidR="003D489D" w:rsidRPr="002E3AA7" w14:paraId="726EC504" w14:textId="77777777" w:rsidTr="00A45538">
        <w:trPr>
          <w:cantSplit/>
        </w:trPr>
        <w:tc>
          <w:tcPr>
            <w:tcW w:w="0" w:type="auto"/>
            <w:vMerge/>
            <w:shd w:val="clear" w:color="auto" w:fill="auto"/>
          </w:tcPr>
          <w:p w14:paraId="2D7E0BC2" w14:textId="77777777" w:rsidR="003D489D" w:rsidRPr="00305B1C" w:rsidRDefault="003D489D" w:rsidP="00550F6F">
            <w:pPr>
              <w:pStyle w:val="NoSpacing"/>
              <w:widowControl w:val="0"/>
              <w:rPr>
                <w:sz w:val="20"/>
              </w:rPr>
            </w:pPr>
          </w:p>
        </w:tc>
        <w:tc>
          <w:tcPr>
            <w:tcW w:w="0" w:type="auto"/>
            <w:vMerge/>
          </w:tcPr>
          <w:p w14:paraId="5795DAE8" w14:textId="77777777" w:rsidR="003D489D" w:rsidRPr="00305B1C" w:rsidRDefault="003D489D" w:rsidP="00550F6F">
            <w:pPr>
              <w:pStyle w:val="NoSpacing"/>
              <w:widowControl w:val="0"/>
              <w:tabs>
                <w:tab w:val="left" w:pos="612"/>
              </w:tabs>
              <w:rPr>
                <w:sz w:val="20"/>
              </w:rPr>
            </w:pPr>
          </w:p>
        </w:tc>
        <w:tc>
          <w:tcPr>
            <w:tcW w:w="0" w:type="auto"/>
            <w:tcBorders>
              <w:bottom w:val="single" w:sz="4" w:space="0" w:color="auto"/>
            </w:tcBorders>
          </w:tcPr>
          <w:p w14:paraId="2AFBD06C"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1977866B"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196C7FC7" w14:textId="77777777" w:rsidR="003D489D" w:rsidRPr="00305B1C" w:rsidRDefault="003D489D" w:rsidP="00550F6F">
            <w:pPr>
              <w:pStyle w:val="NoSpacing"/>
              <w:widowControl w:val="0"/>
              <w:jc w:val="right"/>
              <w:rPr>
                <w:sz w:val="20"/>
              </w:rPr>
            </w:pPr>
            <w:r>
              <w:rPr>
                <w:sz w:val="20"/>
              </w:rPr>
              <w:t>48</w:t>
            </w:r>
          </w:p>
        </w:tc>
      </w:tr>
      <w:tr w:rsidR="00550F6F" w:rsidRPr="002E3AA7" w14:paraId="344A6516" w14:textId="77777777" w:rsidTr="00A45538">
        <w:trPr>
          <w:cantSplit/>
        </w:trPr>
        <w:tc>
          <w:tcPr>
            <w:tcW w:w="0" w:type="auto"/>
            <w:vMerge/>
            <w:shd w:val="clear" w:color="auto" w:fill="auto"/>
          </w:tcPr>
          <w:p w14:paraId="1E890E7C" w14:textId="77777777" w:rsidR="00550F6F" w:rsidRPr="00305B1C" w:rsidRDefault="00550F6F" w:rsidP="00550F6F">
            <w:pPr>
              <w:pStyle w:val="NoSpacing"/>
              <w:widowControl w:val="0"/>
              <w:rPr>
                <w:sz w:val="20"/>
              </w:rPr>
            </w:pPr>
          </w:p>
        </w:tc>
        <w:tc>
          <w:tcPr>
            <w:tcW w:w="0" w:type="auto"/>
            <w:vMerge/>
          </w:tcPr>
          <w:p w14:paraId="0AFD7168"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37F46BC3"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36D6EE88"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6E89B750" w14:textId="77777777" w:rsidR="00550F6F" w:rsidRPr="00305B1C" w:rsidRDefault="00550F6F" w:rsidP="00550F6F">
            <w:pPr>
              <w:pStyle w:val="NoSpacing"/>
              <w:widowControl w:val="0"/>
              <w:jc w:val="right"/>
              <w:rPr>
                <w:sz w:val="20"/>
              </w:rPr>
            </w:pPr>
            <w:r w:rsidRPr="00305B1C">
              <w:rPr>
                <w:sz w:val="20"/>
              </w:rPr>
              <w:t>48</w:t>
            </w:r>
          </w:p>
        </w:tc>
      </w:tr>
      <w:tr w:rsidR="00550F6F" w:rsidRPr="002E3AA7" w14:paraId="27CA2241" w14:textId="77777777" w:rsidTr="00A45538">
        <w:trPr>
          <w:cantSplit/>
        </w:trPr>
        <w:tc>
          <w:tcPr>
            <w:tcW w:w="0" w:type="auto"/>
            <w:vMerge/>
            <w:shd w:val="clear" w:color="auto" w:fill="auto"/>
          </w:tcPr>
          <w:p w14:paraId="2514BB8F" w14:textId="77777777" w:rsidR="00550F6F" w:rsidRPr="00305B1C" w:rsidRDefault="00550F6F" w:rsidP="00550F6F">
            <w:pPr>
              <w:pStyle w:val="NoSpacing"/>
              <w:widowControl w:val="0"/>
              <w:rPr>
                <w:sz w:val="20"/>
              </w:rPr>
            </w:pPr>
          </w:p>
        </w:tc>
        <w:tc>
          <w:tcPr>
            <w:tcW w:w="0" w:type="auto"/>
            <w:vMerge/>
          </w:tcPr>
          <w:p w14:paraId="276C2A21"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7B98EAE8"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3478CBF4"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19352B48" w14:textId="77777777" w:rsidR="00550F6F" w:rsidRPr="00305B1C" w:rsidRDefault="00550F6F" w:rsidP="00550F6F">
            <w:pPr>
              <w:pStyle w:val="NoSpacing"/>
              <w:widowControl w:val="0"/>
              <w:jc w:val="right"/>
              <w:rPr>
                <w:sz w:val="20"/>
              </w:rPr>
            </w:pPr>
            <w:r w:rsidRPr="00305B1C">
              <w:rPr>
                <w:sz w:val="20"/>
              </w:rPr>
              <w:t>65</w:t>
            </w:r>
          </w:p>
        </w:tc>
      </w:tr>
      <w:tr w:rsidR="00550F6F" w:rsidRPr="002E3AA7" w14:paraId="4D11BFBA" w14:textId="77777777" w:rsidTr="00A45538">
        <w:trPr>
          <w:cantSplit/>
        </w:trPr>
        <w:tc>
          <w:tcPr>
            <w:tcW w:w="0" w:type="auto"/>
            <w:vMerge/>
            <w:shd w:val="clear" w:color="auto" w:fill="auto"/>
          </w:tcPr>
          <w:p w14:paraId="1090DAD4" w14:textId="77777777" w:rsidR="00550F6F" w:rsidRPr="00305B1C" w:rsidRDefault="00550F6F" w:rsidP="00550F6F">
            <w:pPr>
              <w:pStyle w:val="NoSpacing"/>
              <w:widowControl w:val="0"/>
              <w:rPr>
                <w:sz w:val="20"/>
              </w:rPr>
            </w:pPr>
          </w:p>
        </w:tc>
        <w:tc>
          <w:tcPr>
            <w:tcW w:w="0" w:type="auto"/>
            <w:vMerge/>
          </w:tcPr>
          <w:p w14:paraId="2027A7DF"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2C5FD9F9"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7439F5A1"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6E9108F6" w14:textId="77777777" w:rsidR="00550F6F" w:rsidRPr="00305B1C" w:rsidRDefault="00550F6F" w:rsidP="00550F6F">
            <w:pPr>
              <w:pStyle w:val="NoSpacing"/>
              <w:widowControl w:val="0"/>
              <w:jc w:val="right"/>
              <w:rPr>
                <w:sz w:val="20"/>
              </w:rPr>
            </w:pPr>
            <w:r w:rsidRPr="00305B1C">
              <w:rPr>
                <w:sz w:val="20"/>
              </w:rPr>
              <w:t>73</w:t>
            </w:r>
          </w:p>
        </w:tc>
      </w:tr>
      <w:tr w:rsidR="00550F6F" w:rsidRPr="002E3AA7" w14:paraId="6803AA5C" w14:textId="77777777" w:rsidTr="00A45538">
        <w:trPr>
          <w:cantSplit/>
        </w:trPr>
        <w:tc>
          <w:tcPr>
            <w:tcW w:w="0" w:type="auto"/>
            <w:vMerge w:val="restart"/>
            <w:shd w:val="clear" w:color="auto" w:fill="auto"/>
          </w:tcPr>
          <w:p w14:paraId="3CF50DE0" w14:textId="77777777" w:rsidR="00550F6F" w:rsidRPr="00305B1C" w:rsidRDefault="00550F6F" w:rsidP="00550F6F">
            <w:pPr>
              <w:pStyle w:val="NoSpacing"/>
              <w:widowControl w:val="0"/>
              <w:rPr>
                <w:sz w:val="20"/>
              </w:rPr>
            </w:pPr>
            <w:r w:rsidRPr="00305B1C">
              <w:rPr>
                <w:sz w:val="20"/>
              </w:rPr>
              <w:t>Rotational grazing</w:t>
            </w:r>
          </w:p>
        </w:tc>
        <w:tc>
          <w:tcPr>
            <w:tcW w:w="0" w:type="auto"/>
            <w:vMerge w:val="restart"/>
          </w:tcPr>
          <w:p w14:paraId="202212E8" w14:textId="77777777" w:rsidR="00550F6F" w:rsidRPr="00305B1C" w:rsidRDefault="00550F6F" w:rsidP="00550F6F">
            <w:pPr>
              <w:pStyle w:val="NoSpacing"/>
              <w:widowControl w:val="0"/>
              <w:tabs>
                <w:tab w:val="left" w:pos="612"/>
              </w:tabs>
              <w:rPr>
                <w:sz w:val="20"/>
              </w:rPr>
            </w:pPr>
            <w:r w:rsidRPr="00305B1C">
              <w:rPr>
                <w:sz w:val="20"/>
              </w:rPr>
              <w:t>-</w:t>
            </w:r>
          </w:p>
        </w:tc>
        <w:tc>
          <w:tcPr>
            <w:tcW w:w="0" w:type="auto"/>
            <w:tcBorders>
              <w:bottom w:val="single" w:sz="4" w:space="0" w:color="auto"/>
            </w:tcBorders>
          </w:tcPr>
          <w:p w14:paraId="563C2187" w14:textId="77777777" w:rsidR="00550F6F" w:rsidRPr="00305B1C" w:rsidRDefault="00550F6F" w:rsidP="00550F6F">
            <w:pPr>
              <w:pStyle w:val="NoSpacing"/>
              <w:widowControl w:val="0"/>
              <w:tabs>
                <w:tab w:val="left" w:pos="612"/>
              </w:tabs>
              <w:rPr>
                <w:sz w:val="20"/>
              </w:rPr>
            </w:pPr>
            <w:r w:rsidRPr="00305B1C">
              <w:rPr>
                <w:sz w:val="20"/>
              </w:rPr>
              <w:t>A</w:t>
            </w:r>
          </w:p>
        </w:tc>
        <w:tc>
          <w:tcPr>
            <w:tcW w:w="0" w:type="auto"/>
            <w:tcBorders>
              <w:bottom w:val="single" w:sz="4" w:space="0" w:color="auto"/>
            </w:tcBorders>
            <w:shd w:val="clear" w:color="auto" w:fill="auto"/>
          </w:tcPr>
          <w:p w14:paraId="5BDF0A50" w14:textId="77777777" w:rsidR="00550F6F" w:rsidRPr="00305B1C" w:rsidRDefault="00550F6F" w:rsidP="00550F6F">
            <w:pPr>
              <w:widowControl w:val="0"/>
              <w:spacing w:line="240" w:lineRule="auto"/>
              <w:jc w:val="right"/>
              <w:rPr>
                <w:i/>
                <w:sz w:val="20"/>
              </w:rPr>
            </w:pPr>
            <w:r w:rsidRPr="00305B1C">
              <w:rPr>
                <w:i/>
                <w:sz w:val="20"/>
              </w:rPr>
              <w:t>−</w:t>
            </w:r>
          </w:p>
        </w:tc>
        <w:tc>
          <w:tcPr>
            <w:tcW w:w="0" w:type="auto"/>
            <w:tcBorders>
              <w:bottom w:val="single" w:sz="4" w:space="0" w:color="auto"/>
            </w:tcBorders>
            <w:shd w:val="clear" w:color="auto" w:fill="auto"/>
          </w:tcPr>
          <w:p w14:paraId="169B89D7" w14:textId="77777777" w:rsidR="00550F6F" w:rsidRPr="00305B1C" w:rsidRDefault="00550F6F" w:rsidP="00550F6F">
            <w:pPr>
              <w:pStyle w:val="NoSpacing"/>
              <w:widowControl w:val="0"/>
              <w:jc w:val="right"/>
              <w:rPr>
                <w:sz w:val="20"/>
              </w:rPr>
            </w:pPr>
            <w:r w:rsidRPr="00305B1C">
              <w:rPr>
                <w:sz w:val="20"/>
              </w:rPr>
              <w:t>49</w:t>
            </w:r>
          </w:p>
        </w:tc>
      </w:tr>
      <w:tr w:rsidR="003D489D" w:rsidRPr="002E3AA7" w14:paraId="6BEFAA61" w14:textId="77777777" w:rsidTr="00A45538">
        <w:trPr>
          <w:cantSplit/>
        </w:trPr>
        <w:tc>
          <w:tcPr>
            <w:tcW w:w="0" w:type="auto"/>
            <w:vMerge/>
            <w:shd w:val="clear" w:color="auto" w:fill="auto"/>
          </w:tcPr>
          <w:p w14:paraId="6FAB8088" w14:textId="77777777" w:rsidR="003D489D" w:rsidRPr="00305B1C" w:rsidRDefault="003D489D" w:rsidP="00550F6F">
            <w:pPr>
              <w:pStyle w:val="NoSpacing"/>
              <w:widowControl w:val="0"/>
              <w:rPr>
                <w:sz w:val="20"/>
              </w:rPr>
            </w:pPr>
          </w:p>
        </w:tc>
        <w:tc>
          <w:tcPr>
            <w:tcW w:w="0" w:type="auto"/>
            <w:vMerge/>
          </w:tcPr>
          <w:p w14:paraId="216EDDF0" w14:textId="77777777" w:rsidR="003D489D" w:rsidRPr="00305B1C" w:rsidRDefault="003D489D" w:rsidP="00550F6F">
            <w:pPr>
              <w:pStyle w:val="NoSpacing"/>
              <w:widowControl w:val="0"/>
              <w:tabs>
                <w:tab w:val="left" w:pos="612"/>
              </w:tabs>
              <w:rPr>
                <w:sz w:val="20"/>
              </w:rPr>
            </w:pPr>
          </w:p>
        </w:tc>
        <w:tc>
          <w:tcPr>
            <w:tcW w:w="0" w:type="auto"/>
            <w:tcBorders>
              <w:bottom w:val="single" w:sz="4" w:space="0" w:color="auto"/>
            </w:tcBorders>
          </w:tcPr>
          <w:p w14:paraId="354515D5" w14:textId="77777777" w:rsidR="003D489D" w:rsidRPr="00305B1C" w:rsidRDefault="003D489D" w:rsidP="00550F6F">
            <w:pPr>
              <w:pStyle w:val="NoSpacing"/>
              <w:widowControl w:val="0"/>
              <w:tabs>
                <w:tab w:val="left" w:pos="612"/>
              </w:tabs>
              <w:rPr>
                <w:sz w:val="20"/>
              </w:rPr>
            </w:pPr>
            <w:r>
              <w:rPr>
                <w:sz w:val="20"/>
              </w:rPr>
              <w:t>B</w:t>
            </w:r>
          </w:p>
        </w:tc>
        <w:tc>
          <w:tcPr>
            <w:tcW w:w="0" w:type="auto"/>
            <w:tcBorders>
              <w:bottom w:val="single" w:sz="4" w:space="0" w:color="auto"/>
            </w:tcBorders>
            <w:shd w:val="clear" w:color="auto" w:fill="auto"/>
          </w:tcPr>
          <w:p w14:paraId="36635775" w14:textId="77777777" w:rsidR="003D489D" w:rsidRPr="00305B1C" w:rsidRDefault="003D489D" w:rsidP="00550F6F">
            <w:pPr>
              <w:widowControl w:val="0"/>
              <w:spacing w:line="240" w:lineRule="auto"/>
              <w:jc w:val="right"/>
              <w:rPr>
                <w:sz w:val="20"/>
              </w:rPr>
            </w:pPr>
            <w:r>
              <w:rPr>
                <w:sz w:val="20"/>
              </w:rPr>
              <w:t>-</w:t>
            </w:r>
          </w:p>
        </w:tc>
        <w:tc>
          <w:tcPr>
            <w:tcW w:w="0" w:type="auto"/>
            <w:tcBorders>
              <w:bottom w:val="single" w:sz="4" w:space="0" w:color="auto"/>
            </w:tcBorders>
            <w:shd w:val="clear" w:color="auto" w:fill="auto"/>
          </w:tcPr>
          <w:p w14:paraId="1C1EFD7F" w14:textId="77777777" w:rsidR="003D489D" w:rsidRPr="00305B1C" w:rsidRDefault="003D489D" w:rsidP="00550F6F">
            <w:pPr>
              <w:pStyle w:val="NoSpacing"/>
              <w:widowControl w:val="0"/>
              <w:jc w:val="right"/>
              <w:rPr>
                <w:sz w:val="20"/>
              </w:rPr>
            </w:pPr>
            <w:r>
              <w:rPr>
                <w:sz w:val="20"/>
              </w:rPr>
              <w:t>69</w:t>
            </w:r>
          </w:p>
        </w:tc>
      </w:tr>
      <w:tr w:rsidR="00550F6F" w:rsidRPr="002E3AA7" w14:paraId="19694ED8" w14:textId="77777777" w:rsidTr="00A45538">
        <w:trPr>
          <w:cantSplit/>
        </w:trPr>
        <w:tc>
          <w:tcPr>
            <w:tcW w:w="0" w:type="auto"/>
            <w:vMerge/>
            <w:shd w:val="clear" w:color="auto" w:fill="auto"/>
          </w:tcPr>
          <w:p w14:paraId="646842BF" w14:textId="77777777" w:rsidR="00550F6F" w:rsidRPr="00305B1C" w:rsidRDefault="00550F6F" w:rsidP="00550F6F">
            <w:pPr>
              <w:pStyle w:val="NoSpacing"/>
              <w:widowControl w:val="0"/>
              <w:rPr>
                <w:sz w:val="20"/>
              </w:rPr>
            </w:pPr>
          </w:p>
        </w:tc>
        <w:tc>
          <w:tcPr>
            <w:tcW w:w="0" w:type="auto"/>
            <w:vMerge/>
          </w:tcPr>
          <w:p w14:paraId="0ED58ECD"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31D41A27" w14:textId="77777777" w:rsidR="00550F6F" w:rsidRPr="00305B1C" w:rsidRDefault="00550F6F" w:rsidP="00550F6F">
            <w:pPr>
              <w:pStyle w:val="NoSpacing"/>
              <w:widowControl w:val="0"/>
              <w:tabs>
                <w:tab w:val="left" w:pos="612"/>
              </w:tabs>
              <w:rPr>
                <w:sz w:val="20"/>
              </w:rPr>
            </w:pPr>
            <w:r w:rsidRPr="00305B1C">
              <w:rPr>
                <w:sz w:val="20"/>
              </w:rPr>
              <w:t>C, D, B/D</w:t>
            </w:r>
          </w:p>
        </w:tc>
        <w:tc>
          <w:tcPr>
            <w:tcW w:w="0" w:type="auto"/>
            <w:tcBorders>
              <w:bottom w:val="single" w:sz="4" w:space="0" w:color="auto"/>
            </w:tcBorders>
            <w:shd w:val="clear" w:color="auto" w:fill="auto"/>
          </w:tcPr>
          <w:p w14:paraId="30FC0F2E" w14:textId="77777777" w:rsidR="00550F6F" w:rsidRPr="00305B1C" w:rsidRDefault="00550F6F" w:rsidP="00550F6F">
            <w:pPr>
              <w:widowControl w:val="0"/>
              <w:spacing w:line="240" w:lineRule="auto"/>
              <w:jc w:val="right"/>
              <w:rPr>
                <w:i/>
                <w:sz w:val="20"/>
              </w:rPr>
            </w:pPr>
            <w:r w:rsidRPr="00305B1C">
              <w:rPr>
                <w:sz w:val="20"/>
              </w:rPr>
              <w:t>&gt; 0</w:t>
            </w:r>
          </w:p>
        </w:tc>
        <w:tc>
          <w:tcPr>
            <w:tcW w:w="0" w:type="auto"/>
            <w:tcBorders>
              <w:bottom w:val="single" w:sz="4" w:space="0" w:color="auto"/>
            </w:tcBorders>
            <w:shd w:val="clear" w:color="auto" w:fill="auto"/>
          </w:tcPr>
          <w:p w14:paraId="50DF165A" w14:textId="77777777" w:rsidR="00550F6F" w:rsidRPr="00305B1C" w:rsidRDefault="00550F6F" w:rsidP="00550F6F">
            <w:pPr>
              <w:pStyle w:val="NoSpacing"/>
              <w:widowControl w:val="0"/>
              <w:jc w:val="right"/>
              <w:rPr>
                <w:sz w:val="20"/>
              </w:rPr>
            </w:pPr>
            <w:r w:rsidRPr="00305B1C">
              <w:rPr>
                <w:sz w:val="20"/>
              </w:rPr>
              <w:t>69</w:t>
            </w:r>
          </w:p>
        </w:tc>
      </w:tr>
      <w:tr w:rsidR="00550F6F" w:rsidRPr="002E3AA7" w14:paraId="4C1BDE2A" w14:textId="77777777" w:rsidTr="00A45538">
        <w:trPr>
          <w:cantSplit/>
        </w:trPr>
        <w:tc>
          <w:tcPr>
            <w:tcW w:w="0" w:type="auto"/>
            <w:vMerge/>
            <w:shd w:val="clear" w:color="auto" w:fill="auto"/>
          </w:tcPr>
          <w:p w14:paraId="78026744" w14:textId="77777777" w:rsidR="00550F6F" w:rsidRPr="00305B1C" w:rsidRDefault="00550F6F" w:rsidP="00550F6F">
            <w:pPr>
              <w:pStyle w:val="NoSpacing"/>
              <w:widowControl w:val="0"/>
              <w:rPr>
                <w:sz w:val="20"/>
              </w:rPr>
            </w:pPr>
          </w:p>
        </w:tc>
        <w:tc>
          <w:tcPr>
            <w:tcW w:w="0" w:type="auto"/>
            <w:vMerge/>
          </w:tcPr>
          <w:p w14:paraId="0F40A1C1"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3D8A1AF1" w14:textId="77777777" w:rsidR="00550F6F" w:rsidRPr="00305B1C" w:rsidRDefault="00550F6F" w:rsidP="00550F6F">
            <w:pPr>
              <w:pStyle w:val="NoSpacing"/>
              <w:widowControl w:val="0"/>
              <w:tabs>
                <w:tab w:val="left" w:pos="612"/>
              </w:tabs>
              <w:rPr>
                <w:sz w:val="20"/>
              </w:rPr>
            </w:pPr>
            <w:r w:rsidRPr="00305B1C">
              <w:rPr>
                <w:sz w:val="20"/>
              </w:rPr>
              <w:t>C</w:t>
            </w:r>
          </w:p>
        </w:tc>
        <w:tc>
          <w:tcPr>
            <w:tcW w:w="0" w:type="auto"/>
            <w:tcBorders>
              <w:bottom w:val="single" w:sz="4" w:space="0" w:color="auto"/>
            </w:tcBorders>
            <w:shd w:val="clear" w:color="auto" w:fill="auto"/>
          </w:tcPr>
          <w:p w14:paraId="7638615F"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6BFC60D6" w14:textId="77777777" w:rsidR="00550F6F" w:rsidRPr="00305B1C" w:rsidRDefault="00550F6F" w:rsidP="00550F6F">
            <w:pPr>
              <w:pStyle w:val="NoSpacing"/>
              <w:widowControl w:val="0"/>
              <w:jc w:val="right"/>
              <w:rPr>
                <w:sz w:val="20"/>
              </w:rPr>
            </w:pPr>
            <w:r w:rsidRPr="00305B1C">
              <w:rPr>
                <w:sz w:val="20"/>
              </w:rPr>
              <w:t>79</w:t>
            </w:r>
          </w:p>
        </w:tc>
      </w:tr>
      <w:tr w:rsidR="00550F6F" w:rsidRPr="002E3AA7" w14:paraId="34DC6302" w14:textId="77777777" w:rsidTr="00A45538">
        <w:trPr>
          <w:cantSplit/>
        </w:trPr>
        <w:tc>
          <w:tcPr>
            <w:tcW w:w="0" w:type="auto"/>
            <w:vMerge/>
            <w:tcBorders>
              <w:bottom w:val="single" w:sz="4" w:space="0" w:color="auto"/>
            </w:tcBorders>
            <w:shd w:val="clear" w:color="auto" w:fill="auto"/>
          </w:tcPr>
          <w:p w14:paraId="6426C4CD" w14:textId="77777777" w:rsidR="00550F6F" w:rsidRPr="00305B1C" w:rsidRDefault="00550F6F" w:rsidP="00550F6F">
            <w:pPr>
              <w:pStyle w:val="NoSpacing"/>
              <w:widowControl w:val="0"/>
              <w:rPr>
                <w:sz w:val="20"/>
              </w:rPr>
            </w:pPr>
          </w:p>
        </w:tc>
        <w:tc>
          <w:tcPr>
            <w:tcW w:w="0" w:type="auto"/>
            <w:vMerge/>
            <w:tcBorders>
              <w:bottom w:val="single" w:sz="4" w:space="0" w:color="auto"/>
            </w:tcBorders>
          </w:tcPr>
          <w:p w14:paraId="3E58DA9E" w14:textId="77777777" w:rsidR="00550F6F" w:rsidRPr="00305B1C" w:rsidRDefault="00550F6F" w:rsidP="00550F6F">
            <w:pPr>
              <w:pStyle w:val="NoSpacing"/>
              <w:widowControl w:val="0"/>
              <w:tabs>
                <w:tab w:val="left" w:pos="612"/>
              </w:tabs>
              <w:rPr>
                <w:sz w:val="20"/>
              </w:rPr>
            </w:pPr>
          </w:p>
        </w:tc>
        <w:tc>
          <w:tcPr>
            <w:tcW w:w="0" w:type="auto"/>
            <w:tcBorders>
              <w:bottom w:val="single" w:sz="4" w:space="0" w:color="auto"/>
            </w:tcBorders>
          </w:tcPr>
          <w:p w14:paraId="71C7B9AF" w14:textId="77777777" w:rsidR="00550F6F" w:rsidRPr="00305B1C" w:rsidRDefault="00550F6F" w:rsidP="00550F6F">
            <w:pPr>
              <w:pStyle w:val="NoSpacing"/>
              <w:widowControl w:val="0"/>
              <w:tabs>
                <w:tab w:val="left" w:pos="612"/>
              </w:tabs>
              <w:rPr>
                <w:sz w:val="20"/>
              </w:rPr>
            </w:pPr>
            <w:r w:rsidRPr="00305B1C">
              <w:rPr>
                <w:sz w:val="20"/>
              </w:rPr>
              <w:t>D, B/D</w:t>
            </w:r>
          </w:p>
        </w:tc>
        <w:tc>
          <w:tcPr>
            <w:tcW w:w="0" w:type="auto"/>
            <w:tcBorders>
              <w:bottom w:val="single" w:sz="4" w:space="0" w:color="auto"/>
            </w:tcBorders>
            <w:shd w:val="clear" w:color="auto" w:fill="auto"/>
          </w:tcPr>
          <w:p w14:paraId="162B6A0F" w14:textId="77777777" w:rsidR="00550F6F" w:rsidRPr="00305B1C" w:rsidRDefault="00550F6F" w:rsidP="00550F6F">
            <w:pPr>
              <w:widowControl w:val="0"/>
              <w:spacing w:line="240" w:lineRule="auto"/>
              <w:jc w:val="right"/>
              <w:rPr>
                <w:i/>
                <w:sz w:val="20"/>
              </w:rPr>
            </w:pPr>
            <w:r w:rsidRPr="00305B1C">
              <w:rPr>
                <w:sz w:val="20"/>
              </w:rPr>
              <w:t>0</w:t>
            </w:r>
          </w:p>
        </w:tc>
        <w:tc>
          <w:tcPr>
            <w:tcW w:w="0" w:type="auto"/>
            <w:tcBorders>
              <w:bottom w:val="single" w:sz="4" w:space="0" w:color="auto"/>
            </w:tcBorders>
            <w:shd w:val="clear" w:color="auto" w:fill="auto"/>
          </w:tcPr>
          <w:p w14:paraId="1A90821D" w14:textId="77777777" w:rsidR="00550F6F" w:rsidRPr="00305B1C" w:rsidRDefault="00550F6F" w:rsidP="00550F6F">
            <w:pPr>
              <w:pStyle w:val="NoSpacing"/>
              <w:widowControl w:val="0"/>
              <w:jc w:val="right"/>
              <w:rPr>
                <w:sz w:val="20"/>
              </w:rPr>
            </w:pPr>
            <w:r w:rsidRPr="00305B1C">
              <w:rPr>
                <w:sz w:val="20"/>
              </w:rPr>
              <w:t>84</w:t>
            </w:r>
          </w:p>
        </w:tc>
      </w:tr>
    </w:tbl>
    <w:p w14:paraId="05CF20B7" w14:textId="77777777" w:rsidR="003D489D" w:rsidRDefault="003D489D" w:rsidP="003D489D">
      <w:pPr>
        <w:pStyle w:val="Caption"/>
      </w:pPr>
    </w:p>
    <w:p w14:paraId="4A033021" w14:textId="5BE27C0D" w:rsidR="00550F6F" w:rsidRPr="00A45538" w:rsidRDefault="00550F6F" w:rsidP="00A45538">
      <w:pPr>
        <w:pStyle w:val="Heading1"/>
        <w:rPr>
          <w:rFonts w:asciiTheme="minorHAnsi" w:hAnsiTheme="minorHAnsi"/>
          <w:sz w:val="24"/>
        </w:rPr>
      </w:pPr>
      <w:bookmarkStart w:id="40" w:name="_Toc28353266"/>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12</w:t>
      </w:r>
      <w:r w:rsidR="003B7AC5" w:rsidRPr="00805F87">
        <w:rPr>
          <w:rFonts w:asciiTheme="minorHAnsi" w:hAnsiTheme="minorHAnsi"/>
          <w:b/>
          <w:noProof/>
          <w:sz w:val="24"/>
        </w:rPr>
        <w:fldChar w:fldCharType="end"/>
      </w:r>
      <w:r w:rsidRPr="00805F87">
        <w:rPr>
          <w:rFonts w:asciiTheme="minorHAnsi" w:hAnsiTheme="minorHAnsi"/>
          <w:b/>
          <w:sz w:val="24"/>
        </w:rPr>
        <w:t>. Sediment Delivery to Stream</w:t>
      </w:r>
      <w:bookmarkEnd w:id="40"/>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0"/>
        <w:gridCol w:w="1170"/>
        <w:gridCol w:w="3510"/>
        <w:gridCol w:w="2070"/>
      </w:tblGrid>
      <w:tr w:rsidR="00E84F37" w:rsidRPr="002E3AA7" w14:paraId="734D6338" w14:textId="77777777" w:rsidTr="00A45538">
        <w:trPr>
          <w:cantSplit/>
          <w:trHeight w:val="422"/>
          <w:tblHeader/>
        </w:trPr>
        <w:tc>
          <w:tcPr>
            <w:tcW w:w="2610" w:type="dxa"/>
            <w:shd w:val="clear" w:color="auto" w:fill="auto"/>
          </w:tcPr>
          <w:p w14:paraId="775A4005" w14:textId="77777777" w:rsidR="00550F6F" w:rsidRPr="00305B1C" w:rsidRDefault="00550F6F" w:rsidP="00305B1C">
            <w:pPr>
              <w:spacing w:line="240" w:lineRule="auto"/>
              <w:rPr>
                <w:b/>
                <w:sz w:val="20"/>
              </w:rPr>
            </w:pPr>
            <w:r w:rsidRPr="00305B1C">
              <w:rPr>
                <w:b/>
                <w:sz w:val="20"/>
              </w:rPr>
              <w:t>Description</w:t>
            </w:r>
          </w:p>
        </w:tc>
        <w:tc>
          <w:tcPr>
            <w:tcW w:w="1170" w:type="dxa"/>
          </w:tcPr>
          <w:p w14:paraId="5C56FE72" w14:textId="77777777" w:rsidR="00550F6F" w:rsidRPr="00305B1C" w:rsidRDefault="00550F6F" w:rsidP="00305B1C">
            <w:pPr>
              <w:spacing w:line="240" w:lineRule="auto"/>
              <w:rPr>
                <w:b/>
                <w:sz w:val="20"/>
              </w:rPr>
            </w:pPr>
            <w:r w:rsidRPr="00305B1C">
              <w:rPr>
                <w:b/>
                <w:sz w:val="20"/>
              </w:rPr>
              <w:t>Notation</w:t>
            </w:r>
          </w:p>
        </w:tc>
        <w:tc>
          <w:tcPr>
            <w:tcW w:w="3510" w:type="dxa"/>
            <w:shd w:val="clear" w:color="auto" w:fill="auto"/>
          </w:tcPr>
          <w:p w14:paraId="106C345B" w14:textId="77777777" w:rsidR="00550F6F" w:rsidRPr="00305B1C" w:rsidRDefault="00550F6F" w:rsidP="00305B1C">
            <w:pPr>
              <w:spacing w:line="240" w:lineRule="auto"/>
              <w:rPr>
                <w:b/>
                <w:sz w:val="20"/>
              </w:rPr>
            </w:pPr>
            <w:r w:rsidRPr="00305B1C">
              <w:rPr>
                <w:b/>
                <w:sz w:val="20"/>
              </w:rPr>
              <w:t>Rule</w:t>
            </w:r>
          </w:p>
        </w:tc>
        <w:tc>
          <w:tcPr>
            <w:tcW w:w="2070" w:type="dxa"/>
          </w:tcPr>
          <w:p w14:paraId="222151D7" w14:textId="77777777" w:rsidR="00550F6F" w:rsidRPr="00305B1C" w:rsidRDefault="00550F6F" w:rsidP="00305B1C">
            <w:pPr>
              <w:spacing w:line="240" w:lineRule="auto"/>
              <w:rPr>
                <w:b/>
                <w:sz w:val="20"/>
              </w:rPr>
            </w:pPr>
            <w:r w:rsidRPr="00305B1C">
              <w:rPr>
                <w:b/>
                <w:sz w:val="20"/>
              </w:rPr>
              <w:t>Possible Values</w:t>
            </w:r>
          </w:p>
        </w:tc>
      </w:tr>
      <w:tr w:rsidR="00E84F37" w:rsidRPr="002E3AA7" w14:paraId="5727EC54" w14:textId="77777777" w:rsidTr="00A45538">
        <w:trPr>
          <w:cantSplit/>
          <w:trHeight w:val="908"/>
        </w:trPr>
        <w:tc>
          <w:tcPr>
            <w:tcW w:w="2610" w:type="dxa"/>
            <w:shd w:val="clear" w:color="auto" w:fill="auto"/>
          </w:tcPr>
          <w:p w14:paraId="7AE44B6F" w14:textId="77777777" w:rsidR="00550F6F" w:rsidRPr="00305B1C" w:rsidRDefault="00550F6F" w:rsidP="00550F6F">
            <w:pPr>
              <w:pStyle w:val="NoSpacing"/>
              <w:widowControl w:val="0"/>
              <w:rPr>
                <w:sz w:val="20"/>
              </w:rPr>
            </w:pPr>
            <w:r w:rsidRPr="00305B1C">
              <w:rPr>
                <w:sz w:val="20"/>
              </w:rPr>
              <w:t xml:space="preserve">Sediment delivery to </w:t>
            </w:r>
            <w:proofErr w:type="spellStart"/>
            <w:r w:rsidRPr="00305B1C">
              <w:rPr>
                <w:sz w:val="20"/>
              </w:rPr>
              <w:t>stream</w:t>
            </w:r>
            <w:r w:rsidRPr="00305B1C">
              <w:rPr>
                <w:sz w:val="20"/>
                <w:vertAlign w:val="superscript"/>
              </w:rPr>
              <w:t>a</w:t>
            </w:r>
            <w:proofErr w:type="spellEnd"/>
          </w:p>
        </w:tc>
        <w:tc>
          <w:tcPr>
            <w:tcW w:w="1170" w:type="dxa"/>
          </w:tcPr>
          <w:p w14:paraId="232ED757" w14:textId="77777777" w:rsidR="00550F6F" w:rsidRPr="002E3AA7" w:rsidRDefault="00550F6F" w:rsidP="00550F6F">
            <w:pPr>
              <w:pStyle w:val="NoSpacing"/>
              <w:widowControl w:val="0"/>
              <w:tabs>
                <w:tab w:val="left" w:pos="612"/>
              </w:tabs>
              <w:rPr>
                <w:rFonts w:asciiTheme="majorHAnsi" w:hAnsiTheme="majorHAnsi"/>
                <w:i/>
                <w:sz w:val="20"/>
              </w:rPr>
            </w:pPr>
            <m:oMath>
              <m:r>
                <w:rPr>
                  <w:rFonts w:ascii="Cambria Math" w:hAnsi="Cambria Math"/>
                  <w:sz w:val="20"/>
                </w:rPr>
                <m:t>S</m:t>
              </m:r>
            </m:oMath>
            <w:r w:rsidRPr="002E3AA7">
              <w:rPr>
                <w:rFonts w:asciiTheme="majorHAnsi" w:hAnsiTheme="majorHAnsi"/>
                <w:i/>
                <w:sz w:val="20"/>
                <w:vertAlign w:val="subscript"/>
              </w:rPr>
              <w:t xml:space="preserve"> </w:t>
            </w:r>
          </w:p>
        </w:tc>
        <w:tc>
          <w:tcPr>
            <w:tcW w:w="3510" w:type="dxa"/>
            <w:tcBorders>
              <w:bottom w:val="single" w:sz="4" w:space="0" w:color="auto"/>
            </w:tcBorders>
            <w:shd w:val="clear" w:color="auto" w:fill="auto"/>
          </w:tcPr>
          <w:p w14:paraId="5707DB61" w14:textId="77777777" w:rsidR="00550F6F" w:rsidRPr="002E63DB" w:rsidRDefault="00F57DD5" w:rsidP="00550F6F">
            <w:pPr>
              <w:widowControl w:val="0"/>
              <w:spacing w:line="240" w:lineRule="auto"/>
              <w:rPr>
                <w:i/>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undOvr"/>
                        <m:ctrlPr>
                          <w:rPr>
                            <w:rFonts w:ascii="Cambria Math" w:hAnsi="Cambria Math"/>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sup>
                      <m:e>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SDR</m:t>
                                </m:r>
                              </m:e>
                              <m:sub>
                                <m:r>
                                  <w:rPr>
                                    <w:rFonts w:ascii="Cambria Math" w:hAnsi="Cambria Math"/>
                                    <w:sz w:val="20"/>
                                  </w:rPr>
                                  <m:t>ij</m:t>
                                </m:r>
                              </m:sub>
                            </m:sSub>
                          </m:e>
                        </m:d>
                      </m:e>
                    </m:nary>
                  </m:e>
                </m:nary>
              </m:oMath>
            </m:oMathPara>
          </w:p>
          <w:p w14:paraId="6377E99C" w14:textId="1ABDECCB" w:rsidR="00550F6F" w:rsidRPr="00305B1C" w:rsidRDefault="00550F6F" w:rsidP="00C71AF9">
            <w:pPr>
              <w:widowControl w:val="0"/>
              <w:spacing w:line="240" w:lineRule="auto"/>
              <w:rPr>
                <w:i/>
                <w:sz w:val="20"/>
              </w:rPr>
            </w:pPr>
            <w:r w:rsidRPr="00305B1C">
              <w:rPr>
                <w:sz w:val="20"/>
              </w:rPr>
              <w:t xml:space="preserve">(see </w:t>
            </w:r>
            <w:r w:rsidR="00E84F37">
              <w:rPr>
                <w:sz w:val="20"/>
              </w:rPr>
              <w:t>Tables S7, S9, S10</w:t>
            </w:r>
            <w:r w:rsidRPr="00305B1C">
              <w:rPr>
                <w:sz w:val="20"/>
              </w:rPr>
              <w:t>)</w:t>
            </w:r>
          </w:p>
        </w:tc>
        <w:tc>
          <w:tcPr>
            <w:tcW w:w="2070" w:type="dxa"/>
            <w:tcBorders>
              <w:bottom w:val="single" w:sz="4" w:space="0" w:color="auto"/>
            </w:tcBorders>
            <w:shd w:val="clear" w:color="auto" w:fill="auto"/>
          </w:tcPr>
          <w:p w14:paraId="0A49E98E" w14:textId="59410C10" w:rsidR="00550F6F" w:rsidRPr="002E3AA7" w:rsidRDefault="00C6188B" w:rsidP="00550F6F">
            <w:pPr>
              <w:pStyle w:val="NoSpacing"/>
              <w:widowControl w:val="0"/>
              <w:rPr>
                <w:rFonts w:asciiTheme="majorHAnsi" w:hAnsiTheme="majorHAnsi"/>
                <w:i/>
                <w:sz w:val="20"/>
              </w:rPr>
            </w:pPr>
            <m:oMathPara>
              <m:oMath>
                <m:r>
                  <w:rPr>
                    <w:rFonts w:ascii="Cambria Math" w:hAnsi="Cambria Math"/>
                    <w:sz w:val="20"/>
                  </w:rPr>
                  <m:t>108 -</m:t>
                </m:r>
              </m:oMath>
            </m:oMathPara>
          </w:p>
          <w:p w14:paraId="5091A4EE" w14:textId="70477351" w:rsidR="00550F6F" w:rsidRPr="002E3AA7" w:rsidRDefault="00550F6F" w:rsidP="00550F6F">
            <w:pPr>
              <w:pStyle w:val="NoSpacing"/>
              <w:widowControl w:val="0"/>
              <w:rPr>
                <w:rFonts w:asciiTheme="majorHAnsi" w:hAnsiTheme="majorHAnsi"/>
                <w:i/>
                <w:sz w:val="20"/>
              </w:rPr>
            </w:pPr>
            <m:oMathPara>
              <m:oMath>
                <m:r>
                  <w:rPr>
                    <w:rFonts w:ascii="Cambria Math" w:hAnsi="Cambria Math"/>
                    <w:sz w:val="20"/>
                  </w:rPr>
                  <m:t>212,000</m:t>
                </m:r>
              </m:oMath>
            </m:oMathPara>
          </w:p>
          <w:p w14:paraId="7E712F13" w14:textId="77777777" w:rsidR="00550F6F" w:rsidRPr="002E3AA7" w:rsidRDefault="00550F6F" w:rsidP="00550F6F">
            <w:pPr>
              <w:pStyle w:val="NoSpacing"/>
              <w:widowControl w:val="0"/>
              <w:rPr>
                <w:rFonts w:asciiTheme="majorHAnsi" w:hAnsiTheme="majorHAnsi"/>
                <w:b/>
                <w:i/>
                <w:sz w:val="20"/>
              </w:rPr>
            </w:pPr>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r w:rsidRPr="002E3AA7">
              <w:rPr>
                <w:rFonts w:asciiTheme="majorHAnsi" w:hAnsiTheme="majorHAnsi"/>
                <w:i/>
                <w:sz w:val="20"/>
              </w:rPr>
              <w:t xml:space="preserve"> </w:t>
            </w:r>
          </w:p>
        </w:tc>
      </w:tr>
      <w:tr w:rsidR="00E84F37" w:rsidRPr="002E3AA7" w14:paraId="1A83D576" w14:textId="77777777" w:rsidTr="00A45538">
        <w:trPr>
          <w:cantSplit/>
          <w:trHeight w:val="611"/>
        </w:trPr>
        <w:tc>
          <w:tcPr>
            <w:tcW w:w="2610" w:type="dxa"/>
            <w:shd w:val="clear" w:color="auto" w:fill="auto"/>
          </w:tcPr>
          <w:p w14:paraId="31A2393E" w14:textId="77777777" w:rsidR="00550F6F" w:rsidRPr="00305B1C" w:rsidRDefault="00550F6F" w:rsidP="00550F6F">
            <w:pPr>
              <w:pStyle w:val="NoSpacing"/>
              <w:widowControl w:val="0"/>
              <w:rPr>
                <w:sz w:val="20"/>
              </w:rPr>
            </w:pPr>
            <w:r w:rsidRPr="00305B1C">
              <w:rPr>
                <w:sz w:val="20"/>
              </w:rPr>
              <w:t>Sediment control index</w:t>
            </w:r>
          </w:p>
        </w:tc>
        <w:tc>
          <w:tcPr>
            <w:tcW w:w="1170" w:type="dxa"/>
          </w:tcPr>
          <w:p w14:paraId="377ADA7D" w14:textId="77777777" w:rsidR="00550F6F" w:rsidRPr="002E3AA7" w:rsidRDefault="00F57DD5" w:rsidP="00550F6F">
            <w:pPr>
              <w:pStyle w:val="NoSpacing"/>
              <w:widowControl w:val="0"/>
              <w:tabs>
                <w:tab w:val="left" w:pos="612"/>
              </w:tabs>
              <w:rPr>
                <w:rFonts w:asciiTheme="majorHAnsi" w:hAnsiTheme="majorHAnsi"/>
                <w:i/>
                <w:sz w:val="20"/>
              </w:rPr>
            </w:p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index</m:t>
                  </m:r>
                </m:sub>
              </m:sSub>
            </m:oMath>
            <w:r w:rsidR="00550F6F" w:rsidRPr="002E3AA7">
              <w:rPr>
                <w:rFonts w:asciiTheme="majorHAnsi" w:hAnsiTheme="majorHAnsi"/>
                <w:i/>
                <w:sz w:val="20"/>
                <w:vertAlign w:val="subscript"/>
              </w:rPr>
              <w:t xml:space="preserve"> </w:t>
            </w:r>
          </w:p>
        </w:tc>
        <w:tc>
          <w:tcPr>
            <w:tcW w:w="3510" w:type="dxa"/>
            <w:tcBorders>
              <w:bottom w:val="single" w:sz="4" w:space="0" w:color="auto"/>
            </w:tcBorders>
            <w:shd w:val="clear" w:color="auto" w:fill="auto"/>
          </w:tcPr>
          <w:p w14:paraId="7F1CB483" w14:textId="77777777" w:rsidR="00550F6F" w:rsidRPr="002E3AA7" w:rsidRDefault="00550F6F" w:rsidP="00550F6F">
            <w:pPr>
              <w:widowControl w:val="0"/>
              <w:spacing w:line="240" w:lineRule="auto"/>
              <w:rPr>
                <w:i/>
                <w:sz w:val="20"/>
              </w:rPr>
            </w:pPr>
            <m:oMathPara>
              <m:oMathParaPr>
                <m:jc m:val="left"/>
              </m:oMathParaPr>
              <m:oMath>
                <m:r>
                  <w:rPr>
                    <w:rFonts w:ascii="Cambria Math" w:hAnsi="Cambria Math"/>
                    <w:sz w:val="20"/>
                  </w:rPr>
                  <m:t>100*</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21,171.6-S</m:t>
                        </m:r>
                      </m:num>
                      <m:den>
                        <m:r>
                          <w:rPr>
                            <w:rFonts w:ascii="Cambria Math" w:hAnsi="Cambria Math"/>
                            <w:sz w:val="20"/>
                          </w:rPr>
                          <m:t>21,171.6-10.8</m:t>
                        </m:r>
                      </m:den>
                    </m:f>
                  </m:e>
                </m:d>
              </m:oMath>
            </m:oMathPara>
          </w:p>
        </w:tc>
        <w:tc>
          <w:tcPr>
            <w:tcW w:w="2070" w:type="dxa"/>
            <w:tcBorders>
              <w:bottom w:val="single" w:sz="4" w:space="0" w:color="auto"/>
            </w:tcBorders>
            <w:shd w:val="clear" w:color="auto" w:fill="auto"/>
          </w:tcPr>
          <w:p w14:paraId="0B461442"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0-100</m:t>
                </m:r>
              </m:oMath>
            </m:oMathPara>
          </w:p>
        </w:tc>
      </w:tr>
      <w:tr w:rsidR="00550F6F" w:rsidRPr="002E3AA7" w14:paraId="09EB67B4" w14:textId="77777777" w:rsidTr="002D2913">
        <w:trPr>
          <w:cantSplit/>
          <w:trHeight w:val="107"/>
        </w:trPr>
        <w:tc>
          <w:tcPr>
            <w:tcW w:w="9360" w:type="dxa"/>
            <w:gridSpan w:val="4"/>
            <w:tcBorders>
              <w:left w:val="nil"/>
              <w:bottom w:val="nil"/>
              <w:right w:val="nil"/>
            </w:tcBorders>
            <w:shd w:val="clear" w:color="auto" w:fill="auto"/>
          </w:tcPr>
          <w:p w14:paraId="4EA0CD28" w14:textId="6140A37D" w:rsidR="00550F6F" w:rsidRPr="001C2525" w:rsidRDefault="00550F6F" w:rsidP="00AC5CA5">
            <w:pPr>
              <w:pStyle w:val="NoSpacing"/>
              <w:widowControl w:val="0"/>
              <w:rPr>
                <w:rFonts w:asciiTheme="majorHAnsi" w:hAnsiTheme="majorHAnsi"/>
                <w:sz w:val="20"/>
                <w:szCs w:val="20"/>
              </w:rPr>
            </w:pPr>
            <w:r w:rsidRPr="002E3AA7">
              <w:rPr>
                <w:sz w:val="20"/>
                <w:vertAlign w:val="superscript"/>
              </w:rPr>
              <w:t>a</w:t>
            </w:r>
            <w:r w:rsidR="00AC5CA5" w:rsidRPr="00987302">
              <w:rPr>
                <w:sz w:val="16"/>
                <w:vertAlign w:val="superscript"/>
              </w:rPr>
              <w:t xml:space="preserve"> </w:t>
            </w:r>
            <w:r w:rsidR="002D2913" w:rsidRPr="00987302">
              <w:rPr>
                <w:sz w:val="20"/>
                <w:szCs w:val="24"/>
              </w:rPr>
              <w:fldChar w:fldCharType="begin" w:fldLock="1"/>
            </w:r>
            <w:r w:rsidR="00987302">
              <w:rPr>
                <w:sz w:val="20"/>
                <w:szCs w:val="24"/>
              </w:rPr>
              <w:instrText>ADDIN CSL_CITATION {"citationItems":[{"id":"ITEM-1","itemData":{"author":[{"dropping-particle":"","family":"USDA NRCS [United States Department of Agriculture Natural Resources Conservation Service]","given":"","non-dropping-particle":"","parse-names":false,"suffix":""}],"id":"ITEM-1","issued":{"date-parts":[["2004"]]},"publisher-place":"Des Moines, Iowa","title":"Iowa Technical Note No. 25: Iowa Phosphorus Index","type":"report"},"uris":["http://www.mendeley.com/documents/?uuid=930d91ac-78e4-4c5a-8bee-a77f2d4c7c5a"]}],"mendeley":{"formattedCitation":"(USDA NRCS [United States Department of Agriculture Natural Resources Conservation Service], 2004a)","manualFormatting":"(USDA NRCS, 2004a)","plainTextFormattedCitation":"(USDA NRCS [United States Department of Agriculture Natural Resources Conservation Service], 2004a)","previouslyFormattedCitation":"(USDA NRCS [United States Department of Agriculture Natural Resources Conservation Service], 2004a)"},"properties":{"noteIndex":0},"schema":"https://github.com/citation-style-language/schema/raw/master/csl-citation.json"}</w:instrText>
            </w:r>
            <w:r w:rsidR="002D2913" w:rsidRPr="00987302">
              <w:rPr>
                <w:sz w:val="20"/>
                <w:szCs w:val="24"/>
              </w:rPr>
              <w:fldChar w:fldCharType="separate"/>
            </w:r>
            <w:r w:rsidR="002D2913" w:rsidRPr="00987302">
              <w:rPr>
                <w:noProof/>
                <w:sz w:val="20"/>
                <w:szCs w:val="24"/>
              </w:rPr>
              <w:t>(USDA NRCS, 2004</w:t>
            </w:r>
            <w:r w:rsidR="00987302" w:rsidRPr="00987302">
              <w:rPr>
                <w:noProof/>
                <w:sz w:val="20"/>
                <w:szCs w:val="24"/>
              </w:rPr>
              <w:t>a</w:t>
            </w:r>
            <w:r w:rsidR="002D2913" w:rsidRPr="00987302">
              <w:rPr>
                <w:noProof/>
                <w:sz w:val="20"/>
                <w:szCs w:val="24"/>
              </w:rPr>
              <w:t>)</w:t>
            </w:r>
            <w:r w:rsidR="002D2913" w:rsidRPr="00987302">
              <w:rPr>
                <w:sz w:val="20"/>
                <w:szCs w:val="24"/>
              </w:rPr>
              <w:fldChar w:fldCharType="end"/>
            </w:r>
          </w:p>
        </w:tc>
      </w:tr>
    </w:tbl>
    <w:p w14:paraId="26F614A5" w14:textId="77777777" w:rsidR="00550F6F" w:rsidRDefault="00550F6F" w:rsidP="00550F6F">
      <w:pPr>
        <w:pStyle w:val="Caption"/>
      </w:pPr>
    </w:p>
    <w:p w14:paraId="4982D6E2" w14:textId="77777777" w:rsidR="00506A7E" w:rsidRDefault="00506A7E">
      <w:pPr>
        <w:spacing w:line="276" w:lineRule="auto"/>
        <w:rPr>
          <w:bCs/>
          <w:szCs w:val="18"/>
        </w:rPr>
      </w:pPr>
      <w:r>
        <w:br w:type="page"/>
      </w:r>
    </w:p>
    <w:p w14:paraId="3B7A66E1" w14:textId="0D314F33" w:rsidR="00550F6F" w:rsidRPr="00A45538" w:rsidRDefault="00550F6F" w:rsidP="00A45538">
      <w:pPr>
        <w:pStyle w:val="Heading1"/>
        <w:rPr>
          <w:rFonts w:asciiTheme="minorHAnsi" w:hAnsiTheme="minorHAnsi"/>
          <w:sz w:val="24"/>
        </w:rPr>
      </w:pPr>
      <w:bookmarkStart w:id="41" w:name="_Toc28353267"/>
      <w:r w:rsidRPr="00805F87">
        <w:rPr>
          <w:rFonts w:asciiTheme="minorHAnsi" w:hAnsiTheme="minorHAnsi"/>
          <w:b/>
          <w:sz w:val="24"/>
        </w:rPr>
        <w:lastRenderedPageBreak/>
        <w:t xml:space="preserve">Table </w:t>
      </w:r>
      <w:r w:rsidR="007B55EB"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13</w:t>
      </w:r>
      <w:r w:rsidR="003B7AC5" w:rsidRPr="00805F87">
        <w:rPr>
          <w:rFonts w:asciiTheme="minorHAnsi" w:hAnsiTheme="minorHAnsi"/>
          <w:b/>
          <w:noProof/>
          <w:sz w:val="24"/>
        </w:rPr>
        <w:fldChar w:fldCharType="end"/>
      </w:r>
      <w:r w:rsidRPr="00805F87">
        <w:rPr>
          <w:rFonts w:asciiTheme="minorHAnsi" w:hAnsiTheme="minorHAnsi"/>
          <w:b/>
          <w:sz w:val="24"/>
        </w:rPr>
        <w:t>.</w:t>
      </w:r>
      <w:r w:rsidRPr="00A45538">
        <w:rPr>
          <w:rFonts w:asciiTheme="minorHAnsi" w:hAnsiTheme="minorHAnsi"/>
          <w:sz w:val="24"/>
        </w:rPr>
        <w:t xml:space="preserve"> </w:t>
      </w:r>
      <w:r w:rsidRPr="00805F87">
        <w:rPr>
          <w:rFonts w:asciiTheme="minorHAnsi" w:hAnsiTheme="minorHAnsi"/>
          <w:b/>
          <w:sz w:val="24"/>
        </w:rPr>
        <w:t>Crop and Livestock Production</w:t>
      </w:r>
      <w:bookmarkEnd w:id="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57"/>
        <w:gridCol w:w="2847"/>
        <w:gridCol w:w="2271"/>
      </w:tblGrid>
      <w:tr w:rsidR="00550F6F" w:rsidRPr="002E3AA7" w14:paraId="0F197649" w14:textId="77777777" w:rsidTr="00A45538">
        <w:trPr>
          <w:cantSplit/>
          <w:tblHeader/>
        </w:trPr>
        <w:tc>
          <w:tcPr>
            <w:tcW w:w="0" w:type="auto"/>
            <w:shd w:val="clear" w:color="auto" w:fill="auto"/>
          </w:tcPr>
          <w:p w14:paraId="61C9AA37" w14:textId="77777777" w:rsidR="00550F6F" w:rsidRPr="00305B1C" w:rsidRDefault="00550F6F" w:rsidP="00305B1C">
            <w:pPr>
              <w:spacing w:line="240" w:lineRule="auto"/>
              <w:rPr>
                <w:b/>
                <w:sz w:val="20"/>
              </w:rPr>
            </w:pPr>
            <w:r w:rsidRPr="00305B1C">
              <w:rPr>
                <w:b/>
                <w:sz w:val="20"/>
              </w:rPr>
              <w:t>Yield Type</w:t>
            </w:r>
          </w:p>
        </w:tc>
        <w:tc>
          <w:tcPr>
            <w:tcW w:w="0" w:type="auto"/>
          </w:tcPr>
          <w:p w14:paraId="1093F014" w14:textId="77777777" w:rsidR="00550F6F" w:rsidRPr="00305B1C" w:rsidRDefault="00550F6F" w:rsidP="00305B1C">
            <w:pPr>
              <w:spacing w:line="240" w:lineRule="auto"/>
              <w:rPr>
                <w:b/>
                <w:sz w:val="20"/>
              </w:rPr>
            </w:pPr>
            <w:r w:rsidRPr="00305B1C">
              <w:rPr>
                <w:b/>
                <w:sz w:val="20"/>
              </w:rPr>
              <w:t>PEWI Land-use Types</w:t>
            </w:r>
          </w:p>
        </w:tc>
        <w:tc>
          <w:tcPr>
            <w:tcW w:w="0" w:type="auto"/>
          </w:tcPr>
          <w:p w14:paraId="166DD88E" w14:textId="21B87372" w:rsidR="00550F6F" w:rsidRPr="00305B1C" w:rsidRDefault="00375072" w:rsidP="00305B1C">
            <w:pPr>
              <w:spacing w:line="240" w:lineRule="auto"/>
              <w:rPr>
                <w:b/>
                <w:sz w:val="20"/>
              </w:rPr>
            </w:pPr>
            <w:r>
              <w:rPr>
                <w:b/>
                <w:sz w:val="20"/>
              </w:rPr>
              <w:t>Possible Values</w:t>
            </w:r>
          </w:p>
        </w:tc>
      </w:tr>
      <w:tr w:rsidR="00375072" w:rsidRPr="002E3AA7" w14:paraId="386ADBA1" w14:textId="77777777" w:rsidTr="00A45538">
        <w:trPr>
          <w:cantSplit/>
        </w:trPr>
        <w:tc>
          <w:tcPr>
            <w:tcW w:w="0" w:type="auto"/>
            <w:shd w:val="clear" w:color="auto" w:fill="auto"/>
          </w:tcPr>
          <w:p w14:paraId="5EDB98EC" w14:textId="0EC2C660" w:rsidR="00375072" w:rsidRPr="00305B1C" w:rsidRDefault="00375072" w:rsidP="00550F6F">
            <w:pPr>
              <w:pStyle w:val="NoSpacing"/>
              <w:widowControl w:val="0"/>
              <w:rPr>
                <w:sz w:val="20"/>
              </w:rPr>
            </w:pPr>
            <w:r w:rsidRPr="00305B1C">
              <w:rPr>
                <w:sz w:val="20"/>
              </w:rPr>
              <w:t>Alfalfa hay (</w:t>
            </w:r>
            <w:r w:rsidRPr="00305B1C">
              <w:rPr>
                <w:rFonts w:eastAsiaTheme="minorHAnsi" w:cs="AdvP4B2E3F"/>
                <w:i/>
                <w:sz w:val="18"/>
                <w:szCs w:val="18"/>
              </w:rPr>
              <w:t>Medicago sativa</w:t>
            </w:r>
            <w:r w:rsidRPr="00305B1C">
              <w:rPr>
                <w:rFonts w:eastAsiaTheme="minorHAnsi" w:cs="AdvP4B2E3F"/>
                <w:sz w:val="18"/>
                <w:szCs w:val="18"/>
              </w:rPr>
              <w:t xml:space="preserve"> </w:t>
            </w:r>
            <w:proofErr w:type="gramStart"/>
            <w:r w:rsidRPr="00305B1C">
              <w:rPr>
                <w:rFonts w:eastAsiaTheme="minorHAnsi" w:cs="AdvP41153C"/>
                <w:sz w:val="18"/>
                <w:szCs w:val="18"/>
              </w:rPr>
              <w:t>L.</w:t>
            </w:r>
            <w:r w:rsidRPr="00305B1C">
              <w:rPr>
                <w:sz w:val="20"/>
              </w:rPr>
              <w:t>)</w:t>
            </w:r>
            <w:r>
              <w:rPr>
                <w:sz w:val="20"/>
              </w:rPr>
              <w:t>*</w:t>
            </w:r>
            <w:proofErr w:type="gramEnd"/>
          </w:p>
        </w:tc>
        <w:tc>
          <w:tcPr>
            <w:tcW w:w="0" w:type="auto"/>
          </w:tcPr>
          <w:p w14:paraId="29867DBD" w14:textId="77777777" w:rsidR="00375072" w:rsidRPr="00305B1C" w:rsidRDefault="00375072" w:rsidP="00550F6F">
            <w:pPr>
              <w:pStyle w:val="NoSpacing"/>
              <w:widowControl w:val="0"/>
              <w:tabs>
                <w:tab w:val="left" w:pos="612"/>
              </w:tabs>
              <w:rPr>
                <w:sz w:val="20"/>
              </w:rPr>
            </w:pPr>
            <w:r w:rsidRPr="00305B1C">
              <w:rPr>
                <w:sz w:val="20"/>
              </w:rPr>
              <w:t>Alfalfa</w:t>
            </w:r>
          </w:p>
        </w:tc>
        <w:tc>
          <w:tcPr>
            <w:tcW w:w="0" w:type="auto"/>
          </w:tcPr>
          <w:p w14:paraId="279273A2" w14:textId="5A8CABC7"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Pr>
                <w:sz w:val="20"/>
              </w:rPr>
              <w:t>2</w:t>
            </w:r>
            <w:r w:rsidR="00E632E4">
              <w:rPr>
                <w:sz w:val="20"/>
              </w:rPr>
              <w:t>8</w:t>
            </w:r>
            <w:r w:rsidR="00C6188B">
              <w:rPr>
                <w:sz w:val="20"/>
              </w:rPr>
              <w:t>,</w:t>
            </w:r>
            <w:r>
              <w:rPr>
                <w:sz w:val="20"/>
              </w:rPr>
              <w:t>8</w:t>
            </w:r>
            <w:r w:rsidR="00C6188B">
              <w:rPr>
                <w:sz w:val="20"/>
              </w:rPr>
              <w:t>00</w:t>
            </w:r>
            <w:r w:rsidR="00E632E4">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6E4C3ACA" w14:textId="77777777" w:rsidTr="00A45538">
        <w:trPr>
          <w:cantSplit/>
        </w:trPr>
        <w:tc>
          <w:tcPr>
            <w:tcW w:w="0" w:type="auto"/>
            <w:shd w:val="clear" w:color="auto" w:fill="auto"/>
          </w:tcPr>
          <w:p w14:paraId="767877CB" w14:textId="0D6AD477" w:rsidR="00375072" w:rsidRPr="00305B1C" w:rsidRDefault="00375072" w:rsidP="00550F6F">
            <w:pPr>
              <w:pStyle w:val="NoSpacing"/>
              <w:widowControl w:val="0"/>
              <w:rPr>
                <w:sz w:val="20"/>
              </w:rPr>
            </w:pPr>
            <w:r w:rsidRPr="00305B1C">
              <w:rPr>
                <w:sz w:val="20"/>
              </w:rPr>
              <w:t>Cattle</w:t>
            </w:r>
            <w:r w:rsidR="007B55EB">
              <w:rPr>
                <w:sz w:val="20"/>
              </w:rPr>
              <w:t>*</w:t>
            </w:r>
            <w:r w:rsidR="007B55EB" w:rsidRPr="00305B1C">
              <w:rPr>
                <w:sz w:val="20"/>
                <w:szCs w:val="20"/>
              </w:rPr>
              <w:t>†</w:t>
            </w:r>
          </w:p>
        </w:tc>
        <w:tc>
          <w:tcPr>
            <w:tcW w:w="0" w:type="auto"/>
          </w:tcPr>
          <w:p w14:paraId="06988B74" w14:textId="32D84281" w:rsidR="00375072" w:rsidRPr="00305B1C" w:rsidRDefault="00D36820" w:rsidP="00D36820">
            <w:pPr>
              <w:pStyle w:val="NoSpacing"/>
              <w:widowControl w:val="0"/>
              <w:tabs>
                <w:tab w:val="left" w:pos="612"/>
              </w:tabs>
              <w:rPr>
                <w:sz w:val="20"/>
              </w:rPr>
            </w:pPr>
            <w:r>
              <w:rPr>
                <w:sz w:val="20"/>
              </w:rPr>
              <w:t>Permanent pasture</w:t>
            </w:r>
            <w:r>
              <w:rPr>
                <w:sz w:val="20"/>
              </w:rPr>
              <w:br/>
            </w:r>
            <w:r w:rsidR="00375072" w:rsidRPr="00305B1C">
              <w:rPr>
                <w:sz w:val="20"/>
              </w:rPr>
              <w:t>Rotational grazing</w:t>
            </w:r>
          </w:p>
        </w:tc>
        <w:tc>
          <w:tcPr>
            <w:tcW w:w="0" w:type="auto"/>
          </w:tcPr>
          <w:p w14:paraId="252A996A" w14:textId="781862A1"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sidR="00C6188B">
              <w:rPr>
                <w:sz w:val="20"/>
              </w:rPr>
              <w:t>4</w:t>
            </w:r>
            <w:r>
              <w:rPr>
                <w:sz w:val="20"/>
              </w:rPr>
              <w:t>85</w:t>
            </w:r>
            <w:r w:rsidR="00C6188B">
              <w:rPr>
                <w:sz w:val="20"/>
              </w:rPr>
              <w:t>0</w:t>
            </w:r>
            <w:r w:rsidR="00E632E4">
              <w:rPr>
                <w:sz w:val="20"/>
              </w:rPr>
              <w:t xml:space="preserve"> </w:t>
            </w:r>
            <w:r>
              <w:rPr>
                <w:i/>
                <w:sz w:val="20"/>
              </w:rPr>
              <w:t xml:space="preserve">animals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3429970D" w14:textId="77777777" w:rsidTr="00A45538">
        <w:trPr>
          <w:cantSplit/>
        </w:trPr>
        <w:tc>
          <w:tcPr>
            <w:tcW w:w="0" w:type="auto"/>
            <w:shd w:val="clear" w:color="auto" w:fill="auto"/>
          </w:tcPr>
          <w:p w14:paraId="7D785BED" w14:textId="74DB8AE6" w:rsidR="00375072" w:rsidRPr="00305B1C" w:rsidRDefault="00375072" w:rsidP="00550F6F">
            <w:pPr>
              <w:pStyle w:val="NoSpacing"/>
              <w:widowControl w:val="0"/>
              <w:rPr>
                <w:sz w:val="20"/>
              </w:rPr>
            </w:pPr>
            <w:r w:rsidRPr="00305B1C">
              <w:rPr>
                <w:sz w:val="20"/>
              </w:rPr>
              <w:t>Corn grain (</w:t>
            </w:r>
            <w:proofErr w:type="spellStart"/>
            <w:r w:rsidRPr="00305B1C">
              <w:rPr>
                <w:rFonts w:eastAsiaTheme="minorHAnsi" w:cs="AdvP4B2E3F"/>
                <w:i/>
                <w:sz w:val="18"/>
                <w:szCs w:val="18"/>
              </w:rPr>
              <w:t>Zea</w:t>
            </w:r>
            <w:proofErr w:type="spellEnd"/>
            <w:r w:rsidRPr="00305B1C">
              <w:rPr>
                <w:rFonts w:eastAsiaTheme="minorHAnsi" w:cs="AdvP4B2E3F"/>
                <w:i/>
                <w:sz w:val="18"/>
                <w:szCs w:val="18"/>
              </w:rPr>
              <w:t xml:space="preserve"> mays</w:t>
            </w:r>
            <w:r w:rsidRPr="00305B1C">
              <w:rPr>
                <w:rFonts w:eastAsiaTheme="minorHAnsi" w:cs="AdvP4B2E3F"/>
                <w:sz w:val="18"/>
                <w:szCs w:val="18"/>
              </w:rPr>
              <w:t xml:space="preserve"> </w:t>
            </w:r>
            <w:proofErr w:type="gramStart"/>
            <w:r w:rsidRPr="00305B1C">
              <w:rPr>
                <w:rFonts w:eastAsiaTheme="minorHAnsi" w:cs="AdvP41153C"/>
                <w:sz w:val="18"/>
                <w:szCs w:val="18"/>
              </w:rPr>
              <w:t>L.</w:t>
            </w:r>
            <w:r w:rsidRPr="00305B1C">
              <w:rPr>
                <w:sz w:val="20"/>
              </w:rPr>
              <w:t>)</w:t>
            </w:r>
            <w:r w:rsidR="007B55EB" w:rsidRPr="00305B1C">
              <w:rPr>
                <w:sz w:val="20"/>
                <w:szCs w:val="20"/>
              </w:rPr>
              <w:t>‡</w:t>
            </w:r>
            <w:proofErr w:type="gramEnd"/>
          </w:p>
        </w:tc>
        <w:tc>
          <w:tcPr>
            <w:tcW w:w="0" w:type="auto"/>
          </w:tcPr>
          <w:p w14:paraId="0D6B9FBE" w14:textId="0EA57967" w:rsidR="00375072" w:rsidRPr="00305B1C" w:rsidRDefault="00D36820" w:rsidP="00550F6F">
            <w:pPr>
              <w:pStyle w:val="NoSpacing"/>
              <w:widowControl w:val="0"/>
              <w:tabs>
                <w:tab w:val="left" w:pos="612"/>
              </w:tabs>
              <w:rPr>
                <w:sz w:val="20"/>
              </w:rPr>
            </w:pPr>
            <w:r>
              <w:rPr>
                <w:sz w:val="20"/>
              </w:rPr>
              <w:t>Conventional corn</w:t>
            </w:r>
            <w:r>
              <w:rPr>
                <w:sz w:val="20"/>
              </w:rPr>
              <w:br/>
            </w:r>
            <w:r w:rsidR="00375072" w:rsidRPr="00305B1C">
              <w:rPr>
                <w:sz w:val="20"/>
              </w:rPr>
              <w:t>Conservation corn</w:t>
            </w:r>
          </w:p>
        </w:tc>
        <w:tc>
          <w:tcPr>
            <w:tcW w:w="0" w:type="auto"/>
          </w:tcPr>
          <w:p w14:paraId="74DBED40" w14:textId="61A6E3B5" w:rsidR="00375072" w:rsidRPr="00305B1C" w:rsidRDefault="00375072" w:rsidP="00C6188B">
            <w:pPr>
              <w:pStyle w:val="NoSpacing"/>
              <w:widowControl w:val="0"/>
              <w:tabs>
                <w:tab w:val="left" w:pos="612"/>
              </w:tabs>
              <w:rPr>
                <w:i/>
                <w:sz w:val="20"/>
              </w:rPr>
            </w:pPr>
            <w:r>
              <w:rPr>
                <w:sz w:val="20"/>
              </w:rPr>
              <w:t>0</w:t>
            </w:r>
            <m:oMath>
              <m:r>
                <w:rPr>
                  <w:rFonts w:ascii="Cambria Math" w:hAnsi="Cambria Math"/>
                  <w:sz w:val="20"/>
                </w:rPr>
                <m:t xml:space="preserve"> – </m:t>
              </m:r>
            </m:oMath>
            <w:r>
              <w:rPr>
                <w:sz w:val="20"/>
              </w:rPr>
              <w:t>3</w:t>
            </w:r>
            <w:r w:rsidR="001673E3">
              <w:rPr>
                <w:sz w:val="20"/>
              </w:rPr>
              <w:t>0</w:t>
            </w:r>
            <w:r w:rsidR="00C6188B">
              <w:rPr>
                <w:sz w:val="20"/>
              </w:rPr>
              <w:t>,</w:t>
            </w:r>
            <w:r w:rsidR="001673E3">
              <w:rPr>
                <w:sz w:val="20"/>
              </w:rPr>
              <w:t>6</w:t>
            </w:r>
            <w:r w:rsidR="00C6188B">
              <w:rPr>
                <w:sz w:val="20"/>
              </w:rPr>
              <w:t>00</w:t>
            </w:r>
            <w:r w:rsidR="00E632E4">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5DDED763" w14:textId="77777777" w:rsidTr="00A45538">
        <w:trPr>
          <w:cantSplit/>
        </w:trPr>
        <w:tc>
          <w:tcPr>
            <w:tcW w:w="0" w:type="auto"/>
            <w:shd w:val="clear" w:color="auto" w:fill="auto"/>
          </w:tcPr>
          <w:p w14:paraId="3A94AFA8" w14:textId="33704388" w:rsidR="00375072" w:rsidRPr="00305B1C" w:rsidRDefault="00375072" w:rsidP="00550F6F">
            <w:pPr>
              <w:pStyle w:val="NoSpacing"/>
              <w:widowControl w:val="0"/>
              <w:rPr>
                <w:sz w:val="20"/>
              </w:rPr>
            </w:pPr>
            <w:r w:rsidRPr="00305B1C">
              <w:rPr>
                <w:sz w:val="20"/>
              </w:rPr>
              <w:t>Grass hay</w:t>
            </w:r>
            <w:r>
              <w:rPr>
                <w:sz w:val="20"/>
              </w:rPr>
              <w:t>*</w:t>
            </w:r>
          </w:p>
        </w:tc>
        <w:tc>
          <w:tcPr>
            <w:tcW w:w="0" w:type="auto"/>
          </w:tcPr>
          <w:p w14:paraId="75238304" w14:textId="77777777" w:rsidR="00375072" w:rsidRPr="00305B1C" w:rsidRDefault="00375072" w:rsidP="00550F6F">
            <w:pPr>
              <w:pStyle w:val="NoSpacing"/>
              <w:widowControl w:val="0"/>
              <w:tabs>
                <w:tab w:val="left" w:pos="612"/>
              </w:tabs>
              <w:rPr>
                <w:sz w:val="20"/>
              </w:rPr>
            </w:pPr>
            <w:r w:rsidRPr="00305B1C">
              <w:rPr>
                <w:sz w:val="20"/>
              </w:rPr>
              <w:t>Grass hay</w:t>
            </w:r>
          </w:p>
        </w:tc>
        <w:tc>
          <w:tcPr>
            <w:tcW w:w="0" w:type="auto"/>
          </w:tcPr>
          <w:p w14:paraId="6E661920" w14:textId="5A7A7E9A"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-28,800</m:t>
              </m:r>
            </m:oMath>
            <w:r w:rsidRPr="00B35E1B">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1461777D" w14:textId="77777777" w:rsidTr="00A45538">
        <w:trPr>
          <w:cantSplit/>
        </w:trPr>
        <w:tc>
          <w:tcPr>
            <w:tcW w:w="0" w:type="auto"/>
            <w:shd w:val="clear" w:color="auto" w:fill="auto"/>
          </w:tcPr>
          <w:p w14:paraId="48F9C70F" w14:textId="71FC15B1" w:rsidR="00375072" w:rsidRPr="00305B1C" w:rsidRDefault="00D36820" w:rsidP="007B55EB">
            <w:pPr>
              <w:pStyle w:val="NoSpacing"/>
              <w:widowControl w:val="0"/>
              <w:rPr>
                <w:sz w:val="20"/>
              </w:rPr>
            </w:pPr>
            <w:r>
              <w:rPr>
                <w:sz w:val="20"/>
              </w:rPr>
              <w:t>Switchgrass</w:t>
            </w:r>
            <w:r w:rsidR="00375072" w:rsidRPr="00305B1C">
              <w:rPr>
                <w:sz w:val="20"/>
              </w:rPr>
              <w:t xml:space="preserve"> (</w:t>
            </w:r>
            <w:r w:rsidR="00375072" w:rsidRPr="00305B1C">
              <w:rPr>
                <w:rFonts w:eastAsiaTheme="minorHAnsi" w:cs="AdvP4B2E3F"/>
                <w:i/>
                <w:sz w:val="18"/>
                <w:szCs w:val="18"/>
              </w:rPr>
              <w:t>Panicum virgatum</w:t>
            </w:r>
            <w:r w:rsidR="00375072" w:rsidRPr="00305B1C">
              <w:rPr>
                <w:rFonts w:eastAsiaTheme="minorHAnsi" w:cs="AdvP4B2E3F"/>
                <w:sz w:val="18"/>
                <w:szCs w:val="18"/>
              </w:rPr>
              <w:t xml:space="preserve"> </w:t>
            </w:r>
            <w:proofErr w:type="gramStart"/>
            <w:r w:rsidR="00375072" w:rsidRPr="00305B1C">
              <w:rPr>
                <w:rFonts w:eastAsiaTheme="minorHAnsi" w:cs="AdvP41153C"/>
                <w:sz w:val="18"/>
                <w:szCs w:val="18"/>
              </w:rPr>
              <w:t>L.</w:t>
            </w:r>
            <w:r w:rsidR="00375072" w:rsidRPr="00305B1C">
              <w:rPr>
                <w:sz w:val="20"/>
              </w:rPr>
              <w:t>)</w:t>
            </w:r>
            <w:r w:rsidR="007B55EB" w:rsidRPr="00305B1C">
              <w:rPr>
                <w:sz w:val="20"/>
                <w:szCs w:val="20"/>
              </w:rPr>
              <w:t>‼</w:t>
            </w:r>
            <w:proofErr w:type="gramEnd"/>
          </w:p>
        </w:tc>
        <w:tc>
          <w:tcPr>
            <w:tcW w:w="0" w:type="auto"/>
          </w:tcPr>
          <w:p w14:paraId="315658FA" w14:textId="32CCB072" w:rsidR="00375072" w:rsidRPr="00305B1C" w:rsidRDefault="00D36820" w:rsidP="00550F6F">
            <w:pPr>
              <w:pStyle w:val="NoSpacing"/>
              <w:widowControl w:val="0"/>
              <w:tabs>
                <w:tab w:val="left" w:pos="612"/>
              </w:tabs>
              <w:rPr>
                <w:sz w:val="20"/>
              </w:rPr>
            </w:pPr>
            <w:r>
              <w:rPr>
                <w:sz w:val="20"/>
              </w:rPr>
              <w:t>Switchgrass</w:t>
            </w:r>
          </w:p>
        </w:tc>
        <w:tc>
          <w:tcPr>
            <w:tcW w:w="0" w:type="auto"/>
          </w:tcPr>
          <w:p w14:paraId="58A03015" w14:textId="2857D0B5"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13,300</m:t>
              </m:r>
            </m:oMath>
            <w:r w:rsidRPr="00B35E1B">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27F39C27" w14:textId="77777777" w:rsidTr="00A45538">
        <w:trPr>
          <w:cantSplit/>
        </w:trPr>
        <w:tc>
          <w:tcPr>
            <w:tcW w:w="0" w:type="auto"/>
            <w:shd w:val="clear" w:color="auto" w:fill="auto"/>
          </w:tcPr>
          <w:p w14:paraId="7A31B26D" w14:textId="73C04DA9" w:rsidR="00375072" w:rsidRPr="00305B1C" w:rsidRDefault="00375072" w:rsidP="00550F6F">
            <w:pPr>
              <w:pStyle w:val="NoSpacing"/>
              <w:widowControl w:val="0"/>
              <w:rPr>
                <w:sz w:val="20"/>
              </w:rPr>
            </w:pPr>
            <w:r w:rsidRPr="00305B1C">
              <w:rPr>
                <w:sz w:val="20"/>
              </w:rPr>
              <w:t>Mixed fruit</w:t>
            </w:r>
            <w:r>
              <w:rPr>
                <w:sz w:val="20"/>
              </w:rPr>
              <w:t>s</w:t>
            </w:r>
            <w:r w:rsidRPr="00305B1C">
              <w:rPr>
                <w:sz w:val="20"/>
              </w:rPr>
              <w:t xml:space="preserve"> and vegetables</w:t>
            </w:r>
            <w:r w:rsidR="007B55EB" w:rsidRPr="00305B1C">
              <w:rPr>
                <w:rFonts w:cs="Lucida Sans Unicode"/>
                <w:color w:val="393318"/>
                <w:sz w:val="20"/>
                <w:szCs w:val="20"/>
              </w:rPr>
              <w:t>§</w:t>
            </w:r>
          </w:p>
        </w:tc>
        <w:tc>
          <w:tcPr>
            <w:tcW w:w="0" w:type="auto"/>
          </w:tcPr>
          <w:p w14:paraId="5F96EC64" w14:textId="77777777" w:rsidR="00375072" w:rsidRPr="00305B1C" w:rsidRDefault="00375072" w:rsidP="00550F6F">
            <w:pPr>
              <w:pStyle w:val="NoSpacing"/>
              <w:widowControl w:val="0"/>
              <w:tabs>
                <w:tab w:val="left" w:pos="612"/>
              </w:tabs>
              <w:rPr>
                <w:sz w:val="20"/>
              </w:rPr>
            </w:pPr>
            <w:r w:rsidRPr="00305B1C">
              <w:rPr>
                <w:sz w:val="20"/>
              </w:rPr>
              <w:t>Mixed fruit</w:t>
            </w:r>
            <w:r>
              <w:rPr>
                <w:sz w:val="20"/>
              </w:rPr>
              <w:t>s</w:t>
            </w:r>
            <w:r w:rsidRPr="00305B1C">
              <w:rPr>
                <w:sz w:val="20"/>
              </w:rPr>
              <w:t xml:space="preserve"> and vegetables</w:t>
            </w:r>
          </w:p>
        </w:tc>
        <w:tc>
          <w:tcPr>
            <w:tcW w:w="0" w:type="auto"/>
          </w:tcPr>
          <w:p w14:paraId="3BF7AEA4" w14:textId="4BEE85C5"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Pr>
                <w:sz w:val="20"/>
              </w:rPr>
              <w:t>24</w:t>
            </w:r>
            <w:r w:rsidR="00C6188B">
              <w:rPr>
                <w:sz w:val="20"/>
              </w:rPr>
              <w:t>,</w:t>
            </w:r>
            <w:r>
              <w:rPr>
                <w:sz w:val="20"/>
              </w:rPr>
              <w:t>0</w:t>
            </w:r>
            <w:r w:rsidR="00C6188B">
              <w:rPr>
                <w:sz w:val="20"/>
              </w:rPr>
              <w:t>00</w:t>
            </w:r>
            <w:r w:rsidR="00E632E4">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6CEB2B42" w14:textId="77777777" w:rsidTr="00A45538">
        <w:trPr>
          <w:cantSplit/>
        </w:trPr>
        <w:tc>
          <w:tcPr>
            <w:tcW w:w="0" w:type="auto"/>
            <w:shd w:val="clear" w:color="auto" w:fill="auto"/>
          </w:tcPr>
          <w:p w14:paraId="47BA3E16" w14:textId="4A3B2B1E" w:rsidR="00375072" w:rsidRPr="00305B1C" w:rsidRDefault="00375072" w:rsidP="00820841">
            <w:pPr>
              <w:pStyle w:val="NoSpacing"/>
              <w:widowControl w:val="0"/>
              <w:rPr>
                <w:sz w:val="20"/>
              </w:rPr>
            </w:pPr>
            <w:r w:rsidRPr="00305B1C">
              <w:rPr>
                <w:sz w:val="20"/>
              </w:rPr>
              <w:t>Short-rotation woody biomass</w:t>
            </w:r>
            <w:r w:rsidR="007B55EB" w:rsidRPr="00305B1C">
              <w:rPr>
                <w:rFonts w:cs="Lucida Sans Unicode"/>
                <w:color w:val="393318"/>
                <w:sz w:val="20"/>
                <w:szCs w:val="20"/>
              </w:rPr>
              <w:t>¶</w:t>
            </w:r>
          </w:p>
        </w:tc>
        <w:tc>
          <w:tcPr>
            <w:tcW w:w="0" w:type="auto"/>
          </w:tcPr>
          <w:p w14:paraId="4EECBB7E" w14:textId="77777777" w:rsidR="00375072" w:rsidRPr="00305B1C" w:rsidRDefault="00375072" w:rsidP="00550F6F">
            <w:pPr>
              <w:pStyle w:val="NoSpacing"/>
              <w:widowControl w:val="0"/>
              <w:tabs>
                <w:tab w:val="left" w:pos="612"/>
              </w:tabs>
              <w:rPr>
                <w:sz w:val="20"/>
              </w:rPr>
            </w:pPr>
            <w:r w:rsidRPr="00305B1C">
              <w:rPr>
                <w:sz w:val="20"/>
              </w:rPr>
              <w:t>Short-rotation woody bioenergy</w:t>
            </w:r>
          </w:p>
        </w:tc>
        <w:tc>
          <w:tcPr>
            <w:tcW w:w="0" w:type="auto"/>
          </w:tcPr>
          <w:p w14:paraId="6AE1A105" w14:textId="188EC47D"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sidR="00C6188B">
              <w:rPr>
                <w:sz w:val="20"/>
              </w:rPr>
              <w:t>5</w:t>
            </w:r>
            <w:r w:rsidR="00E902A9">
              <w:rPr>
                <w:sz w:val="20"/>
              </w:rPr>
              <w:t>3</w:t>
            </w:r>
            <w:r w:rsidR="00C6188B">
              <w:rPr>
                <w:sz w:val="20"/>
              </w:rPr>
              <w:t>,</w:t>
            </w:r>
            <w:r w:rsidR="00E902A9">
              <w:rPr>
                <w:sz w:val="20"/>
              </w:rPr>
              <w:t>4</w:t>
            </w:r>
            <w:r w:rsidR="00C6188B">
              <w:rPr>
                <w:sz w:val="20"/>
              </w:rPr>
              <w:t>00</w:t>
            </w:r>
            <w:r w:rsidR="00E632E4">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1F05CAA0" w14:textId="77777777" w:rsidTr="00A45538">
        <w:trPr>
          <w:cantSplit/>
        </w:trPr>
        <w:tc>
          <w:tcPr>
            <w:tcW w:w="0" w:type="auto"/>
            <w:shd w:val="clear" w:color="auto" w:fill="auto"/>
          </w:tcPr>
          <w:p w14:paraId="14E7794B" w14:textId="51E5212E" w:rsidR="00375072" w:rsidRPr="00305B1C" w:rsidRDefault="00375072" w:rsidP="007B55EB">
            <w:pPr>
              <w:pStyle w:val="NoSpacing"/>
              <w:widowControl w:val="0"/>
              <w:rPr>
                <w:sz w:val="20"/>
              </w:rPr>
            </w:pPr>
            <w:r w:rsidRPr="00305B1C">
              <w:rPr>
                <w:sz w:val="20"/>
              </w:rPr>
              <w:t>Soybeans (</w:t>
            </w:r>
            <w:r w:rsidRPr="00305B1C">
              <w:rPr>
                <w:rFonts w:eastAsiaTheme="minorHAnsi" w:cs="AdvP4B2E3F"/>
                <w:i/>
                <w:sz w:val="18"/>
                <w:szCs w:val="18"/>
              </w:rPr>
              <w:t>Glycine max</w:t>
            </w:r>
            <w:r w:rsidRPr="00305B1C">
              <w:rPr>
                <w:rFonts w:eastAsiaTheme="minorHAnsi" w:cs="AdvP4B2E3F"/>
                <w:sz w:val="18"/>
                <w:szCs w:val="18"/>
              </w:rPr>
              <w:t xml:space="preserve"> </w:t>
            </w:r>
            <w:r w:rsidRPr="00305B1C">
              <w:rPr>
                <w:rFonts w:eastAsiaTheme="minorHAnsi" w:cs="AdvP41153C"/>
                <w:sz w:val="18"/>
                <w:szCs w:val="18"/>
              </w:rPr>
              <w:t xml:space="preserve">(L.) </w:t>
            </w:r>
            <w:proofErr w:type="spellStart"/>
            <w:r w:rsidRPr="00305B1C">
              <w:rPr>
                <w:rFonts w:eastAsiaTheme="minorHAnsi" w:cs="AdvP41153C"/>
                <w:sz w:val="18"/>
                <w:szCs w:val="18"/>
              </w:rPr>
              <w:t>Merr</w:t>
            </w:r>
            <w:proofErr w:type="spellEnd"/>
            <w:proofErr w:type="gramStart"/>
            <w:r w:rsidRPr="00305B1C">
              <w:rPr>
                <w:rFonts w:eastAsiaTheme="minorHAnsi" w:cs="AdvP41153C"/>
                <w:sz w:val="18"/>
                <w:szCs w:val="18"/>
              </w:rPr>
              <w:t>.</w:t>
            </w:r>
            <w:r w:rsidRPr="00305B1C">
              <w:rPr>
                <w:sz w:val="20"/>
              </w:rPr>
              <w:t>)</w:t>
            </w:r>
            <w:r w:rsidR="007B55EB" w:rsidRPr="00305B1C">
              <w:rPr>
                <w:sz w:val="20"/>
                <w:szCs w:val="20"/>
              </w:rPr>
              <w:t>‡</w:t>
            </w:r>
            <w:proofErr w:type="gramEnd"/>
          </w:p>
        </w:tc>
        <w:tc>
          <w:tcPr>
            <w:tcW w:w="0" w:type="auto"/>
          </w:tcPr>
          <w:p w14:paraId="0F24DE88" w14:textId="14274D2F" w:rsidR="00375072" w:rsidRPr="00305B1C" w:rsidRDefault="00D36820" w:rsidP="00550F6F">
            <w:pPr>
              <w:pStyle w:val="NoSpacing"/>
              <w:widowControl w:val="0"/>
              <w:tabs>
                <w:tab w:val="left" w:pos="612"/>
              </w:tabs>
              <w:rPr>
                <w:sz w:val="20"/>
              </w:rPr>
            </w:pPr>
            <w:r>
              <w:rPr>
                <w:sz w:val="20"/>
              </w:rPr>
              <w:t>Conservation soybean</w:t>
            </w:r>
            <w:r>
              <w:rPr>
                <w:sz w:val="20"/>
              </w:rPr>
              <w:br/>
            </w:r>
            <w:r w:rsidR="00375072" w:rsidRPr="00305B1C">
              <w:rPr>
                <w:sz w:val="20"/>
              </w:rPr>
              <w:t>Conventional soybean</w:t>
            </w:r>
          </w:p>
        </w:tc>
        <w:tc>
          <w:tcPr>
            <w:tcW w:w="0" w:type="auto"/>
          </w:tcPr>
          <w:p w14:paraId="1479C84C" w14:textId="3814B4CB"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Pr>
                <w:sz w:val="20"/>
              </w:rPr>
              <w:t>950</w:t>
            </w:r>
            <w:r w:rsidR="00C6188B">
              <w:rPr>
                <w:sz w:val="20"/>
              </w:rPr>
              <w:t>0</w:t>
            </w:r>
            <w:r w:rsidR="00E632E4">
              <w:rPr>
                <w:sz w:val="20"/>
              </w:rPr>
              <w:t xml:space="preserve"> </w:t>
            </w:r>
            <w:r>
              <w:rPr>
                <w:i/>
                <w:sz w:val="20"/>
              </w:rPr>
              <w:t xml:space="preserve">Mg </w:t>
            </w:r>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w:p>
        </w:tc>
      </w:tr>
      <w:tr w:rsidR="00375072" w:rsidRPr="002E3AA7" w14:paraId="3E68B87C" w14:textId="77777777" w:rsidTr="00A45538">
        <w:trPr>
          <w:cantSplit/>
        </w:trPr>
        <w:tc>
          <w:tcPr>
            <w:tcW w:w="0" w:type="auto"/>
            <w:shd w:val="clear" w:color="auto" w:fill="auto"/>
          </w:tcPr>
          <w:p w14:paraId="3C3B2CC0" w14:textId="13FC5211" w:rsidR="00375072" w:rsidRPr="00305B1C" w:rsidRDefault="00375072" w:rsidP="00550F6F">
            <w:pPr>
              <w:pStyle w:val="NoSpacing"/>
              <w:widowControl w:val="0"/>
              <w:rPr>
                <w:sz w:val="20"/>
              </w:rPr>
            </w:pPr>
            <w:r w:rsidRPr="00305B1C">
              <w:rPr>
                <w:sz w:val="20"/>
              </w:rPr>
              <w:t>Wood</w:t>
            </w:r>
            <w:r w:rsidR="007B55EB" w:rsidRPr="00305B1C">
              <w:rPr>
                <w:rFonts w:ascii="Cambria Math" w:hAnsi="Cambria Math" w:cs="Cambria Math"/>
                <w:color w:val="393318"/>
                <w:sz w:val="20"/>
                <w:szCs w:val="20"/>
              </w:rPr>
              <w:t>∥</w:t>
            </w:r>
          </w:p>
        </w:tc>
        <w:tc>
          <w:tcPr>
            <w:tcW w:w="0" w:type="auto"/>
          </w:tcPr>
          <w:p w14:paraId="4530864F" w14:textId="38FB4725" w:rsidR="00375072" w:rsidRPr="00305B1C" w:rsidRDefault="00D36820" w:rsidP="00D36820">
            <w:pPr>
              <w:pStyle w:val="NoSpacing"/>
              <w:widowControl w:val="0"/>
              <w:tabs>
                <w:tab w:val="left" w:pos="612"/>
              </w:tabs>
              <w:rPr>
                <w:sz w:val="20"/>
              </w:rPr>
            </w:pPr>
            <w:r>
              <w:rPr>
                <w:sz w:val="20"/>
              </w:rPr>
              <w:t>Conservation forest</w:t>
            </w:r>
            <w:r>
              <w:rPr>
                <w:sz w:val="20"/>
              </w:rPr>
              <w:br/>
            </w:r>
            <w:r w:rsidR="00375072" w:rsidRPr="00305B1C">
              <w:rPr>
                <w:sz w:val="20"/>
              </w:rPr>
              <w:t>Conventional forest</w:t>
            </w:r>
          </w:p>
        </w:tc>
        <w:tc>
          <w:tcPr>
            <w:tcW w:w="0" w:type="auto"/>
          </w:tcPr>
          <w:p w14:paraId="719D6641" w14:textId="0D68B13B" w:rsidR="00375072" w:rsidRPr="00305B1C" w:rsidRDefault="00375072" w:rsidP="00C6188B">
            <w:pPr>
              <w:pStyle w:val="NoSpacing"/>
              <w:widowControl w:val="0"/>
              <w:tabs>
                <w:tab w:val="left" w:pos="612"/>
              </w:tabs>
              <w:rPr>
                <w:sz w:val="20"/>
              </w:rPr>
            </w:pPr>
            <w:r>
              <w:rPr>
                <w:sz w:val="20"/>
              </w:rPr>
              <w:t>0</w:t>
            </w:r>
            <m:oMath>
              <m:r>
                <w:rPr>
                  <w:rFonts w:ascii="Cambria Math" w:hAnsi="Cambria Math"/>
                  <w:sz w:val="20"/>
                </w:rPr>
                <m:t xml:space="preserve"> – </m:t>
              </m:r>
            </m:oMath>
            <w:r w:rsidR="00C6188B">
              <w:rPr>
                <w:sz w:val="20"/>
              </w:rPr>
              <w:t>2</w:t>
            </w:r>
            <w:r w:rsidR="00E632E4">
              <w:rPr>
                <w:sz w:val="20"/>
              </w:rPr>
              <w:t>5</w:t>
            </w:r>
            <w:r w:rsidR="00C06F4C">
              <w:rPr>
                <w:sz w:val="20"/>
              </w:rPr>
              <w:t>4</w:t>
            </w:r>
            <w:r w:rsidR="00C6188B">
              <w:rPr>
                <w:sz w:val="20"/>
              </w:rPr>
              <w:t>0</w:t>
            </w:r>
            <w:r w:rsidR="00E632E4">
              <w:rPr>
                <w:sz w:val="20"/>
              </w:rPr>
              <w:t xml:space="preserve"> </w:t>
            </w:r>
            <m:oMath>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sSup>
                <m:sSupPr>
                  <m:ctrlPr>
                    <w:rPr>
                      <w:rFonts w:ascii="Cambria Math" w:hAnsi="Cambria Math"/>
                      <w:i/>
                      <w:sz w:val="20"/>
                    </w:rPr>
                  </m:ctrlPr>
                </m:sSupPr>
                <m:e>
                  <m:r>
                    <w:rPr>
                      <w:rFonts w:ascii="Cambria Math" w:hAnsi="Cambria Math"/>
                      <w:sz w:val="20"/>
                    </w:rPr>
                    <m:t xml:space="preserve"> year</m:t>
                  </m:r>
                </m:e>
                <m:sup>
                  <m:r>
                    <w:rPr>
                      <w:rFonts w:ascii="Cambria Math" w:hAnsi="Cambria Math"/>
                      <w:sz w:val="20"/>
                    </w:rPr>
                    <m:t>-1</m:t>
                  </m:r>
                </m:sup>
              </m:sSup>
            </m:oMath>
          </w:p>
        </w:tc>
      </w:tr>
    </w:tbl>
    <w:p w14:paraId="5FA7DC18" w14:textId="0331FB12" w:rsidR="00375072" w:rsidRPr="00305B1C" w:rsidRDefault="00375072" w:rsidP="00A45538">
      <w:pPr>
        <w:pStyle w:val="NoSpacing"/>
        <w:widowControl w:val="0"/>
        <w:rPr>
          <w:sz w:val="20"/>
          <w:szCs w:val="20"/>
        </w:rPr>
      </w:pPr>
      <w:r w:rsidRPr="00305B1C">
        <w:rPr>
          <w:sz w:val="20"/>
          <w:szCs w:val="20"/>
        </w:rPr>
        <w:t>*</w:t>
      </w:r>
      <w:r>
        <w:rPr>
          <w:sz w:val="20"/>
          <w:szCs w:val="20"/>
        </w:rPr>
        <w:t>See Table S17</w:t>
      </w:r>
      <w:r w:rsidRPr="00305B1C">
        <w:rPr>
          <w:sz w:val="20"/>
          <w:szCs w:val="20"/>
        </w:rPr>
        <w:t>.</w:t>
      </w:r>
    </w:p>
    <w:p w14:paraId="45B37749" w14:textId="2F79946B" w:rsidR="00375072" w:rsidRPr="00305B1C" w:rsidRDefault="00375072" w:rsidP="00A45538">
      <w:pPr>
        <w:pStyle w:val="NoSpacing"/>
        <w:widowControl w:val="0"/>
        <w:rPr>
          <w:sz w:val="20"/>
          <w:szCs w:val="20"/>
        </w:rPr>
      </w:pPr>
      <w:r w:rsidRPr="00305B1C">
        <w:rPr>
          <w:sz w:val="20"/>
          <w:szCs w:val="20"/>
        </w:rPr>
        <w:t>†</w:t>
      </w:r>
      <w:r>
        <w:rPr>
          <w:sz w:val="20"/>
        </w:rPr>
        <w:t>See Table S18</w:t>
      </w:r>
    </w:p>
    <w:p w14:paraId="10F3FAF2" w14:textId="663F8D29" w:rsidR="00375072" w:rsidRPr="00305B1C" w:rsidRDefault="00375072" w:rsidP="00A45538">
      <w:pPr>
        <w:pStyle w:val="NoSpacing"/>
        <w:widowControl w:val="0"/>
        <w:rPr>
          <w:sz w:val="20"/>
          <w:szCs w:val="20"/>
        </w:rPr>
      </w:pPr>
      <w:r w:rsidRPr="00305B1C">
        <w:rPr>
          <w:sz w:val="20"/>
          <w:szCs w:val="20"/>
        </w:rPr>
        <w:t>‡</w:t>
      </w:r>
      <w:r>
        <w:rPr>
          <w:sz w:val="20"/>
          <w:szCs w:val="20"/>
        </w:rPr>
        <w:t>See Table S16</w:t>
      </w:r>
      <w:r w:rsidRPr="00305B1C">
        <w:rPr>
          <w:sz w:val="20"/>
          <w:szCs w:val="20"/>
        </w:rPr>
        <w:t>.</w:t>
      </w:r>
    </w:p>
    <w:p w14:paraId="7AEEDE11" w14:textId="2F1748E5" w:rsidR="00375072" w:rsidRPr="00305B1C" w:rsidRDefault="00375072" w:rsidP="00A45538">
      <w:pPr>
        <w:spacing w:after="0" w:line="240" w:lineRule="auto"/>
        <w:rPr>
          <w:sz w:val="20"/>
        </w:rPr>
      </w:pPr>
      <w:r w:rsidRPr="00305B1C">
        <w:rPr>
          <w:sz w:val="20"/>
          <w:szCs w:val="20"/>
        </w:rPr>
        <w:t>‼</w:t>
      </w:r>
      <w:r w:rsidRPr="003161F5">
        <w:rPr>
          <w:sz w:val="20"/>
          <w:szCs w:val="20"/>
        </w:rPr>
        <w:t xml:space="preserve"> </w:t>
      </w:r>
      <w:r>
        <w:rPr>
          <w:sz w:val="20"/>
          <w:szCs w:val="20"/>
        </w:rPr>
        <w:t>See Table S21.</w:t>
      </w:r>
    </w:p>
    <w:p w14:paraId="38CA2F4F" w14:textId="2B543B5B" w:rsidR="00375072" w:rsidRDefault="00375072" w:rsidP="00A45538">
      <w:pPr>
        <w:pStyle w:val="NoSpacing"/>
        <w:widowControl w:val="0"/>
        <w:rPr>
          <w:sz w:val="20"/>
          <w:szCs w:val="20"/>
        </w:rPr>
      </w:pPr>
      <w:r w:rsidRPr="00305B1C">
        <w:rPr>
          <w:rFonts w:cs="Lucida Sans Unicode"/>
          <w:color w:val="393318"/>
          <w:sz w:val="20"/>
          <w:szCs w:val="20"/>
        </w:rPr>
        <w:t>§</w:t>
      </w:r>
      <w:r>
        <w:rPr>
          <w:sz w:val="20"/>
          <w:szCs w:val="20"/>
        </w:rPr>
        <w:t>See Table S19.</w:t>
      </w:r>
    </w:p>
    <w:p w14:paraId="3F85AA36" w14:textId="77777777" w:rsidR="00375072" w:rsidRDefault="00375072" w:rsidP="00A45538">
      <w:pPr>
        <w:spacing w:after="0" w:line="240" w:lineRule="auto"/>
        <w:rPr>
          <w:rFonts w:cs="Lucida Sans Unicode"/>
          <w:color w:val="393318"/>
          <w:sz w:val="20"/>
          <w:szCs w:val="20"/>
        </w:rPr>
      </w:pPr>
      <w:r w:rsidRPr="00305B1C">
        <w:rPr>
          <w:rFonts w:cs="Lucida Sans Unicode"/>
          <w:color w:val="393318"/>
          <w:sz w:val="20"/>
          <w:szCs w:val="20"/>
        </w:rPr>
        <w:t>¶</w:t>
      </w:r>
      <w:r>
        <w:rPr>
          <w:rFonts w:cs="Lucida Sans Unicode"/>
          <w:color w:val="393318"/>
          <w:sz w:val="20"/>
          <w:szCs w:val="20"/>
        </w:rPr>
        <w:t>See Section 2.2.4.7.</w:t>
      </w:r>
    </w:p>
    <w:p w14:paraId="05DFC285" w14:textId="5975D472" w:rsidR="00375072" w:rsidRDefault="00375072" w:rsidP="00A45538">
      <w:pPr>
        <w:spacing w:after="0" w:line="240" w:lineRule="auto"/>
        <w:rPr>
          <w:sz w:val="20"/>
          <w:szCs w:val="20"/>
        </w:rPr>
      </w:pPr>
      <w:r w:rsidRPr="00305B1C">
        <w:rPr>
          <w:rFonts w:ascii="Cambria Math" w:hAnsi="Cambria Math" w:cs="Cambria Math"/>
          <w:color w:val="393318"/>
          <w:sz w:val="20"/>
          <w:szCs w:val="20"/>
        </w:rPr>
        <w:t>∥</w:t>
      </w:r>
      <w:r>
        <w:rPr>
          <w:sz w:val="20"/>
          <w:szCs w:val="20"/>
        </w:rPr>
        <w:t>See Table S20.</w:t>
      </w:r>
    </w:p>
    <w:p w14:paraId="527A440A" w14:textId="77777777" w:rsidR="007754A7" w:rsidRDefault="007754A7" w:rsidP="00550F6F">
      <w:pPr>
        <w:tabs>
          <w:tab w:val="left" w:pos="1380"/>
        </w:tabs>
        <w:spacing w:line="240" w:lineRule="auto"/>
      </w:pPr>
    </w:p>
    <w:p w14:paraId="3791090D" w14:textId="77777777" w:rsidR="007754A7" w:rsidRDefault="007754A7">
      <w:pPr>
        <w:spacing w:line="276" w:lineRule="auto"/>
      </w:pPr>
      <w:r>
        <w:br w:type="page"/>
      </w:r>
    </w:p>
    <w:p w14:paraId="52151442" w14:textId="64F75AAB" w:rsidR="00550F6F" w:rsidRPr="00CE3A96" w:rsidRDefault="00550F6F" w:rsidP="00CE3A96">
      <w:pPr>
        <w:pStyle w:val="Heading1"/>
        <w:rPr>
          <w:rFonts w:asciiTheme="minorHAnsi" w:hAnsiTheme="minorHAnsi"/>
          <w:sz w:val="24"/>
          <w:szCs w:val="24"/>
        </w:rPr>
      </w:pPr>
      <w:bookmarkStart w:id="42" w:name="_Toc28353268"/>
      <w:r w:rsidRPr="00805F87">
        <w:rPr>
          <w:rFonts w:asciiTheme="minorHAnsi" w:hAnsiTheme="minorHAnsi"/>
          <w:b/>
          <w:sz w:val="24"/>
          <w:szCs w:val="24"/>
        </w:rPr>
        <w:lastRenderedPageBreak/>
        <w:t xml:space="preserve">Table </w:t>
      </w:r>
      <w:r w:rsidR="00DA713C" w:rsidRPr="00805F87">
        <w:rPr>
          <w:rFonts w:asciiTheme="minorHAnsi" w:hAnsiTheme="minorHAnsi"/>
          <w:b/>
          <w:sz w:val="24"/>
          <w:szCs w:val="24"/>
        </w:rPr>
        <w:t>S</w:t>
      </w:r>
      <w:r w:rsidR="003B7AC5" w:rsidRPr="00805F87">
        <w:rPr>
          <w:rFonts w:asciiTheme="minorHAnsi" w:hAnsiTheme="minorHAnsi"/>
          <w:b/>
          <w:sz w:val="24"/>
          <w:szCs w:val="24"/>
        </w:rPr>
        <w:fldChar w:fldCharType="begin"/>
      </w:r>
      <w:r w:rsidR="003B7AC5" w:rsidRPr="00805F87">
        <w:rPr>
          <w:rFonts w:asciiTheme="minorHAnsi" w:hAnsiTheme="minorHAnsi"/>
          <w:b/>
          <w:sz w:val="24"/>
          <w:szCs w:val="24"/>
        </w:rPr>
        <w:instrText xml:space="preserve"> SEQ Supplemental_Table \* ARABIC </w:instrText>
      </w:r>
      <w:r w:rsidR="003B7AC5" w:rsidRPr="00805F87">
        <w:rPr>
          <w:rFonts w:asciiTheme="minorHAnsi" w:hAnsiTheme="minorHAnsi"/>
          <w:b/>
          <w:sz w:val="24"/>
          <w:szCs w:val="24"/>
        </w:rPr>
        <w:fldChar w:fldCharType="separate"/>
      </w:r>
      <w:r w:rsidR="009E1757" w:rsidRPr="00805F87">
        <w:rPr>
          <w:rFonts w:asciiTheme="minorHAnsi" w:hAnsiTheme="minorHAnsi"/>
          <w:b/>
          <w:noProof/>
          <w:sz w:val="24"/>
          <w:szCs w:val="24"/>
        </w:rPr>
        <w:t>14</w:t>
      </w:r>
      <w:r w:rsidR="003B7AC5" w:rsidRPr="00805F87">
        <w:rPr>
          <w:rFonts w:asciiTheme="minorHAnsi" w:hAnsiTheme="minorHAnsi"/>
          <w:b/>
          <w:noProof/>
          <w:sz w:val="24"/>
          <w:szCs w:val="24"/>
        </w:rPr>
        <w:fldChar w:fldCharType="end"/>
      </w:r>
      <w:r w:rsidRPr="00805F87">
        <w:rPr>
          <w:rFonts w:asciiTheme="minorHAnsi" w:hAnsiTheme="minorHAnsi"/>
          <w:b/>
          <w:sz w:val="24"/>
          <w:szCs w:val="24"/>
        </w:rPr>
        <w:t>.</w:t>
      </w:r>
      <w:r w:rsidRPr="00CE3A96">
        <w:rPr>
          <w:rFonts w:asciiTheme="minorHAnsi" w:hAnsiTheme="minorHAnsi"/>
          <w:sz w:val="24"/>
          <w:szCs w:val="24"/>
        </w:rPr>
        <w:t xml:space="preserve"> </w:t>
      </w:r>
      <w:r w:rsidRPr="00805F87">
        <w:rPr>
          <w:rFonts w:asciiTheme="minorHAnsi" w:hAnsiTheme="minorHAnsi"/>
          <w:b/>
          <w:sz w:val="24"/>
          <w:szCs w:val="24"/>
        </w:rPr>
        <w:t>Yield</w:t>
      </w:r>
      <w:bookmarkEnd w:id="42"/>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620"/>
        <w:gridCol w:w="2250"/>
        <w:gridCol w:w="3600"/>
        <w:gridCol w:w="2070"/>
      </w:tblGrid>
      <w:tr w:rsidR="00E31CC7" w:rsidRPr="002E3AA7" w14:paraId="02045FF4" w14:textId="77777777" w:rsidTr="00CE3A96">
        <w:trPr>
          <w:cantSplit/>
          <w:trHeight w:val="422"/>
          <w:tblHeader/>
        </w:trPr>
        <w:tc>
          <w:tcPr>
            <w:tcW w:w="1620" w:type="dxa"/>
            <w:shd w:val="clear" w:color="auto" w:fill="auto"/>
          </w:tcPr>
          <w:p w14:paraId="0DB70E55" w14:textId="77777777" w:rsidR="00550F6F" w:rsidRPr="00305B1C" w:rsidRDefault="00550F6F" w:rsidP="00305B1C">
            <w:pPr>
              <w:spacing w:line="240" w:lineRule="auto"/>
              <w:rPr>
                <w:b/>
                <w:sz w:val="20"/>
              </w:rPr>
            </w:pPr>
            <w:r w:rsidRPr="00305B1C">
              <w:rPr>
                <w:b/>
                <w:sz w:val="20"/>
              </w:rPr>
              <w:t>Description</w:t>
            </w:r>
          </w:p>
        </w:tc>
        <w:tc>
          <w:tcPr>
            <w:tcW w:w="2250" w:type="dxa"/>
          </w:tcPr>
          <w:p w14:paraId="42AD8B00" w14:textId="77777777" w:rsidR="00550F6F" w:rsidRPr="00305B1C" w:rsidRDefault="00550F6F" w:rsidP="00305B1C">
            <w:pPr>
              <w:spacing w:line="240" w:lineRule="auto"/>
              <w:rPr>
                <w:b/>
                <w:sz w:val="20"/>
              </w:rPr>
            </w:pPr>
            <w:r w:rsidRPr="00305B1C">
              <w:rPr>
                <w:b/>
                <w:sz w:val="20"/>
              </w:rPr>
              <w:t>Notation</w:t>
            </w:r>
          </w:p>
        </w:tc>
        <w:tc>
          <w:tcPr>
            <w:tcW w:w="3600" w:type="dxa"/>
            <w:shd w:val="clear" w:color="auto" w:fill="auto"/>
          </w:tcPr>
          <w:p w14:paraId="16BA5AB7" w14:textId="77777777" w:rsidR="00550F6F" w:rsidRPr="00305B1C" w:rsidRDefault="00550F6F" w:rsidP="00305B1C">
            <w:pPr>
              <w:spacing w:line="240" w:lineRule="auto"/>
              <w:rPr>
                <w:b/>
                <w:sz w:val="20"/>
              </w:rPr>
            </w:pPr>
            <w:r w:rsidRPr="00305B1C">
              <w:rPr>
                <w:b/>
                <w:sz w:val="20"/>
              </w:rPr>
              <w:t>Rule</w:t>
            </w:r>
          </w:p>
        </w:tc>
        <w:tc>
          <w:tcPr>
            <w:tcW w:w="2070" w:type="dxa"/>
          </w:tcPr>
          <w:p w14:paraId="0636DE8C" w14:textId="7436272E" w:rsidR="00550F6F" w:rsidRPr="00305B1C" w:rsidRDefault="00550F6F" w:rsidP="00305B1C">
            <w:pPr>
              <w:spacing w:line="240" w:lineRule="auto"/>
              <w:rPr>
                <w:b/>
                <w:sz w:val="20"/>
              </w:rPr>
            </w:pPr>
            <w:r w:rsidRPr="00305B1C">
              <w:rPr>
                <w:b/>
                <w:sz w:val="20"/>
              </w:rPr>
              <w:t>Values</w:t>
            </w:r>
          </w:p>
        </w:tc>
      </w:tr>
      <w:tr w:rsidR="00E31CC7" w:rsidRPr="002E3AA7" w14:paraId="1465F951" w14:textId="77777777" w:rsidTr="00CE3A96">
        <w:trPr>
          <w:cantSplit/>
          <w:trHeight w:val="782"/>
        </w:trPr>
        <w:tc>
          <w:tcPr>
            <w:tcW w:w="1620" w:type="dxa"/>
            <w:shd w:val="clear" w:color="auto" w:fill="auto"/>
          </w:tcPr>
          <w:p w14:paraId="7CE1C4DD" w14:textId="77777777" w:rsidR="00550F6F" w:rsidRPr="00305B1C" w:rsidRDefault="00550F6F" w:rsidP="00550F6F">
            <w:pPr>
              <w:pStyle w:val="NoSpacing"/>
              <w:rPr>
                <w:sz w:val="20"/>
              </w:rPr>
            </w:pPr>
            <w:r w:rsidRPr="00305B1C">
              <w:rPr>
                <w:sz w:val="20"/>
              </w:rPr>
              <w:t>Yield</w:t>
            </w:r>
          </w:p>
        </w:tc>
        <w:tc>
          <w:tcPr>
            <w:tcW w:w="2250" w:type="dxa"/>
          </w:tcPr>
          <w:p w14:paraId="7C4A5F73" w14:textId="77777777" w:rsidR="00550F6F" w:rsidRPr="002E3AA7" w:rsidRDefault="00550F6F" w:rsidP="00550F6F">
            <w:pPr>
              <w:pStyle w:val="NoSpacing"/>
              <w:tabs>
                <w:tab w:val="left" w:pos="612"/>
              </w:tabs>
              <w:rPr>
                <w:rFonts w:asciiTheme="majorHAnsi" w:hAnsiTheme="majorHAnsi"/>
                <w:i/>
                <w:sz w:val="20"/>
              </w:rPr>
            </w:pPr>
            <m:oMath>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Yield Type</m:t>
                  </m:r>
                </m:e>
              </m:d>
            </m:oMath>
            <w:r w:rsidRPr="002E3AA7">
              <w:rPr>
                <w:rFonts w:asciiTheme="majorHAnsi" w:hAnsiTheme="majorHAnsi"/>
                <w:i/>
                <w:sz w:val="20"/>
                <w:vertAlign w:val="subscript"/>
              </w:rPr>
              <w:t xml:space="preserve"> </w:t>
            </w:r>
          </w:p>
        </w:tc>
        <w:tc>
          <w:tcPr>
            <w:tcW w:w="3600" w:type="dxa"/>
            <w:tcBorders>
              <w:bottom w:val="single" w:sz="4" w:space="0" w:color="auto"/>
            </w:tcBorders>
            <w:shd w:val="clear" w:color="auto" w:fill="auto"/>
          </w:tcPr>
          <w:p w14:paraId="4C3CB7C9" w14:textId="30D2E425" w:rsidR="00550F6F" w:rsidRPr="002E3AA7" w:rsidRDefault="00F57DD5" w:rsidP="00550F6F">
            <w:pPr>
              <w:spacing w:line="240" w:lineRule="auto"/>
              <w:rPr>
                <w:i/>
                <w:sz w:val="20"/>
              </w:rPr>
            </w:pPr>
            <m:oMathPara>
              <m:oMathParaPr>
                <m:jc m:val="left"/>
              </m:oMathParaPr>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undOvr"/>
                        <m:ctrlPr>
                          <w:rPr>
                            <w:rFonts w:ascii="Cambria Math" w:hAnsi="Cambria Math"/>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m</m:t>
                            </m:r>
                          </m:e>
                          <m:sub>
                            <m:r>
                              <w:rPr>
                                <w:rFonts w:ascii="Cambria Math" w:hAnsi="Cambria Math"/>
                                <w:sz w:val="20"/>
                              </w:rPr>
                              <m:t>i</m:t>
                            </m:r>
                          </m:sub>
                        </m:sSub>
                      </m:sup>
                      <m:e>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sSub>
                          <m:sSubPr>
                            <m:ctrlPr>
                              <w:rPr>
                                <w:rFonts w:ascii="Cambria Math" w:hAnsi="Cambria Math"/>
                                <w:i/>
                                <w:sz w:val="20"/>
                              </w:rPr>
                            </m:ctrlPr>
                          </m:sSubPr>
                          <m:e>
                            <m:r>
                              <w:rPr>
                                <w:rFonts w:ascii="Cambria Math" w:hAnsi="Cambria Math"/>
                                <w:sz w:val="20"/>
                              </w:rPr>
                              <m:t>*YB</m:t>
                            </m:r>
                          </m:e>
                          <m:sub>
                            <m:r>
                              <w:rPr>
                                <w:rFonts w:ascii="Cambria Math" w:hAnsi="Cambria Math"/>
                                <w:sz w:val="20"/>
                              </w:rPr>
                              <m:t>ij</m:t>
                            </m:r>
                          </m:sub>
                        </m:sSub>
                        <m:d>
                          <m:dPr>
                            <m:begChr m:val="["/>
                            <m:endChr m:val="]"/>
                            <m:ctrlPr>
                              <w:rPr>
                                <w:rFonts w:ascii="Cambria Math" w:hAnsi="Cambria Math"/>
                                <w:i/>
                                <w:sz w:val="20"/>
                              </w:rPr>
                            </m:ctrlPr>
                          </m:dPr>
                          <m:e>
                            <m:r>
                              <w:rPr>
                                <w:rFonts w:ascii="Cambria Math" w:hAnsi="Cambria Math"/>
                                <w:sz w:val="20"/>
                              </w:rPr>
                              <m:t>Yield Type</m:t>
                            </m:r>
                          </m:e>
                        </m:d>
                        <m:r>
                          <w:rPr>
                            <w:rFonts w:ascii="Cambria Math" w:hAnsi="Cambria Math"/>
                            <w:sz w:val="20"/>
                          </w:rPr>
                          <m:t>*YP</m:t>
                        </m:r>
                      </m:e>
                    </m:nary>
                  </m:e>
                </m:nary>
              </m:oMath>
            </m:oMathPara>
          </w:p>
        </w:tc>
        <w:tc>
          <w:tcPr>
            <w:tcW w:w="2070" w:type="dxa"/>
            <w:tcBorders>
              <w:bottom w:val="single" w:sz="4" w:space="0" w:color="auto"/>
            </w:tcBorders>
            <w:shd w:val="clear" w:color="auto" w:fill="auto"/>
          </w:tcPr>
          <w:p w14:paraId="50638158" w14:textId="62D5CC04" w:rsidR="00B35E1B" w:rsidRPr="00E31CC7" w:rsidRDefault="00E31CC7" w:rsidP="00550F6F">
            <w:pPr>
              <w:pStyle w:val="NoSpacing"/>
              <w:rPr>
                <w:i/>
                <w:sz w:val="20"/>
              </w:rPr>
            </w:pPr>
            <w:r>
              <w:rPr>
                <w:i/>
                <w:sz w:val="20"/>
              </w:rPr>
              <w:t>Varies by Yield Type</w:t>
            </w:r>
            <w:r w:rsidR="00A973A1" w:rsidRPr="00A973A1">
              <w:rPr>
                <w:sz w:val="20"/>
              </w:rPr>
              <w:t>*</w:t>
            </w:r>
          </w:p>
        </w:tc>
      </w:tr>
      <w:tr w:rsidR="00E31CC7" w:rsidRPr="002E3AA7" w14:paraId="5F8F34AE" w14:textId="77777777" w:rsidTr="00CE3A96">
        <w:trPr>
          <w:cantSplit/>
          <w:trHeight w:val="620"/>
        </w:trPr>
        <w:tc>
          <w:tcPr>
            <w:tcW w:w="1620" w:type="dxa"/>
            <w:shd w:val="clear" w:color="auto" w:fill="auto"/>
          </w:tcPr>
          <w:p w14:paraId="271A64EE" w14:textId="3E83338F" w:rsidR="00550F6F" w:rsidRPr="00305B1C" w:rsidRDefault="00550F6F" w:rsidP="00550F6F">
            <w:pPr>
              <w:pStyle w:val="NoSpacing"/>
              <w:rPr>
                <w:sz w:val="20"/>
              </w:rPr>
            </w:pPr>
            <w:r w:rsidRPr="00305B1C">
              <w:rPr>
                <w:sz w:val="20"/>
              </w:rPr>
              <w:t>Yield index</w:t>
            </w:r>
          </w:p>
        </w:tc>
        <w:tc>
          <w:tcPr>
            <w:tcW w:w="2250" w:type="dxa"/>
          </w:tcPr>
          <w:p w14:paraId="3A9EC365" w14:textId="77777777" w:rsidR="00550F6F" w:rsidRPr="002E3AA7" w:rsidRDefault="00F57DD5" w:rsidP="00550F6F">
            <w:pPr>
              <w:pStyle w:val="NoSpacing"/>
              <w:rPr>
                <w:rFonts w:asciiTheme="majorHAnsi" w:hAnsiTheme="majorHAnsi"/>
                <w:i/>
                <w:sz w:val="20"/>
              </w:rPr>
            </w:pPr>
            <m:oMathPara>
              <m:oMathParaPr>
                <m:jc m:val="left"/>
              </m:oMathParaPr>
              <m:oMath>
                <m:sSub>
                  <m:sSubPr>
                    <m:ctrlPr>
                      <w:rPr>
                        <w:rFonts w:ascii="Cambria Math" w:hAnsi="Cambria Math"/>
                        <w:i/>
                        <w:sz w:val="20"/>
                      </w:rPr>
                    </m:ctrlPr>
                  </m:sSubPr>
                  <m:e>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Yield Type</m:t>
                        </m:r>
                      </m:e>
                    </m:d>
                  </m:e>
                  <m:sub>
                    <m:r>
                      <w:rPr>
                        <w:rFonts w:ascii="Cambria Math" w:hAnsi="Cambria Math"/>
                        <w:sz w:val="20"/>
                      </w:rPr>
                      <m:t>index</m:t>
                    </m:r>
                  </m:sub>
                </m:sSub>
              </m:oMath>
            </m:oMathPara>
          </w:p>
        </w:tc>
        <w:tc>
          <w:tcPr>
            <w:tcW w:w="3600" w:type="dxa"/>
            <w:shd w:val="clear" w:color="auto" w:fill="auto"/>
          </w:tcPr>
          <w:p w14:paraId="77BAD7B9" w14:textId="77777777" w:rsidR="00550F6F" w:rsidRPr="002E3AA7" w:rsidRDefault="00550F6F" w:rsidP="00550F6F">
            <w:pPr>
              <w:pStyle w:val="NoSpacing"/>
              <w:rPr>
                <w:rFonts w:asciiTheme="majorHAnsi" w:hAnsiTheme="majorHAnsi"/>
                <w:sz w:val="20"/>
              </w:rPr>
            </w:pPr>
            <m:oMathPara>
              <m:oMathParaPr>
                <m:jc m:val="left"/>
              </m:oMathParaPr>
              <m:oMath>
                <m:r>
                  <w:rPr>
                    <w:rFonts w:ascii="Cambria Math" w:hAnsi="Cambria Math"/>
                    <w:sz w:val="20"/>
                  </w:rPr>
                  <m:t>100*</m:t>
                </m:r>
                <m:f>
                  <m:fPr>
                    <m:ctrlPr>
                      <w:rPr>
                        <w:rFonts w:ascii="Cambria Math" w:hAnsi="Cambria Math"/>
                        <w:i/>
                        <w:sz w:val="20"/>
                      </w:rPr>
                    </m:ctrlPr>
                  </m:fPr>
                  <m:num>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Yield Type</m:t>
                        </m:r>
                      </m:e>
                    </m:d>
                  </m:num>
                  <m:den>
                    <m:sSub>
                      <m:sSubPr>
                        <m:ctrlPr>
                          <w:rPr>
                            <w:rFonts w:ascii="Cambria Math" w:hAnsi="Cambria Math"/>
                            <w:i/>
                            <w:sz w:val="20"/>
                          </w:rPr>
                        </m:ctrlPr>
                      </m:sSubPr>
                      <m:e>
                        <m:r>
                          <w:rPr>
                            <w:rFonts w:ascii="Cambria Math" w:hAnsi="Cambria Math"/>
                            <w:sz w:val="20"/>
                          </w:rPr>
                          <m:t>Y</m:t>
                        </m:r>
                        <m:d>
                          <m:dPr>
                            <m:begChr m:val="["/>
                            <m:endChr m:val="]"/>
                            <m:ctrlPr>
                              <w:rPr>
                                <w:rFonts w:ascii="Cambria Math" w:hAnsi="Cambria Math"/>
                                <w:i/>
                                <w:sz w:val="20"/>
                              </w:rPr>
                            </m:ctrlPr>
                          </m:dPr>
                          <m:e>
                            <m:r>
                              <w:rPr>
                                <w:rFonts w:ascii="Cambria Math" w:hAnsi="Cambria Math"/>
                                <w:sz w:val="20"/>
                              </w:rPr>
                              <m:t>Yield Type</m:t>
                            </m:r>
                          </m:e>
                        </m:d>
                      </m:e>
                      <m:sub>
                        <m:r>
                          <w:rPr>
                            <w:rFonts w:ascii="Cambria Math" w:hAnsi="Cambria Math"/>
                            <w:sz w:val="20"/>
                          </w:rPr>
                          <m:t>max</m:t>
                        </m:r>
                      </m:sub>
                    </m:sSub>
                  </m:den>
                </m:f>
              </m:oMath>
            </m:oMathPara>
          </w:p>
        </w:tc>
        <w:tc>
          <w:tcPr>
            <w:tcW w:w="2070" w:type="dxa"/>
            <w:shd w:val="clear" w:color="auto" w:fill="auto"/>
          </w:tcPr>
          <w:p w14:paraId="55F2D2D6" w14:textId="77777777" w:rsidR="00550F6F" w:rsidRPr="002E3AA7" w:rsidRDefault="00550F6F" w:rsidP="00550F6F">
            <w:pPr>
              <w:pStyle w:val="NoSpacing"/>
              <w:rPr>
                <w:rFonts w:asciiTheme="majorHAnsi" w:hAnsiTheme="majorHAnsi"/>
                <w:sz w:val="20"/>
              </w:rPr>
            </w:pPr>
            <m:oMathPara>
              <m:oMathParaPr>
                <m:jc m:val="left"/>
              </m:oMathParaPr>
              <m:oMath>
                <m:r>
                  <w:rPr>
                    <w:rFonts w:ascii="Cambria Math" w:hAnsi="Cambria Math"/>
                    <w:sz w:val="20"/>
                  </w:rPr>
                  <m:t>0-100</m:t>
                </m:r>
              </m:oMath>
            </m:oMathPara>
          </w:p>
        </w:tc>
      </w:tr>
    </w:tbl>
    <w:p w14:paraId="7FD5742F" w14:textId="49DA6716" w:rsidR="00A973A1" w:rsidRPr="00305B1C" w:rsidRDefault="00A973A1" w:rsidP="00A973A1">
      <w:pPr>
        <w:pStyle w:val="NoSpacing"/>
        <w:widowControl w:val="0"/>
        <w:rPr>
          <w:sz w:val="20"/>
          <w:szCs w:val="20"/>
        </w:rPr>
      </w:pPr>
      <w:r w:rsidRPr="00305B1C">
        <w:rPr>
          <w:sz w:val="20"/>
          <w:szCs w:val="20"/>
        </w:rPr>
        <w:t>*</w:t>
      </w:r>
      <w:r>
        <w:rPr>
          <w:sz w:val="20"/>
          <w:szCs w:val="20"/>
        </w:rPr>
        <w:t>See Table S1</w:t>
      </w:r>
      <w:r w:rsidR="002D2913">
        <w:rPr>
          <w:sz w:val="20"/>
          <w:szCs w:val="20"/>
        </w:rPr>
        <w:t>5</w:t>
      </w:r>
      <w:r w:rsidRPr="00305B1C">
        <w:rPr>
          <w:sz w:val="20"/>
          <w:szCs w:val="20"/>
        </w:rPr>
        <w:t>.</w:t>
      </w:r>
    </w:p>
    <w:p w14:paraId="4FB2A92C" w14:textId="77777777" w:rsidR="00506A7E" w:rsidRDefault="00506A7E">
      <w:pPr>
        <w:spacing w:line="276" w:lineRule="auto"/>
        <w:rPr>
          <w:bCs/>
          <w:szCs w:val="18"/>
        </w:rPr>
      </w:pPr>
      <w:r>
        <w:br w:type="page"/>
      </w:r>
    </w:p>
    <w:p w14:paraId="1410ED15" w14:textId="2D8DD53C" w:rsidR="00550F6F" w:rsidRPr="00805F87" w:rsidRDefault="00550F6F" w:rsidP="00CE3A96">
      <w:pPr>
        <w:pStyle w:val="Heading1"/>
        <w:rPr>
          <w:rFonts w:asciiTheme="minorHAnsi" w:hAnsiTheme="minorHAnsi"/>
          <w:b/>
          <w:sz w:val="24"/>
        </w:rPr>
      </w:pPr>
      <w:bookmarkStart w:id="43" w:name="_Toc28353269"/>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15</w:t>
      </w:r>
      <w:r w:rsidR="003B7AC5" w:rsidRPr="00805F87">
        <w:rPr>
          <w:rFonts w:asciiTheme="minorHAnsi" w:hAnsiTheme="minorHAnsi"/>
          <w:b/>
          <w:noProof/>
          <w:sz w:val="24"/>
        </w:rPr>
        <w:fldChar w:fldCharType="end"/>
      </w:r>
      <w:r w:rsidRPr="00805F87">
        <w:rPr>
          <w:rFonts w:asciiTheme="minorHAnsi" w:hAnsiTheme="minorHAnsi"/>
          <w:b/>
          <w:sz w:val="24"/>
        </w:rPr>
        <w:t>. Yield Type Precipitation Factor at Different Precipitation Levels</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718"/>
        <w:gridCol w:w="718"/>
        <w:gridCol w:w="718"/>
        <w:gridCol w:w="629"/>
        <w:gridCol w:w="590"/>
        <w:gridCol w:w="614"/>
        <w:gridCol w:w="720"/>
      </w:tblGrid>
      <w:tr w:rsidR="00CE3A96" w:rsidRPr="002E3AA7" w14:paraId="29C851F2" w14:textId="77777777" w:rsidTr="00DF3292">
        <w:trPr>
          <w:cantSplit/>
          <w:jc w:val="center"/>
        </w:trPr>
        <w:tc>
          <w:tcPr>
            <w:tcW w:w="4623" w:type="dxa"/>
            <w:vMerge w:val="restart"/>
            <w:tcBorders>
              <w:top w:val="single" w:sz="2" w:space="0" w:color="auto"/>
              <w:left w:val="single" w:sz="2" w:space="0" w:color="auto"/>
              <w:right w:val="single" w:sz="2" w:space="0" w:color="auto"/>
            </w:tcBorders>
          </w:tcPr>
          <w:p w14:paraId="6863E7EA" w14:textId="77777777" w:rsidR="00CE3A96" w:rsidRPr="00305B1C" w:rsidRDefault="00CE3A96" w:rsidP="00CE3A96">
            <w:pPr>
              <w:spacing w:after="0" w:line="240" w:lineRule="auto"/>
              <w:rPr>
                <w:b/>
                <w:sz w:val="20"/>
              </w:rPr>
            </w:pPr>
            <w:r w:rsidRPr="00305B1C">
              <w:rPr>
                <w:b/>
                <w:sz w:val="20"/>
              </w:rPr>
              <w:t>Land-use Types</w:t>
            </w:r>
          </w:p>
        </w:tc>
        <w:tc>
          <w:tcPr>
            <w:tcW w:w="4707" w:type="dxa"/>
            <w:gridSpan w:val="7"/>
            <w:tcBorders>
              <w:top w:val="single" w:sz="2" w:space="0" w:color="auto"/>
              <w:left w:val="single" w:sz="2" w:space="0" w:color="auto"/>
              <w:bottom w:val="single" w:sz="2" w:space="0" w:color="auto"/>
              <w:right w:val="single" w:sz="2" w:space="0" w:color="auto"/>
            </w:tcBorders>
          </w:tcPr>
          <w:p w14:paraId="5BC4D911" w14:textId="41354FBB" w:rsidR="00CE3A96" w:rsidRPr="00305B1C" w:rsidRDefault="00CE3A96" w:rsidP="00CE3A96">
            <w:pPr>
              <w:spacing w:after="0" w:line="240" w:lineRule="auto"/>
              <w:jc w:val="center"/>
              <w:rPr>
                <w:b/>
                <w:sz w:val="20"/>
              </w:rPr>
            </w:pPr>
            <w:r w:rsidRPr="00305B1C">
              <w:rPr>
                <w:b/>
                <w:sz w:val="20"/>
              </w:rPr>
              <w:t>Precipitation (cm) Factors</w:t>
            </w:r>
            <w:r>
              <w:rPr>
                <w:b/>
                <w:sz w:val="20"/>
              </w:rPr>
              <w:t xml:space="preserve"> </w:t>
            </w:r>
            <w:r w:rsidRPr="00555E44">
              <w:rPr>
                <w:b/>
                <w:i/>
                <w:sz w:val="20"/>
              </w:rPr>
              <w:t>YP</w:t>
            </w:r>
          </w:p>
        </w:tc>
      </w:tr>
      <w:tr w:rsidR="00CE3A96" w:rsidRPr="002E3AA7" w14:paraId="04D3EF2F" w14:textId="77777777" w:rsidTr="00DF3292">
        <w:trPr>
          <w:cantSplit/>
          <w:jc w:val="center"/>
        </w:trPr>
        <w:tc>
          <w:tcPr>
            <w:tcW w:w="4623" w:type="dxa"/>
            <w:vMerge/>
            <w:tcBorders>
              <w:left w:val="single" w:sz="2" w:space="0" w:color="auto"/>
              <w:right w:val="single" w:sz="2" w:space="0" w:color="auto"/>
            </w:tcBorders>
            <w:shd w:val="clear" w:color="auto" w:fill="auto"/>
          </w:tcPr>
          <w:p w14:paraId="04FC728E" w14:textId="77777777" w:rsidR="00CE3A96" w:rsidRPr="00305B1C" w:rsidRDefault="00CE3A96" w:rsidP="00CE3A96">
            <w:pPr>
              <w:pStyle w:val="NoSpacing"/>
              <w:keepNext/>
              <w:rPr>
                <w:sz w:val="20"/>
              </w:rPr>
            </w:pPr>
          </w:p>
        </w:tc>
        <w:tc>
          <w:tcPr>
            <w:tcW w:w="718" w:type="dxa"/>
            <w:tcBorders>
              <w:top w:val="single" w:sz="2" w:space="0" w:color="auto"/>
              <w:left w:val="single" w:sz="2" w:space="0" w:color="auto"/>
            </w:tcBorders>
          </w:tcPr>
          <w:p w14:paraId="63C3698E" w14:textId="77777777" w:rsidR="00CE3A96" w:rsidRPr="00305B1C" w:rsidRDefault="00CE3A96" w:rsidP="00CE3A96">
            <w:pPr>
              <w:pStyle w:val="NoSpacing"/>
              <w:keepNext/>
              <w:jc w:val="center"/>
              <w:rPr>
                <w:sz w:val="20"/>
              </w:rPr>
            </w:pPr>
            <w:r w:rsidRPr="00305B1C">
              <w:rPr>
                <w:sz w:val="20"/>
              </w:rPr>
              <w:t>62.4</w:t>
            </w:r>
          </w:p>
        </w:tc>
        <w:tc>
          <w:tcPr>
            <w:tcW w:w="718" w:type="dxa"/>
            <w:tcBorders>
              <w:top w:val="single" w:sz="2" w:space="0" w:color="auto"/>
            </w:tcBorders>
          </w:tcPr>
          <w:p w14:paraId="5AB560B9" w14:textId="77777777" w:rsidR="00CE3A96" w:rsidRPr="00305B1C" w:rsidRDefault="00CE3A96" w:rsidP="00CE3A96">
            <w:pPr>
              <w:pStyle w:val="NoSpacing"/>
              <w:keepNext/>
              <w:jc w:val="center"/>
              <w:rPr>
                <w:sz w:val="20"/>
              </w:rPr>
            </w:pPr>
            <w:r w:rsidRPr="00305B1C">
              <w:rPr>
                <w:sz w:val="20"/>
              </w:rPr>
              <w:t>71.6</w:t>
            </w:r>
          </w:p>
        </w:tc>
        <w:tc>
          <w:tcPr>
            <w:tcW w:w="718" w:type="dxa"/>
            <w:tcBorders>
              <w:top w:val="single" w:sz="2" w:space="0" w:color="auto"/>
            </w:tcBorders>
          </w:tcPr>
          <w:p w14:paraId="7B4C87DF" w14:textId="77777777" w:rsidR="00CE3A96" w:rsidRPr="00305B1C" w:rsidRDefault="00CE3A96" w:rsidP="00CE3A96">
            <w:pPr>
              <w:pStyle w:val="NoSpacing"/>
              <w:keepNext/>
              <w:jc w:val="center"/>
              <w:rPr>
                <w:sz w:val="20"/>
              </w:rPr>
            </w:pPr>
            <w:r w:rsidRPr="00305B1C">
              <w:rPr>
                <w:sz w:val="20"/>
              </w:rPr>
              <w:t>77.2</w:t>
            </w:r>
          </w:p>
        </w:tc>
        <w:tc>
          <w:tcPr>
            <w:tcW w:w="629" w:type="dxa"/>
            <w:tcBorders>
              <w:top w:val="single" w:sz="2" w:space="0" w:color="auto"/>
            </w:tcBorders>
          </w:tcPr>
          <w:p w14:paraId="42058114" w14:textId="77777777" w:rsidR="00CE3A96" w:rsidRPr="00305B1C" w:rsidRDefault="00CE3A96" w:rsidP="00CE3A96">
            <w:pPr>
              <w:pStyle w:val="NoSpacing"/>
              <w:keepNext/>
              <w:jc w:val="center"/>
              <w:rPr>
                <w:sz w:val="20"/>
              </w:rPr>
            </w:pPr>
            <w:r w:rsidRPr="00305B1C">
              <w:rPr>
                <w:sz w:val="20"/>
              </w:rPr>
              <w:t>81.7</w:t>
            </w:r>
          </w:p>
        </w:tc>
        <w:tc>
          <w:tcPr>
            <w:tcW w:w="590" w:type="dxa"/>
            <w:tcBorders>
              <w:top w:val="single" w:sz="2" w:space="0" w:color="auto"/>
            </w:tcBorders>
          </w:tcPr>
          <w:p w14:paraId="6835BAE6" w14:textId="77777777" w:rsidR="00CE3A96" w:rsidRPr="00305B1C" w:rsidRDefault="00CE3A96" w:rsidP="00CE3A96">
            <w:pPr>
              <w:pStyle w:val="NoSpacing"/>
              <w:keepNext/>
              <w:jc w:val="center"/>
              <w:rPr>
                <w:sz w:val="20"/>
              </w:rPr>
            </w:pPr>
            <w:r w:rsidRPr="00305B1C">
              <w:rPr>
                <w:sz w:val="20"/>
              </w:rPr>
              <w:t>87.2</w:t>
            </w:r>
          </w:p>
        </w:tc>
        <w:tc>
          <w:tcPr>
            <w:tcW w:w="614" w:type="dxa"/>
            <w:tcBorders>
              <w:top w:val="single" w:sz="2" w:space="0" w:color="auto"/>
            </w:tcBorders>
          </w:tcPr>
          <w:p w14:paraId="704FF333" w14:textId="77777777" w:rsidR="00CE3A96" w:rsidRPr="00305B1C" w:rsidRDefault="00CE3A96" w:rsidP="00CE3A96">
            <w:pPr>
              <w:pStyle w:val="NoSpacing"/>
              <w:keepNext/>
              <w:jc w:val="center"/>
              <w:rPr>
                <w:sz w:val="20"/>
              </w:rPr>
            </w:pPr>
            <w:r w:rsidRPr="00305B1C">
              <w:rPr>
                <w:sz w:val="20"/>
              </w:rPr>
              <w:t>92.6</w:t>
            </w:r>
          </w:p>
        </w:tc>
        <w:tc>
          <w:tcPr>
            <w:tcW w:w="720" w:type="dxa"/>
            <w:tcBorders>
              <w:top w:val="single" w:sz="2" w:space="0" w:color="auto"/>
            </w:tcBorders>
          </w:tcPr>
          <w:p w14:paraId="4631F013" w14:textId="77777777" w:rsidR="00CE3A96" w:rsidRPr="00305B1C" w:rsidRDefault="00CE3A96" w:rsidP="00CE3A96">
            <w:pPr>
              <w:pStyle w:val="NoSpacing"/>
              <w:keepNext/>
              <w:jc w:val="center"/>
              <w:rPr>
                <w:sz w:val="20"/>
              </w:rPr>
            </w:pPr>
            <w:r w:rsidRPr="00305B1C">
              <w:rPr>
                <w:sz w:val="20"/>
              </w:rPr>
              <w:t>114.6</w:t>
            </w:r>
          </w:p>
        </w:tc>
      </w:tr>
      <w:tr w:rsidR="00550F6F" w:rsidRPr="002E3AA7" w14:paraId="4431F82E" w14:textId="77777777" w:rsidTr="00CE3A96">
        <w:trPr>
          <w:cantSplit/>
          <w:jc w:val="center"/>
        </w:trPr>
        <w:tc>
          <w:tcPr>
            <w:tcW w:w="4623" w:type="dxa"/>
          </w:tcPr>
          <w:p w14:paraId="3C4CB19F" w14:textId="4062CB84" w:rsidR="00CE3A96" w:rsidRDefault="00CE3A96" w:rsidP="00CE3A96">
            <w:pPr>
              <w:pStyle w:val="NoSpacing"/>
              <w:keepNext/>
              <w:rPr>
                <w:sz w:val="20"/>
              </w:rPr>
            </w:pPr>
            <w:r>
              <w:rPr>
                <w:sz w:val="20"/>
              </w:rPr>
              <w:t>Conservation corn</w:t>
            </w:r>
            <w:r w:rsidR="00EA6C07" w:rsidRPr="00305B1C">
              <w:rPr>
                <w:sz w:val="20"/>
              </w:rPr>
              <w:t xml:space="preserve"> </w:t>
            </w:r>
          </w:p>
          <w:p w14:paraId="6CD830D5" w14:textId="3F6AA848" w:rsidR="00CE3A96" w:rsidRDefault="00CE3A96" w:rsidP="00CE3A96">
            <w:pPr>
              <w:pStyle w:val="NoSpacing"/>
              <w:keepNext/>
              <w:rPr>
                <w:sz w:val="20"/>
              </w:rPr>
            </w:pPr>
            <w:r>
              <w:rPr>
                <w:sz w:val="20"/>
              </w:rPr>
              <w:t>Conservation soybean</w:t>
            </w:r>
            <w:r w:rsidR="00EA6C07" w:rsidRPr="00305B1C">
              <w:rPr>
                <w:sz w:val="20"/>
              </w:rPr>
              <w:t xml:space="preserve"> </w:t>
            </w:r>
          </w:p>
          <w:p w14:paraId="06255939" w14:textId="55D26688" w:rsidR="00CE3A96" w:rsidRDefault="00CE3A96" w:rsidP="00CE3A96">
            <w:pPr>
              <w:pStyle w:val="NoSpacing"/>
              <w:keepNext/>
              <w:rPr>
                <w:sz w:val="20"/>
              </w:rPr>
            </w:pPr>
            <w:r>
              <w:rPr>
                <w:sz w:val="20"/>
              </w:rPr>
              <w:t>Conventional corn</w:t>
            </w:r>
          </w:p>
          <w:p w14:paraId="518B8F3A" w14:textId="61DC8F36" w:rsidR="00550F6F" w:rsidRPr="00305B1C" w:rsidRDefault="00EA6C07" w:rsidP="00CE3A96">
            <w:pPr>
              <w:pStyle w:val="NoSpacing"/>
              <w:keepNext/>
              <w:rPr>
                <w:sz w:val="20"/>
              </w:rPr>
            </w:pPr>
            <w:r w:rsidRPr="00305B1C">
              <w:rPr>
                <w:sz w:val="20"/>
              </w:rPr>
              <w:t xml:space="preserve">Conventional soybean </w:t>
            </w:r>
          </w:p>
        </w:tc>
        <w:tc>
          <w:tcPr>
            <w:tcW w:w="718" w:type="dxa"/>
          </w:tcPr>
          <w:p w14:paraId="720283E7" w14:textId="77777777" w:rsidR="00550F6F" w:rsidRPr="00305B1C" w:rsidRDefault="00550F6F" w:rsidP="00CE3A96">
            <w:pPr>
              <w:keepNext/>
              <w:spacing w:after="0" w:line="240" w:lineRule="auto"/>
              <w:jc w:val="right"/>
              <w:rPr>
                <w:sz w:val="20"/>
              </w:rPr>
            </w:pPr>
            <w:r w:rsidRPr="00305B1C">
              <w:rPr>
                <w:sz w:val="20"/>
              </w:rPr>
              <w:t>0.75</w:t>
            </w:r>
          </w:p>
        </w:tc>
        <w:tc>
          <w:tcPr>
            <w:tcW w:w="718" w:type="dxa"/>
          </w:tcPr>
          <w:p w14:paraId="658B1AF8" w14:textId="77777777" w:rsidR="00550F6F" w:rsidRPr="00305B1C" w:rsidRDefault="00550F6F" w:rsidP="00CE3A96">
            <w:pPr>
              <w:keepNext/>
              <w:spacing w:after="0" w:line="240" w:lineRule="auto"/>
              <w:jc w:val="right"/>
              <w:rPr>
                <w:sz w:val="20"/>
              </w:rPr>
            </w:pPr>
            <w:r w:rsidRPr="00305B1C">
              <w:rPr>
                <w:sz w:val="20"/>
              </w:rPr>
              <w:t>0.90</w:t>
            </w:r>
          </w:p>
        </w:tc>
        <w:tc>
          <w:tcPr>
            <w:tcW w:w="718" w:type="dxa"/>
          </w:tcPr>
          <w:p w14:paraId="24968538" w14:textId="77777777" w:rsidR="00550F6F" w:rsidRPr="00305B1C" w:rsidRDefault="00550F6F" w:rsidP="00CE3A96">
            <w:pPr>
              <w:keepNext/>
              <w:spacing w:after="0" w:line="240" w:lineRule="auto"/>
              <w:jc w:val="right"/>
              <w:rPr>
                <w:sz w:val="20"/>
              </w:rPr>
            </w:pPr>
            <w:r w:rsidRPr="00305B1C">
              <w:rPr>
                <w:sz w:val="20"/>
              </w:rPr>
              <w:t>1.00</w:t>
            </w:r>
          </w:p>
        </w:tc>
        <w:tc>
          <w:tcPr>
            <w:tcW w:w="629" w:type="dxa"/>
          </w:tcPr>
          <w:p w14:paraId="3D81891D" w14:textId="77777777" w:rsidR="00550F6F" w:rsidRPr="00305B1C" w:rsidRDefault="00550F6F" w:rsidP="00CE3A96">
            <w:pPr>
              <w:keepNext/>
              <w:spacing w:after="0" w:line="240" w:lineRule="auto"/>
              <w:jc w:val="right"/>
              <w:rPr>
                <w:sz w:val="20"/>
              </w:rPr>
            </w:pPr>
            <w:r w:rsidRPr="00305B1C">
              <w:rPr>
                <w:sz w:val="20"/>
              </w:rPr>
              <w:t>1.00</w:t>
            </w:r>
          </w:p>
        </w:tc>
        <w:tc>
          <w:tcPr>
            <w:tcW w:w="590" w:type="dxa"/>
          </w:tcPr>
          <w:p w14:paraId="2D75FA39" w14:textId="77777777" w:rsidR="00550F6F" w:rsidRPr="00305B1C" w:rsidRDefault="00550F6F" w:rsidP="00CE3A96">
            <w:pPr>
              <w:keepNext/>
              <w:spacing w:after="0" w:line="240" w:lineRule="auto"/>
              <w:jc w:val="right"/>
              <w:rPr>
                <w:sz w:val="20"/>
              </w:rPr>
            </w:pPr>
            <w:r w:rsidRPr="00305B1C">
              <w:rPr>
                <w:sz w:val="20"/>
              </w:rPr>
              <w:t>1.00</w:t>
            </w:r>
          </w:p>
        </w:tc>
        <w:tc>
          <w:tcPr>
            <w:tcW w:w="614" w:type="dxa"/>
          </w:tcPr>
          <w:p w14:paraId="220D2AA2" w14:textId="77777777" w:rsidR="00550F6F" w:rsidRPr="00305B1C" w:rsidRDefault="00550F6F" w:rsidP="00CE3A96">
            <w:pPr>
              <w:keepNext/>
              <w:spacing w:after="0" w:line="240" w:lineRule="auto"/>
              <w:jc w:val="right"/>
              <w:rPr>
                <w:sz w:val="20"/>
              </w:rPr>
            </w:pPr>
            <w:r w:rsidRPr="00305B1C">
              <w:rPr>
                <w:sz w:val="20"/>
              </w:rPr>
              <w:t>0.90</w:t>
            </w:r>
          </w:p>
        </w:tc>
        <w:tc>
          <w:tcPr>
            <w:tcW w:w="720" w:type="dxa"/>
          </w:tcPr>
          <w:p w14:paraId="6E295F17" w14:textId="77777777" w:rsidR="00550F6F" w:rsidRPr="00305B1C" w:rsidRDefault="00550F6F" w:rsidP="00CE3A96">
            <w:pPr>
              <w:keepNext/>
              <w:spacing w:after="0" w:line="240" w:lineRule="auto"/>
              <w:jc w:val="right"/>
              <w:rPr>
                <w:sz w:val="20"/>
              </w:rPr>
            </w:pPr>
            <w:r w:rsidRPr="00305B1C">
              <w:rPr>
                <w:sz w:val="20"/>
              </w:rPr>
              <w:t>0.75</w:t>
            </w:r>
          </w:p>
        </w:tc>
      </w:tr>
      <w:tr w:rsidR="00550F6F" w:rsidRPr="002E3AA7" w14:paraId="4B7BE3BC" w14:textId="77777777" w:rsidTr="00CE3A96">
        <w:trPr>
          <w:cantSplit/>
          <w:jc w:val="center"/>
        </w:trPr>
        <w:tc>
          <w:tcPr>
            <w:tcW w:w="4623" w:type="dxa"/>
          </w:tcPr>
          <w:p w14:paraId="656EEA99" w14:textId="3864B0CC" w:rsidR="00CE3A96" w:rsidRDefault="00CE3A96" w:rsidP="00CE3A96">
            <w:pPr>
              <w:pStyle w:val="NoSpacing"/>
              <w:keepNext/>
              <w:rPr>
                <w:sz w:val="20"/>
              </w:rPr>
            </w:pPr>
            <w:r>
              <w:rPr>
                <w:sz w:val="20"/>
              </w:rPr>
              <w:t>Alfalfa</w:t>
            </w:r>
          </w:p>
          <w:p w14:paraId="676938C5" w14:textId="59500584" w:rsidR="00CE3A96" w:rsidRDefault="00CE3A96" w:rsidP="00CE3A96">
            <w:pPr>
              <w:pStyle w:val="NoSpacing"/>
              <w:keepNext/>
              <w:rPr>
                <w:sz w:val="20"/>
              </w:rPr>
            </w:pPr>
            <w:r>
              <w:rPr>
                <w:sz w:val="20"/>
              </w:rPr>
              <w:t>Grass hay</w:t>
            </w:r>
            <w:r w:rsidR="00EA6C07" w:rsidRPr="00305B1C">
              <w:rPr>
                <w:sz w:val="20"/>
              </w:rPr>
              <w:t xml:space="preserve"> </w:t>
            </w:r>
          </w:p>
          <w:p w14:paraId="6DB220EF" w14:textId="1BA142C9" w:rsidR="00CE3A96" w:rsidRDefault="00CE3A96" w:rsidP="00CE3A96">
            <w:pPr>
              <w:pStyle w:val="NoSpacing"/>
              <w:keepNext/>
              <w:rPr>
                <w:sz w:val="20"/>
              </w:rPr>
            </w:pPr>
            <w:r>
              <w:rPr>
                <w:sz w:val="20"/>
              </w:rPr>
              <w:t>Permanent pasture</w:t>
            </w:r>
          </w:p>
          <w:p w14:paraId="0D6E8C97" w14:textId="77777777" w:rsidR="00D36820" w:rsidRDefault="00EA6C07" w:rsidP="00D36820">
            <w:pPr>
              <w:pStyle w:val="NoSpacing"/>
              <w:keepNext/>
              <w:rPr>
                <w:sz w:val="20"/>
              </w:rPr>
            </w:pPr>
            <w:r w:rsidRPr="00305B1C">
              <w:rPr>
                <w:sz w:val="20"/>
              </w:rPr>
              <w:t>Rotational grazing</w:t>
            </w:r>
            <w:r w:rsidR="00D36820">
              <w:rPr>
                <w:sz w:val="20"/>
              </w:rPr>
              <w:t xml:space="preserve"> </w:t>
            </w:r>
          </w:p>
          <w:p w14:paraId="4C0ADC3E" w14:textId="513EADAE" w:rsidR="00550F6F" w:rsidRPr="00305B1C" w:rsidRDefault="00D36820" w:rsidP="00CE3A96">
            <w:pPr>
              <w:pStyle w:val="NoSpacing"/>
              <w:keepNext/>
              <w:rPr>
                <w:sz w:val="20"/>
              </w:rPr>
            </w:pPr>
            <w:r>
              <w:rPr>
                <w:sz w:val="20"/>
              </w:rPr>
              <w:t>Switchgrass</w:t>
            </w:r>
          </w:p>
        </w:tc>
        <w:tc>
          <w:tcPr>
            <w:tcW w:w="718" w:type="dxa"/>
          </w:tcPr>
          <w:p w14:paraId="57B02711" w14:textId="77777777" w:rsidR="00550F6F" w:rsidRPr="00305B1C" w:rsidRDefault="00550F6F" w:rsidP="00CE3A96">
            <w:pPr>
              <w:keepNext/>
              <w:spacing w:after="0" w:line="240" w:lineRule="auto"/>
              <w:jc w:val="right"/>
              <w:rPr>
                <w:sz w:val="20"/>
              </w:rPr>
            </w:pPr>
            <w:r w:rsidRPr="00305B1C">
              <w:rPr>
                <w:sz w:val="20"/>
              </w:rPr>
              <w:t>0.95</w:t>
            </w:r>
          </w:p>
        </w:tc>
        <w:tc>
          <w:tcPr>
            <w:tcW w:w="718" w:type="dxa"/>
          </w:tcPr>
          <w:p w14:paraId="1BD78A46" w14:textId="77777777" w:rsidR="00550F6F" w:rsidRPr="00305B1C" w:rsidRDefault="00550F6F" w:rsidP="00CE3A96">
            <w:pPr>
              <w:keepNext/>
              <w:spacing w:after="0" w:line="240" w:lineRule="auto"/>
              <w:jc w:val="right"/>
              <w:rPr>
                <w:sz w:val="20"/>
              </w:rPr>
            </w:pPr>
            <w:r w:rsidRPr="00305B1C">
              <w:rPr>
                <w:sz w:val="20"/>
              </w:rPr>
              <w:t>1.00</w:t>
            </w:r>
          </w:p>
        </w:tc>
        <w:tc>
          <w:tcPr>
            <w:tcW w:w="718" w:type="dxa"/>
          </w:tcPr>
          <w:p w14:paraId="36E063C4" w14:textId="77777777" w:rsidR="00550F6F" w:rsidRPr="00305B1C" w:rsidRDefault="00550F6F" w:rsidP="00CE3A96">
            <w:pPr>
              <w:keepNext/>
              <w:spacing w:after="0" w:line="240" w:lineRule="auto"/>
              <w:jc w:val="right"/>
              <w:rPr>
                <w:sz w:val="20"/>
              </w:rPr>
            </w:pPr>
            <w:r w:rsidRPr="00305B1C">
              <w:rPr>
                <w:sz w:val="20"/>
              </w:rPr>
              <w:t>1.00</w:t>
            </w:r>
          </w:p>
        </w:tc>
        <w:tc>
          <w:tcPr>
            <w:tcW w:w="629" w:type="dxa"/>
          </w:tcPr>
          <w:p w14:paraId="596022DB" w14:textId="77777777" w:rsidR="00550F6F" w:rsidRPr="00305B1C" w:rsidRDefault="00550F6F" w:rsidP="00CE3A96">
            <w:pPr>
              <w:keepNext/>
              <w:spacing w:after="0" w:line="240" w:lineRule="auto"/>
              <w:jc w:val="right"/>
              <w:rPr>
                <w:sz w:val="20"/>
              </w:rPr>
            </w:pPr>
            <w:r w:rsidRPr="00305B1C">
              <w:rPr>
                <w:sz w:val="20"/>
              </w:rPr>
              <w:t>1.00</w:t>
            </w:r>
          </w:p>
        </w:tc>
        <w:tc>
          <w:tcPr>
            <w:tcW w:w="590" w:type="dxa"/>
          </w:tcPr>
          <w:p w14:paraId="5825FE6E" w14:textId="77777777" w:rsidR="00550F6F" w:rsidRPr="00305B1C" w:rsidRDefault="00550F6F" w:rsidP="00CE3A96">
            <w:pPr>
              <w:keepNext/>
              <w:spacing w:after="0" w:line="240" w:lineRule="auto"/>
              <w:jc w:val="right"/>
              <w:rPr>
                <w:sz w:val="20"/>
              </w:rPr>
            </w:pPr>
            <w:r w:rsidRPr="00305B1C">
              <w:rPr>
                <w:sz w:val="20"/>
              </w:rPr>
              <w:t>1.00</w:t>
            </w:r>
          </w:p>
        </w:tc>
        <w:tc>
          <w:tcPr>
            <w:tcW w:w="614" w:type="dxa"/>
          </w:tcPr>
          <w:p w14:paraId="449E97C1" w14:textId="77777777" w:rsidR="00550F6F" w:rsidRPr="00305B1C" w:rsidRDefault="00550F6F" w:rsidP="00CE3A96">
            <w:pPr>
              <w:keepNext/>
              <w:spacing w:after="0" w:line="240" w:lineRule="auto"/>
              <w:jc w:val="right"/>
              <w:rPr>
                <w:sz w:val="20"/>
              </w:rPr>
            </w:pPr>
            <w:r w:rsidRPr="00305B1C">
              <w:rPr>
                <w:sz w:val="20"/>
              </w:rPr>
              <w:t>1.00</w:t>
            </w:r>
          </w:p>
        </w:tc>
        <w:tc>
          <w:tcPr>
            <w:tcW w:w="720" w:type="dxa"/>
          </w:tcPr>
          <w:p w14:paraId="1330A022" w14:textId="77777777" w:rsidR="00550F6F" w:rsidRPr="00305B1C" w:rsidRDefault="00550F6F" w:rsidP="00CE3A96">
            <w:pPr>
              <w:keepNext/>
              <w:spacing w:after="0" w:line="240" w:lineRule="auto"/>
              <w:jc w:val="right"/>
              <w:rPr>
                <w:sz w:val="20"/>
              </w:rPr>
            </w:pPr>
            <w:r w:rsidRPr="00305B1C">
              <w:rPr>
                <w:sz w:val="20"/>
              </w:rPr>
              <w:t>0.95</w:t>
            </w:r>
          </w:p>
        </w:tc>
      </w:tr>
      <w:tr w:rsidR="00550F6F" w:rsidRPr="002E3AA7" w14:paraId="2D1CD801" w14:textId="77777777" w:rsidTr="00CE3A96">
        <w:trPr>
          <w:cantSplit/>
          <w:trHeight w:val="305"/>
          <w:jc w:val="center"/>
        </w:trPr>
        <w:tc>
          <w:tcPr>
            <w:tcW w:w="4623" w:type="dxa"/>
          </w:tcPr>
          <w:p w14:paraId="6ADC83A7" w14:textId="55A64253" w:rsidR="00550F6F" w:rsidRPr="00305B1C" w:rsidRDefault="00555E44" w:rsidP="00CE3A96">
            <w:pPr>
              <w:pStyle w:val="NoSpacing"/>
              <w:keepNext/>
              <w:tabs>
                <w:tab w:val="right" w:pos="4760"/>
              </w:tabs>
              <w:rPr>
                <w:sz w:val="20"/>
              </w:rPr>
            </w:pPr>
            <w:r>
              <w:rPr>
                <w:sz w:val="20"/>
              </w:rPr>
              <w:t>Mixed fruits and</w:t>
            </w:r>
            <w:r w:rsidR="00550F6F" w:rsidRPr="00305B1C">
              <w:rPr>
                <w:sz w:val="20"/>
              </w:rPr>
              <w:t xml:space="preserve"> vegetables</w:t>
            </w:r>
            <w:r w:rsidR="00550F6F" w:rsidRPr="00305B1C">
              <w:rPr>
                <w:sz w:val="20"/>
              </w:rPr>
              <w:tab/>
            </w:r>
          </w:p>
        </w:tc>
        <w:tc>
          <w:tcPr>
            <w:tcW w:w="718" w:type="dxa"/>
          </w:tcPr>
          <w:p w14:paraId="28B38E23" w14:textId="77777777" w:rsidR="00550F6F" w:rsidRPr="00305B1C" w:rsidRDefault="00550F6F" w:rsidP="00CE3A96">
            <w:pPr>
              <w:keepNext/>
              <w:spacing w:after="0" w:line="240" w:lineRule="auto"/>
              <w:jc w:val="right"/>
              <w:rPr>
                <w:sz w:val="20"/>
              </w:rPr>
            </w:pPr>
            <w:r w:rsidRPr="00305B1C">
              <w:rPr>
                <w:sz w:val="20"/>
              </w:rPr>
              <w:t>1.00</w:t>
            </w:r>
          </w:p>
        </w:tc>
        <w:tc>
          <w:tcPr>
            <w:tcW w:w="718" w:type="dxa"/>
          </w:tcPr>
          <w:p w14:paraId="0B60A0EC" w14:textId="77777777" w:rsidR="00550F6F" w:rsidRPr="00305B1C" w:rsidRDefault="00550F6F" w:rsidP="00CE3A96">
            <w:pPr>
              <w:keepNext/>
              <w:spacing w:after="0" w:line="240" w:lineRule="auto"/>
              <w:jc w:val="right"/>
              <w:rPr>
                <w:sz w:val="20"/>
              </w:rPr>
            </w:pPr>
            <w:r w:rsidRPr="00305B1C">
              <w:rPr>
                <w:sz w:val="20"/>
              </w:rPr>
              <w:t>1.00</w:t>
            </w:r>
          </w:p>
        </w:tc>
        <w:tc>
          <w:tcPr>
            <w:tcW w:w="718" w:type="dxa"/>
          </w:tcPr>
          <w:p w14:paraId="150A26CC" w14:textId="77777777" w:rsidR="00550F6F" w:rsidRPr="00305B1C" w:rsidRDefault="00550F6F" w:rsidP="00CE3A96">
            <w:pPr>
              <w:keepNext/>
              <w:spacing w:after="0" w:line="240" w:lineRule="auto"/>
              <w:jc w:val="right"/>
              <w:rPr>
                <w:sz w:val="20"/>
              </w:rPr>
            </w:pPr>
            <w:r w:rsidRPr="00305B1C">
              <w:rPr>
                <w:sz w:val="20"/>
              </w:rPr>
              <w:t>1.00</w:t>
            </w:r>
          </w:p>
        </w:tc>
        <w:tc>
          <w:tcPr>
            <w:tcW w:w="629" w:type="dxa"/>
          </w:tcPr>
          <w:p w14:paraId="417F2844" w14:textId="77777777" w:rsidR="00550F6F" w:rsidRPr="00305B1C" w:rsidRDefault="00550F6F" w:rsidP="00CE3A96">
            <w:pPr>
              <w:keepNext/>
              <w:spacing w:after="0" w:line="240" w:lineRule="auto"/>
              <w:rPr>
                <w:sz w:val="20"/>
              </w:rPr>
            </w:pPr>
            <w:r w:rsidRPr="00305B1C">
              <w:rPr>
                <w:sz w:val="20"/>
              </w:rPr>
              <w:t>1.00</w:t>
            </w:r>
          </w:p>
        </w:tc>
        <w:tc>
          <w:tcPr>
            <w:tcW w:w="590" w:type="dxa"/>
          </w:tcPr>
          <w:p w14:paraId="46388F78" w14:textId="77777777" w:rsidR="00550F6F" w:rsidRPr="00305B1C" w:rsidRDefault="00550F6F" w:rsidP="00CE3A96">
            <w:pPr>
              <w:keepNext/>
              <w:spacing w:after="0" w:line="240" w:lineRule="auto"/>
              <w:rPr>
                <w:sz w:val="20"/>
              </w:rPr>
            </w:pPr>
            <w:r w:rsidRPr="00305B1C">
              <w:rPr>
                <w:sz w:val="20"/>
              </w:rPr>
              <w:t>1.00</w:t>
            </w:r>
          </w:p>
        </w:tc>
        <w:tc>
          <w:tcPr>
            <w:tcW w:w="614" w:type="dxa"/>
          </w:tcPr>
          <w:p w14:paraId="02E4D579" w14:textId="77777777" w:rsidR="00550F6F" w:rsidRPr="00305B1C" w:rsidRDefault="00550F6F" w:rsidP="00CE3A96">
            <w:pPr>
              <w:pStyle w:val="NoSpacing"/>
              <w:keepNext/>
              <w:jc w:val="right"/>
              <w:rPr>
                <w:sz w:val="20"/>
              </w:rPr>
            </w:pPr>
            <w:r w:rsidRPr="00305B1C">
              <w:rPr>
                <w:sz w:val="20"/>
              </w:rPr>
              <w:t>0.90</w:t>
            </w:r>
          </w:p>
        </w:tc>
        <w:tc>
          <w:tcPr>
            <w:tcW w:w="720" w:type="dxa"/>
          </w:tcPr>
          <w:p w14:paraId="1FDE457F" w14:textId="77777777" w:rsidR="00550F6F" w:rsidRPr="00305B1C" w:rsidRDefault="00550F6F" w:rsidP="00CE3A96">
            <w:pPr>
              <w:pStyle w:val="NoSpacing"/>
              <w:keepNext/>
              <w:jc w:val="right"/>
              <w:rPr>
                <w:sz w:val="20"/>
              </w:rPr>
            </w:pPr>
            <w:r w:rsidRPr="00305B1C">
              <w:rPr>
                <w:sz w:val="20"/>
              </w:rPr>
              <w:t>0.75</w:t>
            </w:r>
          </w:p>
        </w:tc>
      </w:tr>
      <w:tr w:rsidR="00550F6F" w:rsidRPr="002E3AA7" w14:paraId="13552046" w14:textId="77777777" w:rsidTr="00CE3A96">
        <w:trPr>
          <w:cantSplit/>
          <w:trHeight w:val="278"/>
          <w:jc w:val="center"/>
        </w:trPr>
        <w:tc>
          <w:tcPr>
            <w:tcW w:w="4623" w:type="dxa"/>
          </w:tcPr>
          <w:p w14:paraId="4697780D" w14:textId="77777777" w:rsidR="00550F6F" w:rsidRPr="00305B1C" w:rsidRDefault="00550F6F" w:rsidP="00CE3A96">
            <w:pPr>
              <w:pStyle w:val="NoSpacing"/>
              <w:keepNext/>
              <w:rPr>
                <w:sz w:val="20"/>
              </w:rPr>
            </w:pPr>
            <w:r w:rsidRPr="00305B1C">
              <w:rPr>
                <w:sz w:val="20"/>
              </w:rPr>
              <w:t>All others</w:t>
            </w:r>
          </w:p>
        </w:tc>
        <w:tc>
          <w:tcPr>
            <w:tcW w:w="718" w:type="dxa"/>
          </w:tcPr>
          <w:p w14:paraId="3BE574D2" w14:textId="77777777" w:rsidR="00550F6F" w:rsidRPr="00305B1C" w:rsidRDefault="00550F6F" w:rsidP="00CE3A96">
            <w:pPr>
              <w:keepNext/>
              <w:spacing w:after="0" w:line="240" w:lineRule="auto"/>
              <w:jc w:val="right"/>
              <w:rPr>
                <w:sz w:val="20"/>
              </w:rPr>
            </w:pPr>
            <w:r w:rsidRPr="00305B1C">
              <w:rPr>
                <w:sz w:val="20"/>
              </w:rPr>
              <w:t>1.00</w:t>
            </w:r>
          </w:p>
        </w:tc>
        <w:tc>
          <w:tcPr>
            <w:tcW w:w="718" w:type="dxa"/>
          </w:tcPr>
          <w:p w14:paraId="6CBF7DEB" w14:textId="77777777" w:rsidR="00550F6F" w:rsidRPr="00305B1C" w:rsidRDefault="00550F6F" w:rsidP="00CE3A96">
            <w:pPr>
              <w:keepNext/>
              <w:spacing w:after="0" w:line="240" w:lineRule="auto"/>
              <w:jc w:val="right"/>
              <w:rPr>
                <w:sz w:val="20"/>
              </w:rPr>
            </w:pPr>
            <w:r w:rsidRPr="00305B1C">
              <w:rPr>
                <w:sz w:val="20"/>
              </w:rPr>
              <w:t>1.00</w:t>
            </w:r>
          </w:p>
        </w:tc>
        <w:tc>
          <w:tcPr>
            <w:tcW w:w="718" w:type="dxa"/>
          </w:tcPr>
          <w:p w14:paraId="094E9437" w14:textId="77777777" w:rsidR="00550F6F" w:rsidRPr="00305B1C" w:rsidRDefault="00550F6F" w:rsidP="00CE3A96">
            <w:pPr>
              <w:keepNext/>
              <w:spacing w:after="0" w:line="240" w:lineRule="auto"/>
              <w:jc w:val="right"/>
              <w:rPr>
                <w:sz w:val="20"/>
              </w:rPr>
            </w:pPr>
            <w:r w:rsidRPr="00305B1C">
              <w:rPr>
                <w:sz w:val="20"/>
              </w:rPr>
              <w:t>1.00</w:t>
            </w:r>
          </w:p>
        </w:tc>
        <w:tc>
          <w:tcPr>
            <w:tcW w:w="629" w:type="dxa"/>
          </w:tcPr>
          <w:p w14:paraId="2698AE91" w14:textId="77777777" w:rsidR="00550F6F" w:rsidRPr="00305B1C" w:rsidRDefault="00550F6F" w:rsidP="00CE3A96">
            <w:pPr>
              <w:keepNext/>
              <w:spacing w:after="0" w:line="240" w:lineRule="auto"/>
              <w:jc w:val="right"/>
              <w:rPr>
                <w:sz w:val="20"/>
              </w:rPr>
            </w:pPr>
            <w:r w:rsidRPr="00305B1C">
              <w:rPr>
                <w:sz w:val="20"/>
              </w:rPr>
              <w:t>1.00</w:t>
            </w:r>
          </w:p>
        </w:tc>
        <w:tc>
          <w:tcPr>
            <w:tcW w:w="590" w:type="dxa"/>
          </w:tcPr>
          <w:p w14:paraId="4A6DA713" w14:textId="77777777" w:rsidR="00550F6F" w:rsidRPr="00305B1C" w:rsidRDefault="00550F6F" w:rsidP="00CE3A96">
            <w:pPr>
              <w:keepNext/>
              <w:spacing w:after="0" w:line="240" w:lineRule="auto"/>
              <w:jc w:val="right"/>
              <w:rPr>
                <w:sz w:val="20"/>
              </w:rPr>
            </w:pPr>
            <w:r w:rsidRPr="00305B1C">
              <w:rPr>
                <w:sz w:val="20"/>
              </w:rPr>
              <w:t>1.00</w:t>
            </w:r>
          </w:p>
        </w:tc>
        <w:tc>
          <w:tcPr>
            <w:tcW w:w="614" w:type="dxa"/>
          </w:tcPr>
          <w:p w14:paraId="6BAF58CB" w14:textId="77777777" w:rsidR="00550F6F" w:rsidRPr="00305B1C" w:rsidRDefault="00550F6F" w:rsidP="00CE3A96">
            <w:pPr>
              <w:keepNext/>
              <w:spacing w:after="0" w:line="240" w:lineRule="auto"/>
              <w:jc w:val="right"/>
              <w:rPr>
                <w:sz w:val="20"/>
              </w:rPr>
            </w:pPr>
            <w:r w:rsidRPr="00305B1C">
              <w:rPr>
                <w:sz w:val="20"/>
              </w:rPr>
              <w:t>1.00</w:t>
            </w:r>
          </w:p>
        </w:tc>
        <w:tc>
          <w:tcPr>
            <w:tcW w:w="720" w:type="dxa"/>
          </w:tcPr>
          <w:p w14:paraId="40EE5C3B" w14:textId="77777777" w:rsidR="00550F6F" w:rsidRPr="00305B1C" w:rsidRDefault="00550F6F" w:rsidP="00CE3A96">
            <w:pPr>
              <w:keepNext/>
              <w:spacing w:after="0" w:line="240" w:lineRule="auto"/>
              <w:jc w:val="right"/>
              <w:rPr>
                <w:sz w:val="20"/>
              </w:rPr>
            </w:pPr>
            <w:r w:rsidRPr="00305B1C">
              <w:rPr>
                <w:sz w:val="20"/>
              </w:rPr>
              <w:t>1.00</w:t>
            </w:r>
          </w:p>
        </w:tc>
      </w:tr>
    </w:tbl>
    <w:p w14:paraId="43C3D2EE" w14:textId="77777777" w:rsidR="00550F6F" w:rsidRPr="002E3AA7" w:rsidRDefault="00550F6F" w:rsidP="00550F6F">
      <w:pPr>
        <w:spacing w:line="240" w:lineRule="auto"/>
      </w:pPr>
    </w:p>
    <w:p w14:paraId="4A7FC276" w14:textId="77777777" w:rsidR="00506A7E" w:rsidRDefault="00506A7E">
      <w:pPr>
        <w:spacing w:line="276" w:lineRule="auto"/>
        <w:rPr>
          <w:bCs/>
          <w:szCs w:val="18"/>
        </w:rPr>
      </w:pPr>
      <w:r>
        <w:br w:type="page"/>
      </w:r>
    </w:p>
    <w:p w14:paraId="22540615" w14:textId="5DA50FD4" w:rsidR="00550F6F" w:rsidRPr="00CE3A96" w:rsidRDefault="00550F6F" w:rsidP="00CE3A96">
      <w:pPr>
        <w:pStyle w:val="Heading1"/>
        <w:rPr>
          <w:rFonts w:asciiTheme="minorHAnsi" w:hAnsiTheme="minorHAnsi"/>
          <w:sz w:val="24"/>
        </w:rPr>
      </w:pPr>
      <w:bookmarkStart w:id="44" w:name="_Toc28353270"/>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16</w:t>
      </w:r>
      <w:r w:rsidR="003B7AC5" w:rsidRPr="00805F87">
        <w:rPr>
          <w:rFonts w:asciiTheme="minorHAnsi" w:hAnsiTheme="minorHAnsi"/>
          <w:b/>
          <w:noProof/>
          <w:sz w:val="24"/>
        </w:rPr>
        <w:fldChar w:fldCharType="end"/>
      </w:r>
      <w:r w:rsidRPr="00805F87">
        <w:rPr>
          <w:rFonts w:asciiTheme="minorHAnsi" w:hAnsiTheme="minorHAnsi"/>
          <w:b/>
          <w:sz w:val="24"/>
        </w:rPr>
        <w:t>.</w:t>
      </w:r>
      <w:r w:rsidRPr="00CE3A96">
        <w:rPr>
          <w:rFonts w:asciiTheme="minorHAnsi" w:hAnsiTheme="minorHAnsi"/>
          <w:sz w:val="24"/>
        </w:rPr>
        <w:t xml:space="preserve"> </w:t>
      </w:r>
      <w:r w:rsidRPr="00805F87">
        <w:rPr>
          <w:rFonts w:asciiTheme="minorHAnsi" w:hAnsiTheme="minorHAnsi"/>
          <w:b/>
          <w:sz w:val="24"/>
        </w:rPr>
        <w:t xml:space="preserve">Yield Base Rate: Corn and </w:t>
      </w:r>
      <w:proofErr w:type="spellStart"/>
      <w:r w:rsidRPr="00805F87">
        <w:rPr>
          <w:rFonts w:asciiTheme="minorHAnsi" w:hAnsiTheme="minorHAnsi"/>
          <w:b/>
          <w:sz w:val="24"/>
        </w:rPr>
        <w:t>Soybean</w:t>
      </w:r>
      <w:r w:rsidRPr="00805F87">
        <w:rPr>
          <w:rFonts w:asciiTheme="minorHAnsi" w:hAnsiTheme="minorHAnsi"/>
          <w:b/>
          <w:sz w:val="24"/>
          <w:vertAlign w:val="superscript"/>
        </w:rPr>
        <w:t>a</w:t>
      </w:r>
      <w:bookmarkEnd w:id="44"/>
      <w:proofErr w:type="spellEnd"/>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38"/>
        <w:gridCol w:w="1925"/>
        <w:gridCol w:w="1890"/>
      </w:tblGrid>
      <w:tr w:rsidR="00550F6F" w:rsidRPr="002E3AA7" w14:paraId="47673312" w14:textId="77777777" w:rsidTr="00CE3A96">
        <w:trPr>
          <w:cantSplit/>
          <w:tblHeader/>
        </w:trPr>
        <w:tc>
          <w:tcPr>
            <w:tcW w:w="1602" w:type="dxa"/>
            <w:vMerge w:val="restart"/>
            <w:tcBorders>
              <w:top w:val="single" w:sz="2" w:space="0" w:color="auto"/>
              <w:left w:val="single" w:sz="2" w:space="0" w:color="auto"/>
              <w:right w:val="single" w:sz="2" w:space="0" w:color="auto"/>
            </w:tcBorders>
          </w:tcPr>
          <w:p w14:paraId="0C7A059C" w14:textId="77777777" w:rsidR="00550F6F" w:rsidRPr="00305B1C" w:rsidRDefault="00550F6F" w:rsidP="00305B1C">
            <w:pPr>
              <w:spacing w:line="240" w:lineRule="auto"/>
              <w:rPr>
                <w:b/>
                <w:sz w:val="20"/>
              </w:rPr>
            </w:pPr>
            <w:r w:rsidRPr="00305B1C">
              <w:rPr>
                <w:b/>
                <w:sz w:val="20"/>
              </w:rPr>
              <w:t>County</w:t>
            </w:r>
          </w:p>
        </w:tc>
        <w:tc>
          <w:tcPr>
            <w:tcW w:w="2538" w:type="dxa"/>
            <w:vMerge w:val="restart"/>
            <w:tcBorders>
              <w:top w:val="single" w:sz="2" w:space="0" w:color="auto"/>
              <w:left w:val="single" w:sz="2" w:space="0" w:color="auto"/>
              <w:right w:val="single" w:sz="2" w:space="0" w:color="auto"/>
            </w:tcBorders>
          </w:tcPr>
          <w:p w14:paraId="4035EB11" w14:textId="77777777" w:rsidR="00550F6F" w:rsidRPr="00305B1C" w:rsidRDefault="00550F6F" w:rsidP="00305B1C">
            <w:pPr>
              <w:spacing w:line="240" w:lineRule="auto"/>
              <w:rPr>
                <w:b/>
                <w:sz w:val="20"/>
              </w:rPr>
            </w:pPr>
            <w:r w:rsidRPr="00305B1C">
              <w:rPr>
                <w:b/>
                <w:sz w:val="20"/>
              </w:rPr>
              <w:t>ISPAID Soil Type</w:t>
            </w:r>
          </w:p>
        </w:tc>
        <w:tc>
          <w:tcPr>
            <w:tcW w:w="3815" w:type="dxa"/>
            <w:gridSpan w:val="2"/>
            <w:tcBorders>
              <w:top w:val="single" w:sz="2" w:space="0" w:color="auto"/>
              <w:left w:val="single" w:sz="2" w:space="0" w:color="auto"/>
              <w:bottom w:val="single" w:sz="2" w:space="0" w:color="auto"/>
              <w:right w:val="single" w:sz="2" w:space="0" w:color="auto"/>
            </w:tcBorders>
          </w:tcPr>
          <w:p w14:paraId="6F87CA42" w14:textId="7F6E753E" w:rsidR="00550F6F" w:rsidRPr="00305B1C" w:rsidRDefault="00550F6F" w:rsidP="00CE3A96">
            <w:pPr>
              <w:spacing w:line="240" w:lineRule="auto"/>
              <w:rPr>
                <w:b/>
                <w:sz w:val="20"/>
              </w:rPr>
            </w:pPr>
            <w:r w:rsidRPr="00305B1C">
              <w:rPr>
                <w:b/>
                <w:sz w:val="20"/>
              </w:rPr>
              <w:t>Yield Base Rate</w:t>
            </w:r>
            <w:r w:rsidR="00E31CC7" w:rsidRPr="00305B1C">
              <w:rPr>
                <w:b/>
                <w:sz w:val="20"/>
              </w:rPr>
              <w:t xml:space="preserve"> </w:t>
            </w:r>
            <w:proofErr w:type="spellStart"/>
            <w:r w:rsidR="00E31CC7" w:rsidRPr="00555E44">
              <w:rPr>
                <w:b/>
                <w:i/>
                <w:sz w:val="20"/>
              </w:rPr>
              <w:t>YB</w:t>
            </w:r>
            <w:r w:rsidR="00E31CC7" w:rsidRPr="00555E44">
              <w:rPr>
                <w:b/>
                <w:i/>
                <w:sz w:val="20"/>
                <w:vertAlign w:val="subscript"/>
              </w:rPr>
              <w:t>ij</w:t>
            </w:r>
            <w:proofErr w:type="spellEnd"/>
            <w:r w:rsidR="00CE3A96">
              <w:rPr>
                <w:b/>
                <w:i/>
                <w:sz w:val="20"/>
                <w:vertAlign w:val="subscript"/>
              </w:rPr>
              <w:t xml:space="preserve"> </w:t>
            </w:r>
            <w:r w:rsidRPr="00305B1C">
              <w:rPr>
                <w:b/>
                <w:sz w:val="20"/>
              </w:rPr>
              <w:t>(Mg ha</w:t>
            </w:r>
            <w:r w:rsidRPr="00E31CC7">
              <w:rPr>
                <w:b/>
                <w:sz w:val="20"/>
                <w:vertAlign w:val="superscript"/>
              </w:rPr>
              <w:t>-1</w:t>
            </w:r>
            <w:r w:rsidRPr="00305B1C">
              <w:rPr>
                <w:b/>
                <w:sz w:val="20"/>
              </w:rPr>
              <w:t xml:space="preserve"> year</w:t>
            </w:r>
            <w:r w:rsidRPr="00E31CC7">
              <w:rPr>
                <w:b/>
                <w:sz w:val="20"/>
                <w:vertAlign w:val="superscript"/>
              </w:rPr>
              <w:t>-1</w:t>
            </w:r>
            <w:r w:rsidRPr="00305B1C">
              <w:rPr>
                <w:b/>
                <w:sz w:val="20"/>
              </w:rPr>
              <w:t>)</w:t>
            </w:r>
            <w:r w:rsidR="00E31CC7">
              <w:rPr>
                <w:b/>
                <w:sz w:val="20"/>
              </w:rPr>
              <w:t xml:space="preserve"> </w:t>
            </w:r>
            <w:r w:rsidRPr="00305B1C">
              <w:rPr>
                <w:b/>
                <w:sz w:val="20"/>
              </w:rPr>
              <w:t>*</w:t>
            </w:r>
          </w:p>
        </w:tc>
      </w:tr>
      <w:tr w:rsidR="00550F6F" w:rsidRPr="002E3AA7" w14:paraId="12E91074" w14:textId="77777777" w:rsidTr="00CE3A96">
        <w:trPr>
          <w:cantSplit/>
          <w:tblHeader/>
        </w:trPr>
        <w:tc>
          <w:tcPr>
            <w:tcW w:w="1602" w:type="dxa"/>
            <w:vMerge/>
            <w:tcBorders>
              <w:left w:val="single" w:sz="2" w:space="0" w:color="auto"/>
              <w:bottom w:val="single" w:sz="2" w:space="0" w:color="auto"/>
              <w:right w:val="single" w:sz="2" w:space="0" w:color="auto"/>
            </w:tcBorders>
          </w:tcPr>
          <w:p w14:paraId="5D1F255C" w14:textId="77777777" w:rsidR="00550F6F" w:rsidRPr="00305B1C" w:rsidRDefault="00550F6F" w:rsidP="00305B1C">
            <w:pPr>
              <w:spacing w:line="240" w:lineRule="auto"/>
              <w:rPr>
                <w:b/>
                <w:sz w:val="20"/>
              </w:rPr>
            </w:pPr>
          </w:p>
        </w:tc>
        <w:tc>
          <w:tcPr>
            <w:tcW w:w="2538" w:type="dxa"/>
            <w:vMerge/>
            <w:tcBorders>
              <w:left w:val="single" w:sz="2" w:space="0" w:color="auto"/>
              <w:bottom w:val="single" w:sz="2" w:space="0" w:color="auto"/>
              <w:right w:val="single" w:sz="2" w:space="0" w:color="auto"/>
            </w:tcBorders>
          </w:tcPr>
          <w:p w14:paraId="0EE922E0" w14:textId="77777777" w:rsidR="00550F6F" w:rsidRPr="00305B1C" w:rsidRDefault="00550F6F" w:rsidP="00305B1C">
            <w:pPr>
              <w:spacing w:line="240" w:lineRule="auto"/>
              <w:rPr>
                <w:b/>
                <w:sz w:val="20"/>
              </w:rPr>
            </w:pPr>
          </w:p>
        </w:tc>
        <w:tc>
          <w:tcPr>
            <w:tcW w:w="1925" w:type="dxa"/>
            <w:tcBorders>
              <w:top w:val="single" w:sz="2" w:space="0" w:color="auto"/>
              <w:left w:val="single" w:sz="2" w:space="0" w:color="auto"/>
              <w:bottom w:val="single" w:sz="2" w:space="0" w:color="auto"/>
              <w:right w:val="single" w:sz="2" w:space="0" w:color="auto"/>
            </w:tcBorders>
          </w:tcPr>
          <w:p w14:paraId="20EBA6CC" w14:textId="77777777" w:rsidR="00550F6F" w:rsidRPr="00305B1C" w:rsidRDefault="00550F6F" w:rsidP="00305B1C">
            <w:pPr>
              <w:spacing w:line="240" w:lineRule="auto"/>
              <w:rPr>
                <w:b/>
                <w:sz w:val="20"/>
              </w:rPr>
            </w:pPr>
            <w:r w:rsidRPr="00305B1C">
              <w:rPr>
                <w:b/>
                <w:sz w:val="20"/>
              </w:rPr>
              <w:t>Corn</w:t>
            </w:r>
          </w:p>
        </w:tc>
        <w:tc>
          <w:tcPr>
            <w:tcW w:w="1890" w:type="dxa"/>
            <w:tcBorders>
              <w:left w:val="single" w:sz="2" w:space="0" w:color="auto"/>
              <w:bottom w:val="single" w:sz="2" w:space="0" w:color="auto"/>
              <w:right w:val="single" w:sz="2" w:space="0" w:color="auto"/>
            </w:tcBorders>
          </w:tcPr>
          <w:p w14:paraId="0B6A952A" w14:textId="77777777" w:rsidR="00550F6F" w:rsidRPr="00305B1C" w:rsidRDefault="00550F6F" w:rsidP="00305B1C">
            <w:pPr>
              <w:spacing w:line="240" w:lineRule="auto"/>
              <w:rPr>
                <w:b/>
                <w:sz w:val="20"/>
              </w:rPr>
            </w:pPr>
            <w:r w:rsidRPr="00305B1C">
              <w:rPr>
                <w:b/>
                <w:sz w:val="20"/>
              </w:rPr>
              <w:t>Soybean</w:t>
            </w:r>
          </w:p>
        </w:tc>
      </w:tr>
      <w:tr w:rsidR="00550F6F" w:rsidRPr="002E3AA7" w14:paraId="2EC71524" w14:textId="77777777" w:rsidTr="00CE3A96">
        <w:trPr>
          <w:cantSplit/>
          <w:tblHeader/>
        </w:trPr>
        <w:tc>
          <w:tcPr>
            <w:tcW w:w="1602" w:type="dxa"/>
            <w:vMerge w:val="restart"/>
          </w:tcPr>
          <w:p w14:paraId="1228DB5B" w14:textId="77777777" w:rsidR="00550F6F" w:rsidRPr="002E3AA7" w:rsidRDefault="00550F6F" w:rsidP="00305B1C">
            <w:pPr>
              <w:spacing w:line="240" w:lineRule="auto"/>
              <w:rPr>
                <w:rFonts w:asciiTheme="majorHAnsi" w:hAnsiTheme="majorHAnsi"/>
                <w:sz w:val="20"/>
              </w:rPr>
            </w:pPr>
            <w:r w:rsidRPr="00305B1C">
              <w:rPr>
                <w:b/>
                <w:sz w:val="20"/>
              </w:rPr>
              <w:t>Boone County</w:t>
            </w:r>
          </w:p>
        </w:tc>
        <w:tc>
          <w:tcPr>
            <w:tcW w:w="2538" w:type="dxa"/>
          </w:tcPr>
          <w:p w14:paraId="4473E1CA" w14:textId="77777777" w:rsidR="00550F6F" w:rsidRPr="00305B1C" w:rsidRDefault="00550F6F" w:rsidP="00550F6F">
            <w:pPr>
              <w:pStyle w:val="NoSpacing"/>
              <w:widowControl w:val="0"/>
              <w:rPr>
                <w:sz w:val="20"/>
              </w:rPr>
            </w:pPr>
            <w:r w:rsidRPr="00305B1C">
              <w:rPr>
                <w:sz w:val="20"/>
              </w:rPr>
              <w:t>Clarion 138B</w:t>
            </w:r>
          </w:p>
        </w:tc>
        <w:tc>
          <w:tcPr>
            <w:tcW w:w="1925" w:type="dxa"/>
          </w:tcPr>
          <w:p w14:paraId="2CA9D0E9" w14:textId="3874D362" w:rsidR="00550F6F" w:rsidRPr="00305B1C" w:rsidRDefault="007E5E6B" w:rsidP="007E5E6B">
            <w:pPr>
              <w:spacing w:line="240" w:lineRule="auto"/>
              <w:jc w:val="right"/>
              <w:rPr>
                <w:sz w:val="20"/>
              </w:rPr>
            </w:pPr>
            <m:oMathPara>
              <m:oMath>
                <m:r>
                  <w:rPr>
                    <w:rFonts w:ascii="Cambria Math" w:hAnsi="Cambria Math"/>
                    <w:sz w:val="20"/>
                  </w:rPr>
                  <m:t>14.0</m:t>
                </m:r>
              </m:oMath>
            </m:oMathPara>
          </w:p>
        </w:tc>
        <w:tc>
          <w:tcPr>
            <w:tcW w:w="1890" w:type="dxa"/>
          </w:tcPr>
          <w:p w14:paraId="09C03BE9" w14:textId="03979B52" w:rsidR="00550F6F" w:rsidRPr="00E1262D" w:rsidRDefault="00E1262D" w:rsidP="00E1262D">
            <w:pPr>
              <w:spacing w:line="240" w:lineRule="auto"/>
              <w:jc w:val="right"/>
              <w:rPr>
                <w:sz w:val="20"/>
              </w:rPr>
            </w:pPr>
            <m:oMathPara>
              <m:oMath>
                <m:r>
                  <w:rPr>
                    <w:rFonts w:ascii="Cambria Math" w:hAnsi="Cambria Math"/>
                    <w:sz w:val="20"/>
                  </w:rPr>
                  <m:t>4.37</m:t>
                </m:r>
              </m:oMath>
            </m:oMathPara>
          </w:p>
        </w:tc>
      </w:tr>
      <w:tr w:rsidR="00550F6F" w:rsidRPr="002E3AA7" w14:paraId="6615E128" w14:textId="77777777" w:rsidTr="00CE3A96">
        <w:trPr>
          <w:cantSplit/>
          <w:tblHeader/>
        </w:trPr>
        <w:tc>
          <w:tcPr>
            <w:tcW w:w="1602" w:type="dxa"/>
            <w:vMerge/>
          </w:tcPr>
          <w:p w14:paraId="2682C219" w14:textId="77777777" w:rsidR="00550F6F" w:rsidRPr="002E3AA7" w:rsidRDefault="00550F6F" w:rsidP="00550F6F">
            <w:pPr>
              <w:pStyle w:val="NoSpacing"/>
              <w:widowControl w:val="0"/>
              <w:rPr>
                <w:rFonts w:asciiTheme="majorHAnsi" w:hAnsiTheme="majorHAnsi"/>
                <w:sz w:val="20"/>
              </w:rPr>
            </w:pPr>
          </w:p>
        </w:tc>
        <w:tc>
          <w:tcPr>
            <w:tcW w:w="2538" w:type="dxa"/>
          </w:tcPr>
          <w:p w14:paraId="015CFF85" w14:textId="77777777" w:rsidR="00550F6F" w:rsidRPr="00305B1C" w:rsidRDefault="00550F6F" w:rsidP="00550F6F">
            <w:pPr>
              <w:pStyle w:val="NoSpacing"/>
              <w:widowControl w:val="0"/>
              <w:rPr>
                <w:sz w:val="20"/>
              </w:rPr>
            </w:pPr>
            <w:proofErr w:type="spellStart"/>
            <w:r w:rsidRPr="00305B1C">
              <w:rPr>
                <w:sz w:val="20"/>
              </w:rPr>
              <w:t>Buckney</w:t>
            </w:r>
            <w:proofErr w:type="spellEnd"/>
            <w:r w:rsidRPr="00305B1C">
              <w:rPr>
                <w:sz w:val="20"/>
              </w:rPr>
              <w:t xml:space="preserve"> 1636</w:t>
            </w:r>
          </w:p>
        </w:tc>
        <w:tc>
          <w:tcPr>
            <w:tcW w:w="1925" w:type="dxa"/>
          </w:tcPr>
          <w:p w14:paraId="67C33AE6" w14:textId="0E7B4CA4" w:rsidR="00550F6F" w:rsidRPr="00E1262D" w:rsidRDefault="00E1262D" w:rsidP="00E1262D">
            <w:pPr>
              <w:spacing w:line="240" w:lineRule="auto"/>
              <w:jc w:val="right"/>
              <w:rPr>
                <w:sz w:val="20"/>
              </w:rPr>
            </w:pPr>
            <m:oMathPara>
              <m:oMath>
                <m:r>
                  <w:rPr>
                    <w:rFonts w:ascii="Cambria Math" w:hAnsi="Cambria Math"/>
                    <w:sz w:val="20"/>
                  </w:rPr>
                  <m:t>0</m:t>
                </m:r>
              </m:oMath>
            </m:oMathPara>
          </w:p>
        </w:tc>
        <w:tc>
          <w:tcPr>
            <w:tcW w:w="1890" w:type="dxa"/>
          </w:tcPr>
          <w:p w14:paraId="47B7827D" w14:textId="3B4DE7B0" w:rsidR="00550F6F" w:rsidRPr="00E1262D" w:rsidRDefault="00E1262D" w:rsidP="00E1262D">
            <w:pPr>
              <w:spacing w:line="240" w:lineRule="auto"/>
              <w:jc w:val="right"/>
              <w:rPr>
                <w:sz w:val="20"/>
              </w:rPr>
            </w:pPr>
            <m:oMathPara>
              <m:oMath>
                <m:r>
                  <w:rPr>
                    <w:rFonts w:ascii="Cambria Math" w:hAnsi="Cambria Math"/>
                    <w:sz w:val="20"/>
                  </w:rPr>
                  <m:t>0</m:t>
                </m:r>
              </m:oMath>
            </m:oMathPara>
          </w:p>
        </w:tc>
      </w:tr>
      <w:tr w:rsidR="00550F6F" w:rsidRPr="002E3AA7" w14:paraId="18BB29C4" w14:textId="77777777" w:rsidTr="00CE3A96">
        <w:trPr>
          <w:cantSplit/>
          <w:tblHeader/>
        </w:trPr>
        <w:tc>
          <w:tcPr>
            <w:tcW w:w="1602" w:type="dxa"/>
            <w:vMerge/>
          </w:tcPr>
          <w:p w14:paraId="706B9D03" w14:textId="77777777" w:rsidR="00550F6F" w:rsidRPr="002E3AA7" w:rsidRDefault="00550F6F" w:rsidP="00550F6F">
            <w:pPr>
              <w:pStyle w:val="NoSpacing"/>
              <w:widowControl w:val="0"/>
              <w:rPr>
                <w:rFonts w:asciiTheme="majorHAnsi" w:hAnsiTheme="majorHAnsi"/>
                <w:sz w:val="20"/>
              </w:rPr>
            </w:pPr>
          </w:p>
        </w:tc>
        <w:tc>
          <w:tcPr>
            <w:tcW w:w="2538" w:type="dxa"/>
          </w:tcPr>
          <w:p w14:paraId="6B7361FD" w14:textId="77777777" w:rsidR="00550F6F" w:rsidRPr="00305B1C" w:rsidRDefault="00550F6F" w:rsidP="00550F6F">
            <w:pPr>
              <w:pStyle w:val="NoSpacing"/>
              <w:widowControl w:val="0"/>
              <w:rPr>
                <w:sz w:val="20"/>
              </w:rPr>
            </w:pPr>
            <w:r w:rsidRPr="00305B1C">
              <w:rPr>
                <w:sz w:val="20"/>
              </w:rPr>
              <w:t>Canisteo 507</w:t>
            </w:r>
          </w:p>
        </w:tc>
        <w:tc>
          <w:tcPr>
            <w:tcW w:w="1925" w:type="dxa"/>
          </w:tcPr>
          <w:p w14:paraId="44832850" w14:textId="2091E9DD" w:rsidR="00550F6F" w:rsidRPr="00305B1C" w:rsidRDefault="007E5E6B" w:rsidP="007E5E6B">
            <w:pPr>
              <w:spacing w:line="240" w:lineRule="auto"/>
              <w:jc w:val="right"/>
              <w:rPr>
                <w:sz w:val="20"/>
              </w:rPr>
            </w:pPr>
            <m:oMathPara>
              <m:oMath>
                <m:r>
                  <w:rPr>
                    <w:rFonts w:ascii="Cambria Math" w:hAnsi="Cambria Math"/>
                    <w:sz w:val="20"/>
                  </w:rPr>
                  <m:t>13.4</m:t>
                </m:r>
              </m:oMath>
            </m:oMathPara>
          </w:p>
        </w:tc>
        <w:tc>
          <w:tcPr>
            <w:tcW w:w="1890" w:type="dxa"/>
          </w:tcPr>
          <w:p w14:paraId="76AE5336" w14:textId="4771063C" w:rsidR="00550F6F" w:rsidRPr="00305B1C" w:rsidRDefault="00E1262D" w:rsidP="00550F6F">
            <w:pPr>
              <w:spacing w:line="240" w:lineRule="auto"/>
              <w:jc w:val="right"/>
              <w:rPr>
                <w:sz w:val="20"/>
              </w:rPr>
            </w:pPr>
            <m:oMathPara>
              <m:oMath>
                <m:r>
                  <w:rPr>
                    <w:rFonts w:ascii="Cambria Math" w:hAnsi="Cambria Math"/>
                    <w:sz w:val="20"/>
                  </w:rPr>
                  <m:t>4.17</m:t>
                </m:r>
              </m:oMath>
            </m:oMathPara>
          </w:p>
        </w:tc>
      </w:tr>
      <w:tr w:rsidR="00550F6F" w:rsidRPr="002E3AA7" w14:paraId="5E987364" w14:textId="77777777" w:rsidTr="00CE3A96">
        <w:trPr>
          <w:cantSplit/>
          <w:tblHeader/>
        </w:trPr>
        <w:tc>
          <w:tcPr>
            <w:tcW w:w="1602" w:type="dxa"/>
            <w:vMerge/>
          </w:tcPr>
          <w:p w14:paraId="5F3E1473" w14:textId="77777777" w:rsidR="00550F6F" w:rsidRPr="002E3AA7" w:rsidRDefault="00550F6F" w:rsidP="00550F6F">
            <w:pPr>
              <w:pStyle w:val="NoSpacing"/>
              <w:widowControl w:val="0"/>
              <w:rPr>
                <w:rFonts w:asciiTheme="majorHAnsi" w:hAnsiTheme="majorHAnsi"/>
                <w:sz w:val="20"/>
              </w:rPr>
            </w:pPr>
          </w:p>
        </w:tc>
        <w:tc>
          <w:tcPr>
            <w:tcW w:w="2538" w:type="dxa"/>
          </w:tcPr>
          <w:p w14:paraId="6BA36E38" w14:textId="77777777" w:rsidR="00550F6F" w:rsidRPr="00305B1C" w:rsidRDefault="00550F6F" w:rsidP="00550F6F">
            <w:pPr>
              <w:pStyle w:val="NoSpacing"/>
              <w:widowControl w:val="0"/>
              <w:rPr>
                <w:sz w:val="20"/>
              </w:rPr>
            </w:pPr>
            <w:proofErr w:type="spellStart"/>
            <w:r w:rsidRPr="00305B1C">
              <w:rPr>
                <w:sz w:val="20"/>
              </w:rPr>
              <w:t>Coland</w:t>
            </w:r>
            <w:proofErr w:type="spellEnd"/>
            <w:r w:rsidRPr="00305B1C">
              <w:rPr>
                <w:sz w:val="20"/>
              </w:rPr>
              <w:t xml:space="preserve"> 135</w:t>
            </w:r>
          </w:p>
        </w:tc>
        <w:tc>
          <w:tcPr>
            <w:tcW w:w="1925" w:type="dxa"/>
          </w:tcPr>
          <w:p w14:paraId="77C85081" w14:textId="1BF30458" w:rsidR="00550F6F" w:rsidRPr="00305B1C" w:rsidRDefault="007E5E6B" w:rsidP="007E5E6B">
            <w:pPr>
              <w:spacing w:line="240" w:lineRule="auto"/>
              <w:jc w:val="right"/>
              <w:rPr>
                <w:sz w:val="20"/>
              </w:rPr>
            </w:pPr>
            <m:oMathPara>
              <m:oMath>
                <m:r>
                  <w:rPr>
                    <w:rFonts w:ascii="Cambria Math" w:hAnsi="Cambria Math"/>
                    <w:sz w:val="20"/>
                  </w:rPr>
                  <m:t>13.2</m:t>
                </m:r>
              </m:oMath>
            </m:oMathPara>
          </w:p>
        </w:tc>
        <w:tc>
          <w:tcPr>
            <w:tcW w:w="1890" w:type="dxa"/>
          </w:tcPr>
          <w:p w14:paraId="5AC54FEF" w14:textId="51A167A7" w:rsidR="00550F6F" w:rsidRPr="00305B1C" w:rsidRDefault="00E1262D" w:rsidP="00550F6F">
            <w:pPr>
              <w:spacing w:line="240" w:lineRule="auto"/>
              <w:jc w:val="right"/>
              <w:rPr>
                <w:sz w:val="20"/>
              </w:rPr>
            </w:pPr>
            <m:oMathPara>
              <m:oMath>
                <m:r>
                  <w:rPr>
                    <w:rFonts w:ascii="Cambria Math" w:hAnsi="Cambria Math"/>
                    <w:sz w:val="20"/>
                  </w:rPr>
                  <m:t>4.10</m:t>
                </m:r>
              </m:oMath>
            </m:oMathPara>
          </w:p>
        </w:tc>
      </w:tr>
      <w:tr w:rsidR="00550F6F" w:rsidRPr="002E3AA7" w14:paraId="2C974E42" w14:textId="77777777" w:rsidTr="00CE3A96">
        <w:trPr>
          <w:cantSplit/>
          <w:tblHeader/>
        </w:trPr>
        <w:tc>
          <w:tcPr>
            <w:tcW w:w="1602" w:type="dxa"/>
            <w:vMerge/>
          </w:tcPr>
          <w:p w14:paraId="198FAEEE" w14:textId="77777777" w:rsidR="00550F6F" w:rsidRPr="002E3AA7" w:rsidRDefault="00550F6F" w:rsidP="00550F6F">
            <w:pPr>
              <w:pStyle w:val="NoSpacing"/>
              <w:widowControl w:val="0"/>
              <w:rPr>
                <w:rFonts w:asciiTheme="majorHAnsi" w:hAnsiTheme="majorHAnsi"/>
                <w:sz w:val="20"/>
              </w:rPr>
            </w:pPr>
          </w:p>
        </w:tc>
        <w:tc>
          <w:tcPr>
            <w:tcW w:w="2538" w:type="dxa"/>
          </w:tcPr>
          <w:p w14:paraId="38368DA5" w14:textId="77777777" w:rsidR="00550F6F" w:rsidRPr="00305B1C" w:rsidRDefault="00550F6F" w:rsidP="00550F6F">
            <w:pPr>
              <w:pStyle w:val="NoSpacing"/>
              <w:widowControl w:val="0"/>
              <w:rPr>
                <w:sz w:val="20"/>
              </w:rPr>
            </w:pPr>
            <w:r w:rsidRPr="00305B1C">
              <w:rPr>
                <w:sz w:val="20"/>
              </w:rPr>
              <w:t>Nicollet 55</w:t>
            </w:r>
          </w:p>
        </w:tc>
        <w:tc>
          <w:tcPr>
            <w:tcW w:w="1925" w:type="dxa"/>
          </w:tcPr>
          <w:p w14:paraId="1FE4BABA" w14:textId="59E555EF" w:rsidR="00550F6F" w:rsidRPr="00305B1C" w:rsidRDefault="007E5E6B" w:rsidP="007E5E6B">
            <w:pPr>
              <w:spacing w:line="240" w:lineRule="auto"/>
              <w:jc w:val="right"/>
              <w:rPr>
                <w:sz w:val="20"/>
              </w:rPr>
            </w:pPr>
            <m:oMathPara>
              <m:oMath>
                <m:r>
                  <w:rPr>
                    <w:rFonts w:ascii="Cambria Math" w:hAnsi="Cambria Math"/>
                    <w:sz w:val="20"/>
                  </w:rPr>
                  <m:t>14.3</m:t>
                </m:r>
              </m:oMath>
            </m:oMathPara>
          </w:p>
        </w:tc>
        <w:tc>
          <w:tcPr>
            <w:tcW w:w="1890" w:type="dxa"/>
          </w:tcPr>
          <w:p w14:paraId="24DC257F" w14:textId="39A18EEE" w:rsidR="00550F6F" w:rsidRPr="00305B1C" w:rsidRDefault="00E1262D" w:rsidP="00550F6F">
            <w:pPr>
              <w:spacing w:line="240" w:lineRule="auto"/>
              <w:jc w:val="right"/>
              <w:rPr>
                <w:sz w:val="20"/>
              </w:rPr>
            </w:pPr>
            <m:oMathPara>
              <m:oMath>
                <m:r>
                  <w:rPr>
                    <w:rFonts w:ascii="Cambria Math" w:hAnsi="Cambria Math"/>
                    <w:sz w:val="20"/>
                  </w:rPr>
                  <m:t>4.44</m:t>
                </m:r>
              </m:oMath>
            </m:oMathPara>
          </w:p>
        </w:tc>
      </w:tr>
      <w:tr w:rsidR="00550F6F" w:rsidRPr="002E3AA7" w14:paraId="5524E758" w14:textId="77777777" w:rsidTr="00CE3A96">
        <w:trPr>
          <w:cantSplit/>
          <w:tblHeader/>
        </w:trPr>
        <w:tc>
          <w:tcPr>
            <w:tcW w:w="1602" w:type="dxa"/>
            <w:vMerge/>
          </w:tcPr>
          <w:p w14:paraId="43A1FAA4" w14:textId="77777777" w:rsidR="00550F6F" w:rsidRPr="002E3AA7" w:rsidRDefault="00550F6F" w:rsidP="00550F6F">
            <w:pPr>
              <w:pStyle w:val="NoSpacing"/>
              <w:widowControl w:val="0"/>
              <w:rPr>
                <w:rFonts w:asciiTheme="majorHAnsi" w:hAnsiTheme="majorHAnsi"/>
                <w:sz w:val="20"/>
              </w:rPr>
            </w:pPr>
          </w:p>
        </w:tc>
        <w:tc>
          <w:tcPr>
            <w:tcW w:w="2538" w:type="dxa"/>
          </w:tcPr>
          <w:p w14:paraId="3819360D" w14:textId="77777777" w:rsidR="00550F6F" w:rsidRPr="00305B1C" w:rsidRDefault="00550F6F" w:rsidP="00550F6F">
            <w:pPr>
              <w:pStyle w:val="NoSpacing"/>
              <w:widowControl w:val="0"/>
              <w:rPr>
                <w:sz w:val="20"/>
              </w:rPr>
            </w:pPr>
            <w:r w:rsidRPr="00305B1C">
              <w:rPr>
                <w:sz w:val="20"/>
              </w:rPr>
              <w:t>Okoboji 90</w:t>
            </w:r>
          </w:p>
        </w:tc>
        <w:tc>
          <w:tcPr>
            <w:tcW w:w="1925" w:type="dxa"/>
          </w:tcPr>
          <w:p w14:paraId="3A3B6DB6" w14:textId="36AA24B0" w:rsidR="00550F6F" w:rsidRPr="00305B1C" w:rsidRDefault="007E5E6B" w:rsidP="007E5E6B">
            <w:pPr>
              <w:spacing w:line="240" w:lineRule="auto"/>
              <w:jc w:val="right"/>
              <w:rPr>
                <w:sz w:val="20"/>
              </w:rPr>
            </w:pPr>
            <m:oMathPara>
              <m:oMath>
                <m:r>
                  <w:rPr>
                    <w:rFonts w:ascii="Cambria Math" w:hAnsi="Cambria Math"/>
                    <w:sz w:val="20"/>
                  </w:rPr>
                  <m:t>11.2</m:t>
                </m:r>
              </m:oMath>
            </m:oMathPara>
          </w:p>
        </w:tc>
        <w:tc>
          <w:tcPr>
            <w:tcW w:w="1890" w:type="dxa"/>
          </w:tcPr>
          <w:p w14:paraId="14ECA28E" w14:textId="5DB9799B" w:rsidR="00550F6F" w:rsidRPr="00305B1C" w:rsidRDefault="00E1262D" w:rsidP="00E1262D">
            <w:pPr>
              <w:spacing w:line="240" w:lineRule="auto"/>
              <w:jc w:val="right"/>
              <w:rPr>
                <w:sz w:val="20"/>
              </w:rPr>
            </w:pPr>
            <m:oMathPara>
              <m:oMath>
                <m:r>
                  <w:rPr>
                    <w:rFonts w:ascii="Cambria Math" w:hAnsi="Cambria Math"/>
                    <w:sz w:val="20"/>
                  </w:rPr>
                  <m:t>3.50</m:t>
                </m:r>
              </m:oMath>
            </m:oMathPara>
          </w:p>
        </w:tc>
      </w:tr>
      <w:tr w:rsidR="00550F6F" w:rsidRPr="002E3AA7" w14:paraId="1F44B9FE" w14:textId="77777777" w:rsidTr="00CE3A96">
        <w:trPr>
          <w:cantSplit/>
          <w:tblHeader/>
        </w:trPr>
        <w:tc>
          <w:tcPr>
            <w:tcW w:w="1602" w:type="dxa"/>
            <w:vMerge w:val="restart"/>
          </w:tcPr>
          <w:p w14:paraId="03CBF8EF" w14:textId="77777777" w:rsidR="00550F6F" w:rsidRPr="002E3AA7" w:rsidRDefault="00550F6F" w:rsidP="00305B1C">
            <w:pPr>
              <w:spacing w:line="240" w:lineRule="auto"/>
              <w:rPr>
                <w:rFonts w:asciiTheme="majorHAnsi" w:hAnsiTheme="majorHAnsi"/>
                <w:sz w:val="20"/>
              </w:rPr>
            </w:pPr>
            <w:r w:rsidRPr="00305B1C">
              <w:rPr>
                <w:b/>
                <w:sz w:val="20"/>
              </w:rPr>
              <w:t>Jasper County</w:t>
            </w:r>
          </w:p>
        </w:tc>
        <w:tc>
          <w:tcPr>
            <w:tcW w:w="2538" w:type="dxa"/>
          </w:tcPr>
          <w:p w14:paraId="431993C2" w14:textId="77777777" w:rsidR="00550F6F" w:rsidRPr="00305B1C" w:rsidRDefault="00550F6F" w:rsidP="00550F6F">
            <w:pPr>
              <w:pStyle w:val="NoSpacing"/>
              <w:widowControl w:val="0"/>
              <w:rPr>
                <w:sz w:val="20"/>
              </w:rPr>
            </w:pPr>
            <w:r w:rsidRPr="00305B1C">
              <w:rPr>
                <w:sz w:val="20"/>
              </w:rPr>
              <w:t>Downs 162D2</w:t>
            </w:r>
          </w:p>
        </w:tc>
        <w:tc>
          <w:tcPr>
            <w:tcW w:w="1925" w:type="dxa"/>
          </w:tcPr>
          <w:p w14:paraId="47465663" w14:textId="5256ADE3" w:rsidR="00550F6F" w:rsidRPr="00305B1C" w:rsidRDefault="007E5E6B" w:rsidP="007E5E6B">
            <w:pPr>
              <w:spacing w:line="240" w:lineRule="auto"/>
              <w:jc w:val="right"/>
              <w:rPr>
                <w:sz w:val="20"/>
              </w:rPr>
            </w:pPr>
            <m:oMathPara>
              <m:oMath>
                <m:r>
                  <w:rPr>
                    <w:rFonts w:ascii="Cambria Math" w:hAnsi="Cambria Math"/>
                    <w:sz w:val="20"/>
                  </w:rPr>
                  <m:t>12.9</m:t>
                </m:r>
              </m:oMath>
            </m:oMathPara>
          </w:p>
        </w:tc>
        <w:tc>
          <w:tcPr>
            <w:tcW w:w="1890" w:type="dxa"/>
          </w:tcPr>
          <w:p w14:paraId="706CF6CB" w14:textId="66D6BA9C" w:rsidR="00550F6F" w:rsidRPr="00305B1C" w:rsidRDefault="00E1262D" w:rsidP="00550F6F">
            <w:pPr>
              <w:spacing w:line="240" w:lineRule="auto"/>
              <w:jc w:val="right"/>
              <w:rPr>
                <w:sz w:val="20"/>
              </w:rPr>
            </w:pPr>
            <m:oMathPara>
              <m:oMath>
                <m:r>
                  <w:rPr>
                    <w:rFonts w:ascii="Cambria Math" w:hAnsi="Cambria Math"/>
                    <w:sz w:val="20"/>
                  </w:rPr>
                  <m:t>4.03</m:t>
                </m:r>
              </m:oMath>
            </m:oMathPara>
          </w:p>
        </w:tc>
      </w:tr>
      <w:tr w:rsidR="00550F6F" w:rsidRPr="002E3AA7" w14:paraId="1AAF62A3" w14:textId="77777777" w:rsidTr="00CE3A96">
        <w:trPr>
          <w:cantSplit/>
          <w:tblHeader/>
        </w:trPr>
        <w:tc>
          <w:tcPr>
            <w:tcW w:w="1602" w:type="dxa"/>
            <w:vMerge/>
          </w:tcPr>
          <w:p w14:paraId="2A9FFCA6" w14:textId="77777777" w:rsidR="00550F6F" w:rsidRPr="002E3AA7" w:rsidRDefault="00550F6F" w:rsidP="00550F6F">
            <w:pPr>
              <w:pStyle w:val="NoSpacing"/>
              <w:widowControl w:val="0"/>
              <w:rPr>
                <w:rFonts w:asciiTheme="majorHAnsi" w:hAnsiTheme="majorHAnsi"/>
                <w:sz w:val="20"/>
              </w:rPr>
            </w:pPr>
          </w:p>
        </w:tc>
        <w:tc>
          <w:tcPr>
            <w:tcW w:w="2538" w:type="dxa"/>
          </w:tcPr>
          <w:p w14:paraId="56AC28B2" w14:textId="77777777" w:rsidR="00550F6F" w:rsidRPr="00305B1C" w:rsidRDefault="00550F6F" w:rsidP="00550F6F">
            <w:pPr>
              <w:pStyle w:val="NoSpacing"/>
              <w:widowControl w:val="0"/>
              <w:rPr>
                <w:sz w:val="20"/>
              </w:rPr>
            </w:pPr>
            <w:proofErr w:type="spellStart"/>
            <w:r w:rsidRPr="00305B1C">
              <w:rPr>
                <w:sz w:val="20"/>
              </w:rPr>
              <w:t>Gara</w:t>
            </w:r>
            <w:proofErr w:type="spellEnd"/>
            <w:r w:rsidRPr="00305B1C">
              <w:rPr>
                <w:sz w:val="20"/>
              </w:rPr>
              <w:t>-Armstrong 993E2</w:t>
            </w:r>
          </w:p>
        </w:tc>
        <w:tc>
          <w:tcPr>
            <w:tcW w:w="1925" w:type="dxa"/>
          </w:tcPr>
          <w:p w14:paraId="25A21DF1" w14:textId="561B6168" w:rsidR="00550F6F" w:rsidRPr="00305B1C" w:rsidRDefault="00E1262D" w:rsidP="00550F6F">
            <w:pPr>
              <w:spacing w:line="240" w:lineRule="auto"/>
              <w:jc w:val="right"/>
              <w:rPr>
                <w:sz w:val="20"/>
              </w:rPr>
            </w:pPr>
            <m:oMathPara>
              <m:oMath>
                <m:r>
                  <w:rPr>
                    <w:rFonts w:ascii="Cambria Math" w:hAnsi="Cambria Math"/>
                    <w:sz w:val="20"/>
                  </w:rPr>
                  <m:t>0</m:t>
                </m:r>
              </m:oMath>
            </m:oMathPara>
          </w:p>
        </w:tc>
        <w:tc>
          <w:tcPr>
            <w:tcW w:w="1890" w:type="dxa"/>
          </w:tcPr>
          <w:p w14:paraId="576361E5" w14:textId="70B38392" w:rsidR="00550F6F" w:rsidRPr="00305B1C" w:rsidRDefault="00E1262D" w:rsidP="00550F6F">
            <w:pPr>
              <w:spacing w:line="240" w:lineRule="auto"/>
              <w:jc w:val="right"/>
              <w:rPr>
                <w:sz w:val="20"/>
              </w:rPr>
            </w:pPr>
            <m:oMathPara>
              <m:oMath>
                <m:r>
                  <w:rPr>
                    <w:rFonts w:ascii="Cambria Math" w:hAnsi="Cambria Math"/>
                    <w:sz w:val="20"/>
                  </w:rPr>
                  <m:t>0</m:t>
                </m:r>
              </m:oMath>
            </m:oMathPara>
          </w:p>
        </w:tc>
      </w:tr>
      <w:tr w:rsidR="00550F6F" w:rsidRPr="002E3AA7" w14:paraId="42D25326" w14:textId="77777777" w:rsidTr="00CE3A96">
        <w:trPr>
          <w:cantSplit/>
          <w:tblHeader/>
        </w:trPr>
        <w:tc>
          <w:tcPr>
            <w:tcW w:w="1602" w:type="dxa"/>
            <w:vMerge/>
          </w:tcPr>
          <w:p w14:paraId="5567D5E3" w14:textId="77777777" w:rsidR="00550F6F" w:rsidRPr="002E3AA7" w:rsidRDefault="00550F6F" w:rsidP="00550F6F">
            <w:pPr>
              <w:pStyle w:val="NoSpacing"/>
              <w:widowControl w:val="0"/>
              <w:rPr>
                <w:rFonts w:asciiTheme="majorHAnsi" w:hAnsiTheme="majorHAnsi"/>
                <w:sz w:val="20"/>
              </w:rPr>
            </w:pPr>
          </w:p>
        </w:tc>
        <w:tc>
          <w:tcPr>
            <w:tcW w:w="2538" w:type="dxa"/>
          </w:tcPr>
          <w:p w14:paraId="0B855B08" w14:textId="77777777" w:rsidR="00550F6F" w:rsidRPr="00305B1C" w:rsidRDefault="00550F6F" w:rsidP="00550F6F">
            <w:pPr>
              <w:pStyle w:val="NoSpacing"/>
              <w:widowControl w:val="0"/>
              <w:rPr>
                <w:sz w:val="20"/>
              </w:rPr>
            </w:pPr>
            <w:proofErr w:type="spellStart"/>
            <w:r w:rsidRPr="00305B1C">
              <w:rPr>
                <w:sz w:val="20"/>
              </w:rPr>
              <w:t>Ackmore</w:t>
            </w:r>
            <w:proofErr w:type="spellEnd"/>
            <w:r w:rsidRPr="00305B1C">
              <w:rPr>
                <w:sz w:val="20"/>
              </w:rPr>
              <w:t>-Colo 5B</w:t>
            </w:r>
          </w:p>
        </w:tc>
        <w:tc>
          <w:tcPr>
            <w:tcW w:w="1925" w:type="dxa"/>
          </w:tcPr>
          <w:p w14:paraId="1601F529" w14:textId="54A0640A" w:rsidR="00550F6F" w:rsidRPr="00305B1C" w:rsidRDefault="00E1262D" w:rsidP="007E5E6B">
            <w:pPr>
              <w:spacing w:line="240" w:lineRule="auto"/>
              <w:jc w:val="right"/>
              <w:rPr>
                <w:sz w:val="20"/>
              </w:rPr>
            </w:pPr>
            <m:oMathPara>
              <m:oMath>
                <m:r>
                  <w:rPr>
                    <w:rFonts w:ascii="Cambria Math" w:hAnsi="Cambria Math"/>
                    <w:sz w:val="20"/>
                  </w:rPr>
                  <m:t>12.6</m:t>
                </m:r>
              </m:oMath>
            </m:oMathPara>
          </w:p>
        </w:tc>
        <w:tc>
          <w:tcPr>
            <w:tcW w:w="1890" w:type="dxa"/>
          </w:tcPr>
          <w:p w14:paraId="6426E2A9" w14:textId="1B1F5A61" w:rsidR="00550F6F" w:rsidRPr="00305B1C" w:rsidRDefault="00E1262D" w:rsidP="00E1262D">
            <w:pPr>
              <w:spacing w:line="240" w:lineRule="auto"/>
              <w:jc w:val="right"/>
              <w:rPr>
                <w:sz w:val="20"/>
              </w:rPr>
            </w:pPr>
            <m:oMathPara>
              <m:oMath>
                <m:r>
                  <w:rPr>
                    <w:rFonts w:ascii="Cambria Math" w:hAnsi="Cambria Math"/>
                    <w:sz w:val="20"/>
                  </w:rPr>
                  <m:t>3.90</m:t>
                </m:r>
              </m:oMath>
            </m:oMathPara>
          </w:p>
        </w:tc>
      </w:tr>
      <w:tr w:rsidR="00550F6F" w:rsidRPr="002E3AA7" w14:paraId="44A385D3" w14:textId="77777777" w:rsidTr="00CE3A96">
        <w:trPr>
          <w:cantSplit/>
          <w:tblHeader/>
        </w:trPr>
        <w:tc>
          <w:tcPr>
            <w:tcW w:w="1602" w:type="dxa"/>
            <w:vMerge/>
          </w:tcPr>
          <w:p w14:paraId="19CCA5E9" w14:textId="77777777" w:rsidR="00550F6F" w:rsidRPr="002E3AA7" w:rsidRDefault="00550F6F" w:rsidP="00550F6F">
            <w:pPr>
              <w:pStyle w:val="NoSpacing"/>
              <w:widowControl w:val="0"/>
              <w:rPr>
                <w:rFonts w:asciiTheme="majorHAnsi" w:hAnsiTheme="majorHAnsi"/>
                <w:sz w:val="20"/>
              </w:rPr>
            </w:pPr>
          </w:p>
        </w:tc>
        <w:tc>
          <w:tcPr>
            <w:tcW w:w="2538" w:type="dxa"/>
          </w:tcPr>
          <w:p w14:paraId="5B058B99" w14:textId="77777777" w:rsidR="00550F6F" w:rsidRPr="00305B1C" w:rsidRDefault="00550F6F" w:rsidP="00550F6F">
            <w:pPr>
              <w:pStyle w:val="NoSpacing"/>
              <w:widowControl w:val="0"/>
              <w:rPr>
                <w:sz w:val="20"/>
              </w:rPr>
            </w:pPr>
            <w:proofErr w:type="spellStart"/>
            <w:r w:rsidRPr="00305B1C">
              <w:rPr>
                <w:sz w:val="20"/>
              </w:rPr>
              <w:t>Tama</w:t>
            </w:r>
            <w:proofErr w:type="spellEnd"/>
            <w:r w:rsidRPr="00305B1C">
              <w:rPr>
                <w:sz w:val="20"/>
              </w:rPr>
              <w:t xml:space="preserve"> 120C2</w:t>
            </w:r>
          </w:p>
        </w:tc>
        <w:tc>
          <w:tcPr>
            <w:tcW w:w="1925" w:type="dxa"/>
          </w:tcPr>
          <w:p w14:paraId="7EC95002" w14:textId="76C59BAE" w:rsidR="00550F6F" w:rsidRPr="00305B1C" w:rsidRDefault="007E5E6B" w:rsidP="007E5E6B">
            <w:pPr>
              <w:spacing w:line="240" w:lineRule="auto"/>
              <w:jc w:val="right"/>
              <w:rPr>
                <w:sz w:val="20"/>
              </w:rPr>
            </w:pPr>
            <m:oMathPara>
              <m:oMath>
                <m:r>
                  <w:rPr>
                    <w:rFonts w:ascii="Cambria Math" w:hAnsi="Cambria Math"/>
                    <w:sz w:val="20"/>
                  </w:rPr>
                  <m:t>13.9</m:t>
                </m:r>
              </m:oMath>
            </m:oMathPara>
          </w:p>
        </w:tc>
        <w:tc>
          <w:tcPr>
            <w:tcW w:w="1890" w:type="dxa"/>
          </w:tcPr>
          <w:p w14:paraId="0C0F5E5B" w14:textId="4BC045AC" w:rsidR="00550F6F" w:rsidRPr="00305B1C" w:rsidRDefault="00E1262D" w:rsidP="00E1262D">
            <w:pPr>
              <w:spacing w:line="240" w:lineRule="auto"/>
              <w:jc w:val="right"/>
              <w:rPr>
                <w:sz w:val="20"/>
              </w:rPr>
            </w:pPr>
            <m:oMathPara>
              <m:oMath>
                <m:r>
                  <w:rPr>
                    <w:rFonts w:ascii="Cambria Math" w:hAnsi="Cambria Math"/>
                    <w:sz w:val="20"/>
                  </w:rPr>
                  <m:t>4.30</m:t>
                </m:r>
              </m:oMath>
            </m:oMathPara>
          </w:p>
        </w:tc>
      </w:tr>
      <w:tr w:rsidR="00550F6F" w:rsidRPr="002E3AA7" w14:paraId="77D1443B" w14:textId="77777777" w:rsidTr="00CE3A96">
        <w:trPr>
          <w:cantSplit/>
          <w:tblHeader/>
        </w:trPr>
        <w:tc>
          <w:tcPr>
            <w:tcW w:w="1602" w:type="dxa"/>
            <w:vMerge/>
          </w:tcPr>
          <w:p w14:paraId="5051D567" w14:textId="77777777" w:rsidR="00550F6F" w:rsidRPr="002E3AA7" w:rsidRDefault="00550F6F" w:rsidP="00550F6F">
            <w:pPr>
              <w:pStyle w:val="NoSpacing"/>
              <w:widowControl w:val="0"/>
              <w:rPr>
                <w:rFonts w:asciiTheme="majorHAnsi" w:hAnsiTheme="majorHAnsi"/>
                <w:sz w:val="20"/>
              </w:rPr>
            </w:pPr>
          </w:p>
        </w:tc>
        <w:tc>
          <w:tcPr>
            <w:tcW w:w="2538" w:type="dxa"/>
          </w:tcPr>
          <w:p w14:paraId="6E74C3E1" w14:textId="77777777" w:rsidR="00550F6F" w:rsidRPr="00305B1C" w:rsidRDefault="00550F6F" w:rsidP="00550F6F">
            <w:pPr>
              <w:pStyle w:val="NoSpacing"/>
              <w:widowControl w:val="0"/>
              <w:rPr>
                <w:sz w:val="20"/>
              </w:rPr>
            </w:pPr>
            <w:proofErr w:type="spellStart"/>
            <w:r w:rsidRPr="00305B1C">
              <w:rPr>
                <w:sz w:val="20"/>
              </w:rPr>
              <w:t>Tama</w:t>
            </w:r>
            <w:proofErr w:type="spellEnd"/>
            <w:r w:rsidRPr="00305B1C">
              <w:rPr>
                <w:sz w:val="20"/>
              </w:rPr>
              <w:t xml:space="preserve"> 120B</w:t>
            </w:r>
          </w:p>
        </w:tc>
        <w:tc>
          <w:tcPr>
            <w:tcW w:w="1925" w:type="dxa"/>
          </w:tcPr>
          <w:p w14:paraId="108B8B6C" w14:textId="18AAC93B" w:rsidR="00550F6F" w:rsidRPr="00305B1C" w:rsidRDefault="007E5E6B" w:rsidP="007E5E6B">
            <w:pPr>
              <w:spacing w:line="240" w:lineRule="auto"/>
              <w:jc w:val="right"/>
              <w:rPr>
                <w:sz w:val="20"/>
              </w:rPr>
            </w:pPr>
            <m:oMathPara>
              <m:oMath>
                <m:r>
                  <w:rPr>
                    <w:rFonts w:ascii="Cambria Math" w:hAnsi="Cambria Math"/>
                    <w:sz w:val="20"/>
                  </w:rPr>
                  <m:t>14.7</m:t>
                </m:r>
              </m:oMath>
            </m:oMathPara>
          </w:p>
        </w:tc>
        <w:tc>
          <w:tcPr>
            <w:tcW w:w="1890" w:type="dxa"/>
          </w:tcPr>
          <w:p w14:paraId="54706B4D" w14:textId="18CC3D44" w:rsidR="00550F6F" w:rsidRPr="00305B1C" w:rsidRDefault="00E1262D" w:rsidP="00E1262D">
            <w:pPr>
              <w:spacing w:line="240" w:lineRule="auto"/>
              <w:jc w:val="right"/>
              <w:rPr>
                <w:sz w:val="20"/>
              </w:rPr>
            </w:pPr>
            <m:oMathPara>
              <m:oMath>
                <m:r>
                  <w:rPr>
                    <w:rFonts w:ascii="Cambria Math" w:hAnsi="Cambria Math"/>
                    <w:sz w:val="20"/>
                  </w:rPr>
                  <m:t>4.57</m:t>
                </m:r>
              </m:oMath>
            </m:oMathPara>
          </w:p>
        </w:tc>
      </w:tr>
      <w:tr w:rsidR="00550F6F" w:rsidRPr="002E3AA7" w14:paraId="136AD6FF" w14:textId="77777777" w:rsidTr="00CE3A96">
        <w:trPr>
          <w:cantSplit/>
          <w:tblHeader/>
        </w:trPr>
        <w:tc>
          <w:tcPr>
            <w:tcW w:w="1602" w:type="dxa"/>
            <w:vMerge/>
          </w:tcPr>
          <w:p w14:paraId="323394C7" w14:textId="77777777" w:rsidR="00550F6F" w:rsidRPr="002E3AA7" w:rsidRDefault="00550F6F" w:rsidP="00550F6F">
            <w:pPr>
              <w:pStyle w:val="NoSpacing"/>
              <w:widowControl w:val="0"/>
              <w:rPr>
                <w:rFonts w:asciiTheme="majorHAnsi" w:hAnsiTheme="majorHAnsi"/>
                <w:sz w:val="20"/>
              </w:rPr>
            </w:pPr>
          </w:p>
        </w:tc>
        <w:tc>
          <w:tcPr>
            <w:tcW w:w="2538" w:type="dxa"/>
          </w:tcPr>
          <w:p w14:paraId="7FDF6E2E" w14:textId="77777777" w:rsidR="00550F6F" w:rsidRPr="00305B1C" w:rsidRDefault="00550F6F" w:rsidP="00550F6F">
            <w:pPr>
              <w:pStyle w:val="NoSpacing"/>
              <w:widowControl w:val="0"/>
              <w:rPr>
                <w:sz w:val="20"/>
              </w:rPr>
            </w:pPr>
            <w:r w:rsidRPr="00305B1C">
              <w:rPr>
                <w:sz w:val="20"/>
              </w:rPr>
              <w:t>Muscatine 119</w:t>
            </w:r>
          </w:p>
        </w:tc>
        <w:tc>
          <w:tcPr>
            <w:tcW w:w="1925" w:type="dxa"/>
          </w:tcPr>
          <w:p w14:paraId="3992DD63" w14:textId="7032F50B" w:rsidR="00550F6F" w:rsidRPr="00305B1C" w:rsidRDefault="00E1262D" w:rsidP="007E5E6B">
            <w:pPr>
              <w:spacing w:line="240" w:lineRule="auto"/>
              <w:jc w:val="right"/>
              <w:rPr>
                <w:sz w:val="20"/>
              </w:rPr>
            </w:pPr>
            <m:oMathPara>
              <m:oMath>
                <m:r>
                  <w:rPr>
                    <w:rFonts w:ascii="Cambria Math" w:hAnsi="Cambria Math"/>
                    <w:sz w:val="20"/>
                  </w:rPr>
                  <m:t>15.1</m:t>
                </m:r>
              </m:oMath>
            </m:oMathPara>
          </w:p>
        </w:tc>
        <w:tc>
          <w:tcPr>
            <w:tcW w:w="1890" w:type="dxa"/>
          </w:tcPr>
          <w:p w14:paraId="5243F069" w14:textId="0FEF73BF" w:rsidR="00550F6F" w:rsidRPr="00305B1C" w:rsidRDefault="00E1262D" w:rsidP="00E1262D">
            <w:pPr>
              <w:spacing w:line="240" w:lineRule="auto"/>
              <w:jc w:val="right"/>
              <w:rPr>
                <w:sz w:val="20"/>
              </w:rPr>
            </w:pPr>
            <m:oMathPara>
              <m:oMath>
                <m:r>
                  <w:rPr>
                    <w:rFonts w:ascii="Cambria Math" w:hAnsi="Cambria Math"/>
                    <w:sz w:val="20"/>
                  </w:rPr>
                  <m:t>4.70</m:t>
                </m:r>
              </m:oMath>
            </m:oMathPara>
          </w:p>
        </w:tc>
      </w:tr>
      <w:tr w:rsidR="00550F6F" w:rsidRPr="002E3AA7" w14:paraId="008FA311" w14:textId="77777777" w:rsidTr="00CE3A96">
        <w:trPr>
          <w:cantSplit/>
          <w:tblHeader/>
        </w:trPr>
        <w:tc>
          <w:tcPr>
            <w:tcW w:w="1602" w:type="dxa"/>
            <w:vMerge/>
            <w:tcBorders>
              <w:bottom w:val="single" w:sz="4" w:space="0" w:color="auto"/>
            </w:tcBorders>
          </w:tcPr>
          <w:p w14:paraId="04C6A8DE" w14:textId="77777777" w:rsidR="00550F6F" w:rsidRPr="002E3AA7" w:rsidRDefault="00550F6F" w:rsidP="00550F6F">
            <w:pPr>
              <w:pStyle w:val="NoSpacing"/>
              <w:widowControl w:val="0"/>
              <w:rPr>
                <w:rFonts w:asciiTheme="majorHAnsi" w:hAnsiTheme="majorHAnsi"/>
                <w:sz w:val="20"/>
              </w:rPr>
            </w:pPr>
          </w:p>
        </w:tc>
        <w:tc>
          <w:tcPr>
            <w:tcW w:w="2538" w:type="dxa"/>
            <w:tcBorders>
              <w:bottom w:val="single" w:sz="4" w:space="0" w:color="auto"/>
            </w:tcBorders>
          </w:tcPr>
          <w:p w14:paraId="5448F0EA" w14:textId="77777777" w:rsidR="00550F6F" w:rsidRPr="00305B1C" w:rsidRDefault="00550F6F" w:rsidP="00550F6F">
            <w:pPr>
              <w:pStyle w:val="NoSpacing"/>
              <w:widowControl w:val="0"/>
              <w:rPr>
                <w:sz w:val="20"/>
              </w:rPr>
            </w:pPr>
            <w:r w:rsidRPr="00305B1C">
              <w:rPr>
                <w:sz w:val="20"/>
              </w:rPr>
              <w:t>Nodaway 220</w:t>
            </w:r>
          </w:p>
        </w:tc>
        <w:tc>
          <w:tcPr>
            <w:tcW w:w="1925" w:type="dxa"/>
            <w:tcBorders>
              <w:bottom w:val="single" w:sz="4" w:space="0" w:color="auto"/>
            </w:tcBorders>
          </w:tcPr>
          <w:p w14:paraId="0D4F178E" w14:textId="409C6F34" w:rsidR="00550F6F" w:rsidRPr="00305B1C" w:rsidRDefault="00E1262D" w:rsidP="007E5E6B">
            <w:pPr>
              <w:spacing w:line="240" w:lineRule="auto"/>
              <w:jc w:val="right"/>
              <w:rPr>
                <w:sz w:val="20"/>
              </w:rPr>
            </w:pPr>
            <m:oMathPara>
              <m:oMath>
                <m:r>
                  <w:rPr>
                    <w:rFonts w:ascii="Cambria Math" w:hAnsi="Cambria Math"/>
                    <w:sz w:val="20"/>
                  </w:rPr>
                  <m:t>13.1</m:t>
                </m:r>
              </m:oMath>
            </m:oMathPara>
          </w:p>
        </w:tc>
        <w:tc>
          <w:tcPr>
            <w:tcW w:w="1890" w:type="dxa"/>
            <w:tcBorders>
              <w:bottom w:val="single" w:sz="4" w:space="0" w:color="auto"/>
            </w:tcBorders>
          </w:tcPr>
          <w:p w14:paraId="2E474E32" w14:textId="72F9BBD8" w:rsidR="00550F6F" w:rsidRPr="00305B1C" w:rsidRDefault="00E1262D" w:rsidP="00550F6F">
            <w:pPr>
              <w:spacing w:line="240" w:lineRule="auto"/>
              <w:jc w:val="right"/>
              <w:rPr>
                <w:sz w:val="20"/>
              </w:rPr>
            </w:pPr>
            <m:oMathPara>
              <m:oMath>
                <m:r>
                  <w:rPr>
                    <w:rFonts w:ascii="Cambria Math" w:hAnsi="Cambria Math"/>
                    <w:sz w:val="20"/>
                  </w:rPr>
                  <m:t>4.10</m:t>
                </m:r>
              </m:oMath>
            </m:oMathPara>
          </w:p>
        </w:tc>
      </w:tr>
      <w:tr w:rsidR="00550F6F" w:rsidRPr="002E3AA7" w14:paraId="77422CC0" w14:textId="77777777" w:rsidTr="00CE3A96">
        <w:trPr>
          <w:cantSplit/>
          <w:tblHeader/>
        </w:trPr>
        <w:tc>
          <w:tcPr>
            <w:tcW w:w="7955" w:type="dxa"/>
            <w:gridSpan w:val="4"/>
            <w:tcBorders>
              <w:left w:val="nil"/>
              <w:bottom w:val="nil"/>
              <w:right w:val="nil"/>
            </w:tcBorders>
          </w:tcPr>
          <w:p w14:paraId="2E39B785" w14:textId="363524CA" w:rsidR="00550F6F" w:rsidRPr="002E3AA7" w:rsidRDefault="00550F6F" w:rsidP="00AC5CA5">
            <w:pPr>
              <w:spacing w:line="240" w:lineRule="auto"/>
              <w:rPr>
                <w:sz w:val="20"/>
              </w:rPr>
            </w:pPr>
            <w:r w:rsidRPr="00305B1C">
              <w:rPr>
                <w:sz w:val="20"/>
                <w:vertAlign w:val="superscript"/>
              </w:rPr>
              <w:t>a</w:t>
            </w:r>
            <w:r w:rsidR="0052551A">
              <w:rPr>
                <w:sz w:val="20"/>
              </w:rPr>
              <w:t xml:space="preserve"> </w:t>
            </w:r>
            <w:r w:rsidR="002D2913">
              <w:rPr>
                <w:sz w:val="20"/>
              </w:rPr>
              <w:fldChar w:fldCharType="begin" w:fldLock="1"/>
            </w:r>
            <w:r w:rsidR="00E269F2">
              <w:rPr>
                <w:sz w:val="20"/>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2D2913">
              <w:rPr>
                <w:sz w:val="20"/>
              </w:rPr>
              <w:fldChar w:fldCharType="separate"/>
            </w:r>
            <w:r w:rsidR="00E269F2" w:rsidRPr="00E269F2">
              <w:rPr>
                <w:noProof/>
                <w:sz w:val="20"/>
              </w:rPr>
              <w:t>(Miller et al., 2010)</w:t>
            </w:r>
            <w:r w:rsidR="002D2913">
              <w:rPr>
                <w:sz w:val="20"/>
              </w:rPr>
              <w:fldChar w:fldCharType="end"/>
            </w:r>
            <w:r w:rsidR="00CE3A96">
              <w:rPr>
                <w:sz w:val="20"/>
              </w:rPr>
              <w:br/>
            </w:r>
            <w:r w:rsidRPr="00305B1C">
              <w:rPr>
                <w:sz w:val="20"/>
                <w:szCs w:val="20"/>
              </w:rPr>
              <w:t xml:space="preserve">*To convert between bushels in ISPAID and metric units, we used approximate relationships of 56 </w:t>
            </w:r>
            <w:proofErr w:type="spellStart"/>
            <w:r w:rsidRPr="00305B1C">
              <w:rPr>
                <w:sz w:val="20"/>
                <w:szCs w:val="20"/>
              </w:rPr>
              <w:t>lb</w:t>
            </w:r>
            <w:proofErr w:type="spellEnd"/>
            <w:r w:rsidR="00E86DD4">
              <w:rPr>
                <w:sz w:val="20"/>
                <w:szCs w:val="20"/>
              </w:rPr>
              <w:t xml:space="preserve"> </w:t>
            </w:r>
            <w:r w:rsidRPr="00305B1C">
              <w:rPr>
                <w:sz w:val="20"/>
                <w:szCs w:val="20"/>
              </w:rPr>
              <w:t>bu</w:t>
            </w:r>
            <w:r w:rsidR="00E86DD4" w:rsidRPr="00E86DD4">
              <w:rPr>
                <w:sz w:val="20"/>
                <w:szCs w:val="20"/>
                <w:vertAlign w:val="superscript"/>
              </w:rPr>
              <w:t>-1</w:t>
            </w:r>
            <w:r w:rsidRPr="00305B1C">
              <w:rPr>
                <w:sz w:val="20"/>
                <w:szCs w:val="20"/>
              </w:rPr>
              <w:t xml:space="preserve"> of corn and 60 </w:t>
            </w:r>
            <w:proofErr w:type="spellStart"/>
            <w:r w:rsidRPr="00305B1C">
              <w:rPr>
                <w:sz w:val="20"/>
                <w:szCs w:val="20"/>
              </w:rPr>
              <w:t>lb</w:t>
            </w:r>
            <w:proofErr w:type="spellEnd"/>
            <w:r w:rsidR="00E86DD4">
              <w:rPr>
                <w:sz w:val="20"/>
                <w:szCs w:val="20"/>
              </w:rPr>
              <w:t xml:space="preserve"> </w:t>
            </w:r>
            <w:r w:rsidR="00E86DD4" w:rsidRPr="00305B1C">
              <w:rPr>
                <w:sz w:val="20"/>
                <w:szCs w:val="20"/>
              </w:rPr>
              <w:t>bu</w:t>
            </w:r>
            <w:r w:rsidR="00E86DD4" w:rsidRPr="00E86DD4">
              <w:rPr>
                <w:sz w:val="20"/>
                <w:szCs w:val="20"/>
                <w:vertAlign w:val="superscript"/>
              </w:rPr>
              <w:t>-1</w:t>
            </w:r>
            <w:r w:rsidRPr="00305B1C">
              <w:rPr>
                <w:sz w:val="20"/>
                <w:szCs w:val="20"/>
              </w:rPr>
              <w:t xml:space="preserve"> of soybeans</w:t>
            </w:r>
            <w:r w:rsidR="0052551A">
              <w:rPr>
                <w:sz w:val="20"/>
                <w:szCs w:val="20"/>
              </w:rPr>
              <w:t xml:space="preserve"> </w:t>
            </w:r>
            <w:r w:rsidR="00811BE4">
              <w:rPr>
                <w:sz w:val="20"/>
                <w:szCs w:val="20"/>
              </w:rPr>
              <w:fldChar w:fldCharType="begin" w:fldLock="1"/>
            </w:r>
            <w:r w:rsidR="00811BE4">
              <w:rPr>
                <w:sz w:val="20"/>
                <w:szCs w:val="20"/>
              </w:rPr>
              <w:instrText>ADDIN CSL_CITATION {"citationItems":[{"id":"ITEM-1","itemData":{"author":[{"dropping-particle":"","family":"Johanns","given":"A M","non-dropping-particle":"","parse-names":false,"suffix":""}],"id":"ITEM-1","issued":{"date-parts":[["2013"]]},"publisher":"Iowa State University Extension and Outreach","publisher-place":"Ames, Iowa","title":"Metric conversions","type":"report"},"uris":["http://www.mendeley.com/documents/?uuid=184b9ec9-6361-47ac-a02a-0b715f8283fa"]}],"mendeley":{"formattedCitation":"(Johanns, 2013)","plainTextFormattedCitation":"(Johanns, 2013)","previouslyFormattedCitation":"(Johanns, 2013)"},"properties":{"noteIndex":0},"schema":"https://github.com/citation-style-language/schema/raw/master/csl-citation.json"}</w:instrText>
            </w:r>
            <w:r w:rsidR="00811BE4">
              <w:rPr>
                <w:sz w:val="20"/>
                <w:szCs w:val="20"/>
              </w:rPr>
              <w:fldChar w:fldCharType="separate"/>
            </w:r>
            <w:r w:rsidR="00811BE4" w:rsidRPr="00811BE4">
              <w:rPr>
                <w:noProof/>
                <w:sz w:val="20"/>
                <w:szCs w:val="20"/>
              </w:rPr>
              <w:t>(Johanns, 2013)</w:t>
            </w:r>
            <w:r w:rsidR="00811BE4">
              <w:rPr>
                <w:sz w:val="20"/>
                <w:szCs w:val="20"/>
              </w:rPr>
              <w:fldChar w:fldCharType="end"/>
            </w:r>
            <w:r w:rsidRPr="00305B1C">
              <w:rPr>
                <w:sz w:val="20"/>
                <w:szCs w:val="20"/>
              </w:rPr>
              <w:t xml:space="preserve"> to derive factors of 0.0254 and 0.0272 </w:t>
            </w:r>
            <w:r w:rsidR="0072112A">
              <w:rPr>
                <w:sz w:val="20"/>
                <w:szCs w:val="20"/>
              </w:rPr>
              <w:t>Mg</w:t>
            </w:r>
            <w:r w:rsidR="00E86DD4">
              <w:rPr>
                <w:sz w:val="20"/>
                <w:szCs w:val="20"/>
              </w:rPr>
              <w:t xml:space="preserve"> </w:t>
            </w:r>
            <w:r w:rsidR="00E86DD4" w:rsidRPr="00305B1C">
              <w:rPr>
                <w:sz w:val="20"/>
                <w:szCs w:val="20"/>
              </w:rPr>
              <w:t>bu</w:t>
            </w:r>
            <w:r w:rsidR="00E86DD4" w:rsidRPr="00E86DD4">
              <w:rPr>
                <w:sz w:val="20"/>
                <w:szCs w:val="20"/>
                <w:vertAlign w:val="superscript"/>
              </w:rPr>
              <w:t>-1</w:t>
            </w:r>
            <w:r w:rsidRPr="00305B1C">
              <w:rPr>
                <w:sz w:val="20"/>
                <w:szCs w:val="20"/>
              </w:rPr>
              <w:t>, respectively.</w:t>
            </w:r>
          </w:p>
        </w:tc>
      </w:tr>
    </w:tbl>
    <w:p w14:paraId="40BBADDF" w14:textId="77777777" w:rsidR="007754A7" w:rsidRDefault="007754A7" w:rsidP="00550F6F">
      <w:pPr>
        <w:spacing w:line="240" w:lineRule="auto"/>
      </w:pPr>
    </w:p>
    <w:p w14:paraId="7B0A220B" w14:textId="77777777" w:rsidR="007754A7" w:rsidRDefault="007754A7">
      <w:pPr>
        <w:spacing w:line="276" w:lineRule="auto"/>
      </w:pPr>
      <w:r>
        <w:br w:type="page"/>
      </w:r>
    </w:p>
    <w:p w14:paraId="4EC8FEA0" w14:textId="583F1D13" w:rsidR="00550F6F" w:rsidRPr="00CE3A96" w:rsidRDefault="00550F6F" w:rsidP="00CE3A96">
      <w:pPr>
        <w:pStyle w:val="Heading1"/>
        <w:rPr>
          <w:rFonts w:asciiTheme="minorHAnsi" w:hAnsiTheme="minorHAnsi"/>
          <w:sz w:val="24"/>
        </w:rPr>
      </w:pPr>
      <w:bookmarkStart w:id="45" w:name="_Toc28353271"/>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17</w:t>
      </w:r>
      <w:r w:rsidR="003B7AC5" w:rsidRPr="00805F87">
        <w:rPr>
          <w:rFonts w:asciiTheme="minorHAnsi" w:hAnsiTheme="minorHAnsi"/>
          <w:b/>
          <w:noProof/>
          <w:sz w:val="24"/>
        </w:rPr>
        <w:fldChar w:fldCharType="end"/>
      </w:r>
      <w:r w:rsidRPr="00805F87">
        <w:rPr>
          <w:rFonts w:asciiTheme="minorHAnsi" w:hAnsiTheme="minorHAnsi"/>
          <w:b/>
          <w:sz w:val="24"/>
        </w:rPr>
        <w:t>. Yield Base Rate: Alfalfa and Grass Hay</w:t>
      </w:r>
      <w:r w:rsidRPr="00805F87">
        <w:rPr>
          <w:rFonts w:asciiTheme="minorHAnsi" w:hAnsiTheme="minorHAnsi"/>
          <w:b/>
          <w:sz w:val="24"/>
          <w:vertAlign w:val="superscript"/>
        </w:rPr>
        <w:t>a</w:t>
      </w:r>
      <w:bookmarkEnd w:id="45"/>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610"/>
        <w:gridCol w:w="3510"/>
      </w:tblGrid>
      <w:tr w:rsidR="00550F6F" w:rsidRPr="002E3AA7" w14:paraId="1C1EC9ED" w14:textId="77777777" w:rsidTr="00CE3A96">
        <w:trPr>
          <w:cantSplit/>
          <w:tblHeader/>
        </w:trPr>
        <w:tc>
          <w:tcPr>
            <w:tcW w:w="1620" w:type="dxa"/>
            <w:tcBorders>
              <w:top w:val="single" w:sz="2" w:space="0" w:color="auto"/>
              <w:left w:val="single" w:sz="2" w:space="0" w:color="auto"/>
              <w:right w:val="single" w:sz="2" w:space="0" w:color="auto"/>
            </w:tcBorders>
          </w:tcPr>
          <w:p w14:paraId="0FDD1911" w14:textId="77777777" w:rsidR="00550F6F" w:rsidRPr="00305B1C" w:rsidRDefault="00550F6F" w:rsidP="00305B1C">
            <w:pPr>
              <w:spacing w:line="240" w:lineRule="auto"/>
              <w:rPr>
                <w:b/>
                <w:sz w:val="20"/>
              </w:rPr>
            </w:pPr>
            <w:r w:rsidRPr="00305B1C">
              <w:rPr>
                <w:b/>
                <w:sz w:val="20"/>
              </w:rPr>
              <w:t>County</w:t>
            </w:r>
          </w:p>
        </w:tc>
        <w:tc>
          <w:tcPr>
            <w:tcW w:w="2610" w:type="dxa"/>
            <w:tcBorders>
              <w:top w:val="single" w:sz="2" w:space="0" w:color="auto"/>
              <w:left w:val="single" w:sz="2" w:space="0" w:color="auto"/>
              <w:right w:val="single" w:sz="2" w:space="0" w:color="auto"/>
            </w:tcBorders>
          </w:tcPr>
          <w:p w14:paraId="30176BF5" w14:textId="77777777" w:rsidR="00550F6F" w:rsidRPr="00305B1C" w:rsidRDefault="00550F6F" w:rsidP="00305B1C">
            <w:pPr>
              <w:spacing w:line="240" w:lineRule="auto"/>
              <w:rPr>
                <w:b/>
                <w:sz w:val="20"/>
              </w:rPr>
            </w:pPr>
            <w:r w:rsidRPr="00305B1C">
              <w:rPr>
                <w:b/>
                <w:sz w:val="20"/>
              </w:rPr>
              <w:t>ISPAID Soil Type</w:t>
            </w:r>
          </w:p>
        </w:tc>
        <w:tc>
          <w:tcPr>
            <w:tcW w:w="3510" w:type="dxa"/>
            <w:tcBorders>
              <w:top w:val="single" w:sz="2" w:space="0" w:color="auto"/>
              <w:left w:val="single" w:sz="2" w:space="0" w:color="auto"/>
              <w:right w:val="single" w:sz="2" w:space="0" w:color="auto"/>
            </w:tcBorders>
          </w:tcPr>
          <w:p w14:paraId="34C8F2FE" w14:textId="321379C6" w:rsidR="00550F6F" w:rsidRPr="00305B1C" w:rsidRDefault="00550F6F" w:rsidP="00CE3A96">
            <w:pPr>
              <w:spacing w:line="240" w:lineRule="auto"/>
              <w:rPr>
                <w:b/>
                <w:sz w:val="20"/>
              </w:rPr>
            </w:pPr>
            <w:r w:rsidRPr="00305B1C">
              <w:rPr>
                <w:b/>
                <w:sz w:val="20"/>
              </w:rPr>
              <w:t xml:space="preserve">Yield Base Rate </w:t>
            </w:r>
            <w:proofErr w:type="spellStart"/>
            <w:r w:rsidR="00E31CC7" w:rsidRPr="00555E44">
              <w:rPr>
                <w:b/>
                <w:i/>
                <w:sz w:val="20"/>
              </w:rPr>
              <w:t>YB</w:t>
            </w:r>
            <w:r w:rsidR="00E31CC7" w:rsidRPr="00555E44">
              <w:rPr>
                <w:b/>
                <w:i/>
                <w:sz w:val="20"/>
                <w:vertAlign w:val="subscript"/>
              </w:rPr>
              <w:t>ij</w:t>
            </w:r>
            <w:proofErr w:type="spellEnd"/>
            <w:r w:rsidR="00CE3A96">
              <w:rPr>
                <w:b/>
                <w:i/>
                <w:sz w:val="20"/>
                <w:vertAlign w:val="subscript"/>
              </w:rPr>
              <w:t xml:space="preserve"> </w:t>
            </w:r>
            <w:r w:rsidRPr="00305B1C">
              <w:rPr>
                <w:b/>
                <w:sz w:val="20"/>
              </w:rPr>
              <w:t>(Mg ha</w:t>
            </w:r>
            <w:r w:rsidRPr="00E31CC7">
              <w:rPr>
                <w:b/>
                <w:sz w:val="20"/>
                <w:vertAlign w:val="superscript"/>
              </w:rPr>
              <w:t>-1</w:t>
            </w:r>
            <w:r w:rsidRPr="00305B1C">
              <w:rPr>
                <w:b/>
                <w:sz w:val="20"/>
              </w:rPr>
              <w:t xml:space="preserve"> year</w:t>
            </w:r>
            <w:r w:rsidRPr="00E31CC7">
              <w:rPr>
                <w:b/>
                <w:sz w:val="20"/>
                <w:vertAlign w:val="superscript"/>
              </w:rPr>
              <w:t>-1</w:t>
            </w:r>
            <w:r w:rsidRPr="00305B1C">
              <w:rPr>
                <w:b/>
                <w:sz w:val="20"/>
              </w:rPr>
              <w:t>)</w:t>
            </w:r>
          </w:p>
        </w:tc>
      </w:tr>
      <w:tr w:rsidR="00105E8F" w:rsidRPr="002E3AA7" w14:paraId="4184BB31" w14:textId="77777777" w:rsidTr="00CE3A96">
        <w:trPr>
          <w:cantSplit/>
        </w:trPr>
        <w:tc>
          <w:tcPr>
            <w:tcW w:w="1620" w:type="dxa"/>
            <w:vMerge w:val="restart"/>
          </w:tcPr>
          <w:p w14:paraId="64353FCB" w14:textId="77777777" w:rsidR="00105E8F" w:rsidRPr="00305B1C" w:rsidRDefault="00105E8F" w:rsidP="00105E8F">
            <w:pPr>
              <w:spacing w:line="240" w:lineRule="auto"/>
              <w:rPr>
                <w:b/>
                <w:sz w:val="20"/>
              </w:rPr>
            </w:pPr>
            <w:r w:rsidRPr="00305B1C">
              <w:rPr>
                <w:b/>
                <w:sz w:val="20"/>
              </w:rPr>
              <w:t>Boone County</w:t>
            </w:r>
          </w:p>
        </w:tc>
        <w:tc>
          <w:tcPr>
            <w:tcW w:w="2610" w:type="dxa"/>
          </w:tcPr>
          <w:p w14:paraId="69DD3F83" w14:textId="77777777" w:rsidR="00105E8F" w:rsidRPr="00305B1C" w:rsidRDefault="00105E8F" w:rsidP="00105E8F">
            <w:pPr>
              <w:pStyle w:val="NoSpacing"/>
              <w:widowControl w:val="0"/>
              <w:rPr>
                <w:sz w:val="20"/>
              </w:rPr>
            </w:pPr>
            <w:r w:rsidRPr="00305B1C">
              <w:rPr>
                <w:sz w:val="20"/>
              </w:rPr>
              <w:t>Clarion 138B</w:t>
            </w:r>
          </w:p>
        </w:tc>
        <w:tc>
          <w:tcPr>
            <w:tcW w:w="3510" w:type="dxa"/>
          </w:tcPr>
          <w:p w14:paraId="67DA6C97" w14:textId="153BE8D8" w:rsidR="00105E8F" w:rsidRPr="00305B1C" w:rsidRDefault="00C6188B" w:rsidP="00C6188B">
            <w:pPr>
              <w:spacing w:line="240" w:lineRule="auto"/>
              <w:jc w:val="right"/>
              <w:rPr>
                <w:sz w:val="20"/>
              </w:rPr>
            </w:pPr>
            <m:oMathPara>
              <m:oMath>
                <m:r>
                  <w:rPr>
                    <w:rFonts w:ascii="Cambria Math" w:hAnsi="Cambria Math"/>
                    <w:sz w:val="20"/>
                  </w:rPr>
                  <m:t>14.1</m:t>
                </m:r>
              </m:oMath>
            </m:oMathPara>
          </w:p>
        </w:tc>
      </w:tr>
      <w:tr w:rsidR="00105E8F" w:rsidRPr="002E3AA7" w14:paraId="70218E28" w14:textId="77777777" w:rsidTr="00CE3A96">
        <w:trPr>
          <w:cantSplit/>
        </w:trPr>
        <w:tc>
          <w:tcPr>
            <w:tcW w:w="1620" w:type="dxa"/>
            <w:vMerge/>
          </w:tcPr>
          <w:p w14:paraId="1C0E1494" w14:textId="77777777" w:rsidR="00105E8F" w:rsidRPr="00305B1C" w:rsidRDefault="00105E8F" w:rsidP="00105E8F">
            <w:pPr>
              <w:spacing w:line="240" w:lineRule="auto"/>
              <w:rPr>
                <w:b/>
                <w:sz w:val="20"/>
              </w:rPr>
            </w:pPr>
          </w:p>
        </w:tc>
        <w:tc>
          <w:tcPr>
            <w:tcW w:w="2610" w:type="dxa"/>
          </w:tcPr>
          <w:p w14:paraId="63383A12" w14:textId="77777777" w:rsidR="00105E8F" w:rsidRPr="00305B1C" w:rsidRDefault="00105E8F" w:rsidP="00105E8F">
            <w:pPr>
              <w:pStyle w:val="NoSpacing"/>
              <w:widowControl w:val="0"/>
              <w:rPr>
                <w:sz w:val="20"/>
              </w:rPr>
            </w:pPr>
            <w:proofErr w:type="spellStart"/>
            <w:r w:rsidRPr="00305B1C">
              <w:rPr>
                <w:sz w:val="20"/>
              </w:rPr>
              <w:t>Buckney</w:t>
            </w:r>
            <w:proofErr w:type="spellEnd"/>
            <w:r w:rsidRPr="00305B1C">
              <w:rPr>
                <w:sz w:val="20"/>
              </w:rPr>
              <w:t xml:space="preserve"> 1636</w:t>
            </w:r>
          </w:p>
        </w:tc>
        <w:tc>
          <w:tcPr>
            <w:tcW w:w="3510" w:type="dxa"/>
          </w:tcPr>
          <w:p w14:paraId="7F18A93D" w14:textId="0AEF3E90" w:rsidR="00105E8F" w:rsidRPr="00305B1C" w:rsidRDefault="00105E8F" w:rsidP="00105E8F">
            <w:pPr>
              <w:spacing w:line="240" w:lineRule="auto"/>
              <w:jc w:val="right"/>
              <w:rPr>
                <w:sz w:val="20"/>
              </w:rPr>
            </w:pPr>
            <m:oMathPara>
              <m:oMath>
                <m:r>
                  <w:rPr>
                    <w:rFonts w:ascii="Cambria Math" w:hAnsi="Cambria Math"/>
                    <w:sz w:val="20"/>
                  </w:rPr>
                  <m:t>8.07</m:t>
                </m:r>
              </m:oMath>
            </m:oMathPara>
          </w:p>
        </w:tc>
      </w:tr>
      <w:tr w:rsidR="00105E8F" w:rsidRPr="002E3AA7" w14:paraId="55E27055" w14:textId="77777777" w:rsidTr="00CE3A96">
        <w:trPr>
          <w:cantSplit/>
        </w:trPr>
        <w:tc>
          <w:tcPr>
            <w:tcW w:w="1620" w:type="dxa"/>
            <w:vMerge/>
          </w:tcPr>
          <w:p w14:paraId="52577E41" w14:textId="77777777" w:rsidR="00105E8F" w:rsidRPr="00305B1C" w:rsidRDefault="00105E8F" w:rsidP="00105E8F">
            <w:pPr>
              <w:spacing w:line="240" w:lineRule="auto"/>
              <w:rPr>
                <w:b/>
                <w:sz w:val="20"/>
              </w:rPr>
            </w:pPr>
          </w:p>
        </w:tc>
        <w:tc>
          <w:tcPr>
            <w:tcW w:w="2610" w:type="dxa"/>
          </w:tcPr>
          <w:p w14:paraId="019368D8" w14:textId="77777777" w:rsidR="00105E8F" w:rsidRPr="00305B1C" w:rsidRDefault="00105E8F" w:rsidP="00105E8F">
            <w:pPr>
              <w:pStyle w:val="NoSpacing"/>
              <w:widowControl w:val="0"/>
              <w:rPr>
                <w:sz w:val="20"/>
              </w:rPr>
            </w:pPr>
            <w:r w:rsidRPr="00305B1C">
              <w:rPr>
                <w:sz w:val="20"/>
              </w:rPr>
              <w:t>Canisteo 507</w:t>
            </w:r>
          </w:p>
        </w:tc>
        <w:tc>
          <w:tcPr>
            <w:tcW w:w="3510" w:type="dxa"/>
          </w:tcPr>
          <w:p w14:paraId="0F29E929" w14:textId="23F04A46" w:rsidR="00105E8F" w:rsidRPr="00105E8F" w:rsidRDefault="00105E8F" w:rsidP="00105E8F">
            <w:pPr>
              <w:spacing w:line="240" w:lineRule="auto"/>
              <w:jc w:val="right"/>
              <w:rPr>
                <w:sz w:val="20"/>
              </w:rPr>
            </w:pPr>
            <m:oMathPara>
              <m:oMath>
                <m:r>
                  <w:rPr>
                    <w:rFonts w:ascii="Cambria Math" w:hAnsi="Cambria Math"/>
                    <w:sz w:val="20"/>
                  </w:rPr>
                  <m:t>9.64</m:t>
                </m:r>
              </m:oMath>
            </m:oMathPara>
          </w:p>
        </w:tc>
      </w:tr>
      <w:tr w:rsidR="00105E8F" w:rsidRPr="002E3AA7" w14:paraId="23E0220C" w14:textId="77777777" w:rsidTr="00CE3A96">
        <w:trPr>
          <w:cantSplit/>
        </w:trPr>
        <w:tc>
          <w:tcPr>
            <w:tcW w:w="1620" w:type="dxa"/>
            <w:vMerge/>
          </w:tcPr>
          <w:p w14:paraId="6AFC592F" w14:textId="77777777" w:rsidR="00105E8F" w:rsidRPr="00305B1C" w:rsidRDefault="00105E8F" w:rsidP="00105E8F">
            <w:pPr>
              <w:spacing w:line="240" w:lineRule="auto"/>
              <w:rPr>
                <w:b/>
                <w:sz w:val="20"/>
              </w:rPr>
            </w:pPr>
          </w:p>
        </w:tc>
        <w:tc>
          <w:tcPr>
            <w:tcW w:w="2610" w:type="dxa"/>
          </w:tcPr>
          <w:p w14:paraId="6DF66299" w14:textId="77777777" w:rsidR="00105E8F" w:rsidRPr="00305B1C" w:rsidRDefault="00105E8F" w:rsidP="00105E8F">
            <w:pPr>
              <w:pStyle w:val="NoSpacing"/>
              <w:widowControl w:val="0"/>
              <w:rPr>
                <w:sz w:val="20"/>
              </w:rPr>
            </w:pPr>
            <w:proofErr w:type="spellStart"/>
            <w:r w:rsidRPr="00305B1C">
              <w:rPr>
                <w:sz w:val="20"/>
              </w:rPr>
              <w:t>Coland</w:t>
            </w:r>
            <w:proofErr w:type="spellEnd"/>
            <w:r w:rsidRPr="00305B1C">
              <w:rPr>
                <w:sz w:val="20"/>
              </w:rPr>
              <w:t xml:space="preserve"> 135</w:t>
            </w:r>
          </w:p>
        </w:tc>
        <w:tc>
          <w:tcPr>
            <w:tcW w:w="3510" w:type="dxa"/>
          </w:tcPr>
          <w:p w14:paraId="2031719C" w14:textId="4C94F35E" w:rsidR="00105E8F" w:rsidRPr="00105E8F" w:rsidRDefault="00105E8F" w:rsidP="00105E8F">
            <w:pPr>
              <w:spacing w:line="240" w:lineRule="auto"/>
              <w:jc w:val="right"/>
              <w:rPr>
                <w:sz w:val="20"/>
              </w:rPr>
            </w:pPr>
            <m:oMathPara>
              <m:oMath>
                <m:r>
                  <w:rPr>
                    <w:rFonts w:ascii="Cambria Math" w:hAnsi="Cambria Math"/>
                    <w:sz w:val="20"/>
                  </w:rPr>
                  <m:t>9.42</m:t>
                </m:r>
              </m:oMath>
            </m:oMathPara>
          </w:p>
        </w:tc>
      </w:tr>
      <w:tr w:rsidR="00105E8F" w:rsidRPr="002E3AA7" w14:paraId="2EEFC127" w14:textId="77777777" w:rsidTr="00CE3A96">
        <w:trPr>
          <w:cantSplit/>
        </w:trPr>
        <w:tc>
          <w:tcPr>
            <w:tcW w:w="1620" w:type="dxa"/>
            <w:vMerge/>
          </w:tcPr>
          <w:p w14:paraId="6886FEEC" w14:textId="77777777" w:rsidR="00105E8F" w:rsidRPr="00305B1C" w:rsidRDefault="00105E8F" w:rsidP="00105E8F">
            <w:pPr>
              <w:spacing w:line="240" w:lineRule="auto"/>
              <w:rPr>
                <w:b/>
                <w:sz w:val="20"/>
              </w:rPr>
            </w:pPr>
          </w:p>
        </w:tc>
        <w:tc>
          <w:tcPr>
            <w:tcW w:w="2610" w:type="dxa"/>
          </w:tcPr>
          <w:p w14:paraId="1DEE9866" w14:textId="77777777" w:rsidR="00105E8F" w:rsidRPr="00305B1C" w:rsidRDefault="00105E8F" w:rsidP="00105E8F">
            <w:pPr>
              <w:pStyle w:val="NoSpacing"/>
              <w:widowControl w:val="0"/>
              <w:rPr>
                <w:sz w:val="20"/>
              </w:rPr>
            </w:pPr>
            <w:r w:rsidRPr="00305B1C">
              <w:rPr>
                <w:sz w:val="20"/>
              </w:rPr>
              <w:t>Nicollet 55</w:t>
            </w:r>
          </w:p>
        </w:tc>
        <w:tc>
          <w:tcPr>
            <w:tcW w:w="3510" w:type="dxa"/>
          </w:tcPr>
          <w:p w14:paraId="655953C6" w14:textId="09BE36E6" w:rsidR="00105E8F" w:rsidRPr="00305B1C" w:rsidRDefault="00C6188B" w:rsidP="00C6188B">
            <w:pPr>
              <w:spacing w:line="240" w:lineRule="auto"/>
              <w:jc w:val="right"/>
              <w:rPr>
                <w:sz w:val="20"/>
              </w:rPr>
            </w:pPr>
            <m:oMathPara>
              <m:oMath>
                <m:r>
                  <w:rPr>
                    <w:rFonts w:ascii="Cambria Math" w:hAnsi="Cambria Math"/>
                    <w:sz w:val="20"/>
                  </w:rPr>
                  <m:t>14.3</m:t>
                </m:r>
              </m:oMath>
            </m:oMathPara>
          </w:p>
        </w:tc>
      </w:tr>
      <w:tr w:rsidR="00105E8F" w:rsidRPr="002E3AA7" w14:paraId="5E8872E5" w14:textId="77777777" w:rsidTr="00CE3A96">
        <w:trPr>
          <w:cantSplit/>
        </w:trPr>
        <w:tc>
          <w:tcPr>
            <w:tcW w:w="1620" w:type="dxa"/>
            <w:vMerge/>
          </w:tcPr>
          <w:p w14:paraId="3ED1B010" w14:textId="77777777" w:rsidR="00105E8F" w:rsidRPr="00305B1C" w:rsidRDefault="00105E8F" w:rsidP="00105E8F">
            <w:pPr>
              <w:spacing w:line="240" w:lineRule="auto"/>
              <w:rPr>
                <w:b/>
                <w:sz w:val="20"/>
              </w:rPr>
            </w:pPr>
          </w:p>
        </w:tc>
        <w:tc>
          <w:tcPr>
            <w:tcW w:w="2610" w:type="dxa"/>
          </w:tcPr>
          <w:p w14:paraId="0D5C26D0" w14:textId="77777777" w:rsidR="00105E8F" w:rsidRPr="00305B1C" w:rsidRDefault="00105E8F" w:rsidP="00105E8F">
            <w:pPr>
              <w:pStyle w:val="NoSpacing"/>
              <w:widowControl w:val="0"/>
              <w:rPr>
                <w:sz w:val="20"/>
              </w:rPr>
            </w:pPr>
            <w:r w:rsidRPr="00305B1C">
              <w:rPr>
                <w:sz w:val="20"/>
              </w:rPr>
              <w:t>Okoboji 90</w:t>
            </w:r>
          </w:p>
        </w:tc>
        <w:tc>
          <w:tcPr>
            <w:tcW w:w="3510" w:type="dxa"/>
          </w:tcPr>
          <w:p w14:paraId="2349BA9A" w14:textId="3B5805E1" w:rsidR="00105E8F" w:rsidRPr="00305B1C" w:rsidRDefault="00105E8F" w:rsidP="00105E8F">
            <w:pPr>
              <w:spacing w:line="240" w:lineRule="auto"/>
              <w:jc w:val="right"/>
              <w:rPr>
                <w:sz w:val="20"/>
              </w:rPr>
            </w:pPr>
            <m:oMathPara>
              <m:oMath>
                <m:r>
                  <w:rPr>
                    <w:rFonts w:ascii="Cambria Math" w:hAnsi="Cambria Math"/>
                    <w:sz w:val="20"/>
                  </w:rPr>
                  <m:t>8.07</m:t>
                </m:r>
              </m:oMath>
            </m:oMathPara>
          </w:p>
        </w:tc>
      </w:tr>
      <w:tr w:rsidR="00105E8F" w:rsidRPr="002E3AA7" w14:paraId="7ABDCD54" w14:textId="77777777" w:rsidTr="00CE3A96">
        <w:trPr>
          <w:cantSplit/>
        </w:trPr>
        <w:tc>
          <w:tcPr>
            <w:tcW w:w="1620" w:type="dxa"/>
            <w:vMerge w:val="restart"/>
          </w:tcPr>
          <w:p w14:paraId="33ACA9F0" w14:textId="77777777" w:rsidR="00105E8F" w:rsidRPr="00305B1C" w:rsidRDefault="00105E8F" w:rsidP="00105E8F">
            <w:pPr>
              <w:spacing w:line="240" w:lineRule="auto"/>
              <w:rPr>
                <w:b/>
                <w:sz w:val="20"/>
              </w:rPr>
            </w:pPr>
            <w:r w:rsidRPr="00305B1C">
              <w:rPr>
                <w:b/>
                <w:sz w:val="20"/>
              </w:rPr>
              <w:t>Jasper County</w:t>
            </w:r>
          </w:p>
        </w:tc>
        <w:tc>
          <w:tcPr>
            <w:tcW w:w="2610" w:type="dxa"/>
          </w:tcPr>
          <w:p w14:paraId="02002180" w14:textId="77777777" w:rsidR="00105E8F" w:rsidRPr="00305B1C" w:rsidRDefault="00105E8F" w:rsidP="00105E8F">
            <w:pPr>
              <w:pStyle w:val="NoSpacing"/>
              <w:widowControl w:val="0"/>
              <w:rPr>
                <w:sz w:val="20"/>
              </w:rPr>
            </w:pPr>
            <w:r w:rsidRPr="00305B1C">
              <w:rPr>
                <w:sz w:val="20"/>
              </w:rPr>
              <w:t>Downs 162D2</w:t>
            </w:r>
          </w:p>
        </w:tc>
        <w:tc>
          <w:tcPr>
            <w:tcW w:w="3510" w:type="dxa"/>
          </w:tcPr>
          <w:p w14:paraId="5A11DFA6" w14:textId="39A90662" w:rsidR="00105E8F" w:rsidRPr="00305B1C" w:rsidRDefault="00C6188B" w:rsidP="00C6188B">
            <w:pPr>
              <w:spacing w:line="240" w:lineRule="auto"/>
              <w:jc w:val="right"/>
              <w:rPr>
                <w:sz w:val="20"/>
              </w:rPr>
            </w:pPr>
            <m:oMathPara>
              <m:oMath>
                <m:r>
                  <w:rPr>
                    <w:rFonts w:ascii="Cambria Math" w:hAnsi="Cambria Math"/>
                    <w:sz w:val="20"/>
                  </w:rPr>
                  <m:t>12.6</m:t>
                </m:r>
              </m:oMath>
            </m:oMathPara>
          </w:p>
        </w:tc>
      </w:tr>
      <w:tr w:rsidR="00105E8F" w:rsidRPr="002E3AA7" w14:paraId="55F5ECBF" w14:textId="77777777" w:rsidTr="00CE3A96">
        <w:trPr>
          <w:cantSplit/>
        </w:trPr>
        <w:tc>
          <w:tcPr>
            <w:tcW w:w="1620" w:type="dxa"/>
            <w:vMerge/>
          </w:tcPr>
          <w:p w14:paraId="5E7B012E" w14:textId="77777777" w:rsidR="00105E8F" w:rsidRPr="002E3AA7" w:rsidRDefault="00105E8F" w:rsidP="00105E8F">
            <w:pPr>
              <w:pStyle w:val="NoSpacing"/>
              <w:widowControl w:val="0"/>
              <w:rPr>
                <w:rFonts w:asciiTheme="majorHAnsi" w:hAnsiTheme="majorHAnsi"/>
                <w:sz w:val="20"/>
              </w:rPr>
            </w:pPr>
          </w:p>
        </w:tc>
        <w:tc>
          <w:tcPr>
            <w:tcW w:w="2610" w:type="dxa"/>
          </w:tcPr>
          <w:p w14:paraId="2FE930AE" w14:textId="77777777" w:rsidR="00105E8F" w:rsidRPr="00305B1C" w:rsidRDefault="00105E8F" w:rsidP="00105E8F">
            <w:pPr>
              <w:pStyle w:val="NoSpacing"/>
              <w:widowControl w:val="0"/>
              <w:rPr>
                <w:sz w:val="20"/>
              </w:rPr>
            </w:pPr>
            <w:proofErr w:type="spellStart"/>
            <w:r w:rsidRPr="00305B1C">
              <w:rPr>
                <w:sz w:val="20"/>
              </w:rPr>
              <w:t>Gara</w:t>
            </w:r>
            <w:proofErr w:type="spellEnd"/>
            <w:r w:rsidRPr="00305B1C">
              <w:rPr>
                <w:sz w:val="20"/>
              </w:rPr>
              <w:t>-Armstrong 993E2</w:t>
            </w:r>
          </w:p>
        </w:tc>
        <w:tc>
          <w:tcPr>
            <w:tcW w:w="3510" w:type="dxa"/>
            <w:vAlign w:val="bottom"/>
          </w:tcPr>
          <w:p w14:paraId="1FFD5D6D" w14:textId="3C79DEF7" w:rsidR="00105E8F" w:rsidRPr="00305B1C" w:rsidRDefault="00105E8F" w:rsidP="00105E8F">
            <w:pPr>
              <w:spacing w:line="240" w:lineRule="auto"/>
              <w:jc w:val="right"/>
              <w:rPr>
                <w:sz w:val="20"/>
              </w:rPr>
            </w:pPr>
            <m:oMathPara>
              <m:oMath>
                <m:r>
                  <w:rPr>
                    <w:rFonts w:ascii="Cambria Math" w:hAnsi="Cambria Math"/>
                    <w:sz w:val="20"/>
                  </w:rPr>
                  <m:t>8.07</m:t>
                </m:r>
              </m:oMath>
            </m:oMathPara>
          </w:p>
        </w:tc>
      </w:tr>
      <w:tr w:rsidR="00105E8F" w:rsidRPr="002E3AA7" w14:paraId="0115F493" w14:textId="77777777" w:rsidTr="00CE3A96">
        <w:trPr>
          <w:cantSplit/>
        </w:trPr>
        <w:tc>
          <w:tcPr>
            <w:tcW w:w="1620" w:type="dxa"/>
            <w:vMerge/>
          </w:tcPr>
          <w:p w14:paraId="56884688" w14:textId="77777777" w:rsidR="00105E8F" w:rsidRPr="002E3AA7" w:rsidRDefault="00105E8F" w:rsidP="00105E8F">
            <w:pPr>
              <w:pStyle w:val="NoSpacing"/>
              <w:widowControl w:val="0"/>
              <w:rPr>
                <w:rFonts w:asciiTheme="majorHAnsi" w:hAnsiTheme="majorHAnsi"/>
                <w:sz w:val="20"/>
              </w:rPr>
            </w:pPr>
          </w:p>
        </w:tc>
        <w:tc>
          <w:tcPr>
            <w:tcW w:w="2610" w:type="dxa"/>
          </w:tcPr>
          <w:p w14:paraId="4506C5DE" w14:textId="77777777" w:rsidR="00105E8F" w:rsidRPr="00305B1C" w:rsidRDefault="00105E8F" w:rsidP="00105E8F">
            <w:pPr>
              <w:pStyle w:val="NoSpacing"/>
              <w:widowControl w:val="0"/>
              <w:rPr>
                <w:sz w:val="20"/>
              </w:rPr>
            </w:pPr>
            <w:proofErr w:type="spellStart"/>
            <w:r w:rsidRPr="00305B1C">
              <w:rPr>
                <w:sz w:val="20"/>
              </w:rPr>
              <w:t>Ackmore</w:t>
            </w:r>
            <w:proofErr w:type="spellEnd"/>
            <w:r w:rsidRPr="00305B1C">
              <w:rPr>
                <w:sz w:val="20"/>
              </w:rPr>
              <w:t>-Colo 5B</w:t>
            </w:r>
          </w:p>
        </w:tc>
        <w:tc>
          <w:tcPr>
            <w:tcW w:w="3510" w:type="dxa"/>
            <w:vAlign w:val="bottom"/>
          </w:tcPr>
          <w:p w14:paraId="2FE1B628" w14:textId="3D57351E" w:rsidR="00105E8F" w:rsidRPr="00305B1C" w:rsidRDefault="00105E8F" w:rsidP="00105E8F">
            <w:pPr>
              <w:spacing w:line="240" w:lineRule="auto"/>
              <w:jc w:val="right"/>
              <w:rPr>
                <w:sz w:val="20"/>
              </w:rPr>
            </w:pPr>
            <m:oMathPara>
              <m:oMath>
                <m:r>
                  <w:rPr>
                    <w:rFonts w:ascii="Cambria Math" w:hAnsi="Cambria Math"/>
                    <w:sz w:val="20"/>
                  </w:rPr>
                  <m:t>9.19</m:t>
                </m:r>
              </m:oMath>
            </m:oMathPara>
          </w:p>
        </w:tc>
      </w:tr>
      <w:tr w:rsidR="00105E8F" w:rsidRPr="002E3AA7" w14:paraId="1F66469E" w14:textId="77777777" w:rsidTr="00CE3A96">
        <w:trPr>
          <w:cantSplit/>
        </w:trPr>
        <w:tc>
          <w:tcPr>
            <w:tcW w:w="1620" w:type="dxa"/>
            <w:vMerge/>
          </w:tcPr>
          <w:p w14:paraId="42546F4A" w14:textId="77777777" w:rsidR="00105E8F" w:rsidRPr="002E3AA7" w:rsidRDefault="00105E8F" w:rsidP="00105E8F">
            <w:pPr>
              <w:pStyle w:val="NoSpacing"/>
              <w:widowControl w:val="0"/>
              <w:rPr>
                <w:rFonts w:asciiTheme="majorHAnsi" w:hAnsiTheme="majorHAnsi"/>
                <w:sz w:val="20"/>
              </w:rPr>
            </w:pPr>
          </w:p>
        </w:tc>
        <w:tc>
          <w:tcPr>
            <w:tcW w:w="2610" w:type="dxa"/>
          </w:tcPr>
          <w:p w14:paraId="3C3E3317" w14:textId="77777777" w:rsidR="00105E8F" w:rsidRPr="00305B1C" w:rsidRDefault="00105E8F" w:rsidP="00105E8F">
            <w:pPr>
              <w:pStyle w:val="NoSpacing"/>
              <w:widowControl w:val="0"/>
              <w:rPr>
                <w:sz w:val="20"/>
              </w:rPr>
            </w:pPr>
            <w:proofErr w:type="spellStart"/>
            <w:r w:rsidRPr="00305B1C">
              <w:rPr>
                <w:sz w:val="20"/>
              </w:rPr>
              <w:t>Tama</w:t>
            </w:r>
            <w:proofErr w:type="spellEnd"/>
            <w:r w:rsidRPr="00305B1C">
              <w:rPr>
                <w:sz w:val="20"/>
              </w:rPr>
              <w:t xml:space="preserve"> 120C2</w:t>
            </w:r>
          </w:p>
        </w:tc>
        <w:tc>
          <w:tcPr>
            <w:tcW w:w="3510" w:type="dxa"/>
          </w:tcPr>
          <w:p w14:paraId="393ACA0E" w14:textId="2B27D66A" w:rsidR="00105E8F" w:rsidRPr="00305B1C" w:rsidRDefault="00C6188B" w:rsidP="00C6188B">
            <w:pPr>
              <w:spacing w:line="240" w:lineRule="auto"/>
              <w:jc w:val="right"/>
              <w:rPr>
                <w:sz w:val="20"/>
              </w:rPr>
            </w:pPr>
            <m:oMathPara>
              <m:oMath>
                <m:r>
                  <w:rPr>
                    <w:rFonts w:ascii="Cambria Math" w:hAnsi="Cambria Math"/>
                    <w:sz w:val="20"/>
                  </w:rPr>
                  <m:t>14.6</m:t>
                </m:r>
              </m:oMath>
            </m:oMathPara>
          </w:p>
        </w:tc>
      </w:tr>
      <w:tr w:rsidR="00105E8F" w:rsidRPr="002E3AA7" w14:paraId="492A4FB5" w14:textId="77777777" w:rsidTr="00CE3A96">
        <w:trPr>
          <w:cantSplit/>
        </w:trPr>
        <w:tc>
          <w:tcPr>
            <w:tcW w:w="1620" w:type="dxa"/>
            <w:vMerge/>
          </w:tcPr>
          <w:p w14:paraId="31AFD279" w14:textId="77777777" w:rsidR="00105E8F" w:rsidRPr="002E3AA7" w:rsidRDefault="00105E8F" w:rsidP="00105E8F">
            <w:pPr>
              <w:pStyle w:val="NoSpacing"/>
              <w:widowControl w:val="0"/>
              <w:rPr>
                <w:rFonts w:asciiTheme="majorHAnsi" w:hAnsiTheme="majorHAnsi"/>
                <w:sz w:val="20"/>
              </w:rPr>
            </w:pPr>
          </w:p>
        </w:tc>
        <w:tc>
          <w:tcPr>
            <w:tcW w:w="2610" w:type="dxa"/>
          </w:tcPr>
          <w:p w14:paraId="412A32D7" w14:textId="77777777" w:rsidR="00105E8F" w:rsidRPr="00305B1C" w:rsidRDefault="00105E8F" w:rsidP="00105E8F">
            <w:pPr>
              <w:pStyle w:val="NoSpacing"/>
              <w:widowControl w:val="0"/>
              <w:rPr>
                <w:sz w:val="20"/>
              </w:rPr>
            </w:pPr>
            <w:proofErr w:type="spellStart"/>
            <w:r w:rsidRPr="00305B1C">
              <w:rPr>
                <w:sz w:val="20"/>
              </w:rPr>
              <w:t>Tama</w:t>
            </w:r>
            <w:proofErr w:type="spellEnd"/>
            <w:r w:rsidRPr="00305B1C">
              <w:rPr>
                <w:sz w:val="20"/>
              </w:rPr>
              <w:t xml:space="preserve"> 120B</w:t>
            </w:r>
          </w:p>
        </w:tc>
        <w:tc>
          <w:tcPr>
            <w:tcW w:w="3510" w:type="dxa"/>
          </w:tcPr>
          <w:p w14:paraId="0AED3581" w14:textId="294AECF6" w:rsidR="00105E8F" w:rsidRPr="00305B1C" w:rsidRDefault="00105E8F" w:rsidP="00C6188B">
            <w:pPr>
              <w:spacing w:line="240" w:lineRule="auto"/>
              <w:jc w:val="right"/>
              <w:rPr>
                <w:sz w:val="20"/>
              </w:rPr>
            </w:pPr>
            <m:oMathPara>
              <m:oMath>
                <m:r>
                  <w:rPr>
                    <w:rFonts w:ascii="Cambria Math" w:hAnsi="Cambria Math"/>
                    <w:sz w:val="20"/>
                  </w:rPr>
                  <m:t>15.5</m:t>
                </m:r>
              </m:oMath>
            </m:oMathPara>
          </w:p>
        </w:tc>
      </w:tr>
      <w:tr w:rsidR="00105E8F" w:rsidRPr="002E3AA7" w14:paraId="112971D6" w14:textId="77777777" w:rsidTr="00CE3A96">
        <w:trPr>
          <w:cantSplit/>
        </w:trPr>
        <w:tc>
          <w:tcPr>
            <w:tcW w:w="1620" w:type="dxa"/>
            <w:vMerge/>
          </w:tcPr>
          <w:p w14:paraId="7740B548" w14:textId="77777777" w:rsidR="00105E8F" w:rsidRPr="002E3AA7" w:rsidRDefault="00105E8F" w:rsidP="00105E8F">
            <w:pPr>
              <w:pStyle w:val="NoSpacing"/>
              <w:widowControl w:val="0"/>
              <w:rPr>
                <w:rFonts w:asciiTheme="majorHAnsi" w:hAnsiTheme="majorHAnsi"/>
                <w:sz w:val="20"/>
              </w:rPr>
            </w:pPr>
          </w:p>
        </w:tc>
        <w:tc>
          <w:tcPr>
            <w:tcW w:w="2610" w:type="dxa"/>
          </w:tcPr>
          <w:p w14:paraId="087785E4" w14:textId="77777777" w:rsidR="00105E8F" w:rsidRPr="00305B1C" w:rsidRDefault="00105E8F" w:rsidP="00105E8F">
            <w:pPr>
              <w:pStyle w:val="NoSpacing"/>
              <w:widowControl w:val="0"/>
              <w:rPr>
                <w:sz w:val="20"/>
              </w:rPr>
            </w:pPr>
            <w:r w:rsidRPr="00305B1C">
              <w:rPr>
                <w:sz w:val="20"/>
              </w:rPr>
              <w:t>Muscatine 119</w:t>
            </w:r>
          </w:p>
        </w:tc>
        <w:tc>
          <w:tcPr>
            <w:tcW w:w="3510" w:type="dxa"/>
          </w:tcPr>
          <w:p w14:paraId="6C5843AF" w14:textId="04269C44" w:rsidR="00105E8F" w:rsidRPr="00305B1C" w:rsidRDefault="00C6188B" w:rsidP="00C6188B">
            <w:pPr>
              <w:spacing w:line="240" w:lineRule="auto"/>
              <w:jc w:val="right"/>
              <w:rPr>
                <w:sz w:val="20"/>
              </w:rPr>
            </w:pPr>
            <m:oMathPara>
              <m:oMath>
                <m:r>
                  <w:rPr>
                    <w:rFonts w:ascii="Cambria Math" w:hAnsi="Cambria Math"/>
                    <w:sz w:val="20"/>
                  </w:rPr>
                  <m:t>15.0</m:t>
                </m:r>
              </m:oMath>
            </m:oMathPara>
          </w:p>
        </w:tc>
      </w:tr>
      <w:tr w:rsidR="00105E8F" w:rsidRPr="002E3AA7" w14:paraId="56067EFD" w14:textId="77777777" w:rsidTr="00CE3A96">
        <w:trPr>
          <w:cantSplit/>
        </w:trPr>
        <w:tc>
          <w:tcPr>
            <w:tcW w:w="1620" w:type="dxa"/>
            <w:vMerge/>
            <w:tcBorders>
              <w:bottom w:val="single" w:sz="4" w:space="0" w:color="auto"/>
            </w:tcBorders>
          </w:tcPr>
          <w:p w14:paraId="7E00C986" w14:textId="77777777" w:rsidR="00105E8F" w:rsidRPr="002E3AA7" w:rsidRDefault="00105E8F" w:rsidP="00105E8F">
            <w:pPr>
              <w:pStyle w:val="NoSpacing"/>
              <w:widowControl w:val="0"/>
              <w:rPr>
                <w:rFonts w:asciiTheme="majorHAnsi" w:hAnsiTheme="majorHAnsi"/>
                <w:sz w:val="20"/>
              </w:rPr>
            </w:pPr>
          </w:p>
        </w:tc>
        <w:tc>
          <w:tcPr>
            <w:tcW w:w="2610" w:type="dxa"/>
            <w:tcBorders>
              <w:bottom w:val="single" w:sz="4" w:space="0" w:color="auto"/>
            </w:tcBorders>
          </w:tcPr>
          <w:p w14:paraId="7F400F04" w14:textId="77777777" w:rsidR="00105E8F" w:rsidRPr="00305B1C" w:rsidRDefault="00105E8F" w:rsidP="00105E8F">
            <w:pPr>
              <w:pStyle w:val="NoSpacing"/>
              <w:widowControl w:val="0"/>
              <w:rPr>
                <w:sz w:val="20"/>
              </w:rPr>
            </w:pPr>
            <w:r w:rsidRPr="00305B1C">
              <w:rPr>
                <w:sz w:val="20"/>
              </w:rPr>
              <w:t>Nodaway 220</w:t>
            </w:r>
          </w:p>
        </w:tc>
        <w:tc>
          <w:tcPr>
            <w:tcW w:w="3510" w:type="dxa"/>
            <w:tcBorders>
              <w:bottom w:val="single" w:sz="4" w:space="0" w:color="auto"/>
            </w:tcBorders>
          </w:tcPr>
          <w:p w14:paraId="578CF7AD" w14:textId="7F688A00" w:rsidR="00105E8F" w:rsidRPr="00305B1C" w:rsidRDefault="00C6188B" w:rsidP="00C6188B">
            <w:pPr>
              <w:spacing w:line="240" w:lineRule="auto"/>
              <w:jc w:val="right"/>
              <w:rPr>
                <w:sz w:val="20"/>
              </w:rPr>
            </w:pPr>
            <m:oMathPara>
              <m:oMath>
                <m:r>
                  <w:rPr>
                    <w:rFonts w:ascii="Cambria Math" w:hAnsi="Cambria Math"/>
                    <w:sz w:val="20"/>
                  </w:rPr>
                  <m:t>14.1</m:t>
                </m:r>
              </m:oMath>
            </m:oMathPara>
          </w:p>
        </w:tc>
      </w:tr>
      <w:tr w:rsidR="00105E8F" w:rsidRPr="002E3AA7" w14:paraId="5F186BFF" w14:textId="77777777" w:rsidTr="00CE3A96">
        <w:trPr>
          <w:cantSplit/>
        </w:trPr>
        <w:tc>
          <w:tcPr>
            <w:tcW w:w="7740" w:type="dxa"/>
            <w:gridSpan w:val="3"/>
            <w:tcBorders>
              <w:left w:val="nil"/>
              <w:bottom w:val="nil"/>
              <w:right w:val="nil"/>
            </w:tcBorders>
          </w:tcPr>
          <w:p w14:paraId="52429344" w14:textId="32176827" w:rsidR="00105E8F" w:rsidRPr="00305B1C" w:rsidRDefault="00105E8F" w:rsidP="00AC5CA5">
            <w:pPr>
              <w:spacing w:line="240" w:lineRule="auto"/>
              <w:rPr>
                <w:sz w:val="20"/>
              </w:rPr>
            </w:pPr>
            <w:r w:rsidRPr="00305B1C">
              <w:rPr>
                <w:sz w:val="20"/>
                <w:vertAlign w:val="superscript"/>
              </w:rPr>
              <w:t>a</w:t>
            </w:r>
            <w:r w:rsidR="00AC5CA5">
              <w:rPr>
                <w:sz w:val="20"/>
              </w:rPr>
              <w:t xml:space="preserve"> </w:t>
            </w:r>
            <w:r w:rsidR="00213816">
              <w:rPr>
                <w:sz w:val="20"/>
              </w:rPr>
              <w:fldChar w:fldCharType="begin" w:fldLock="1"/>
            </w:r>
            <w:r w:rsidR="00E269F2">
              <w:rPr>
                <w:sz w:val="20"/>
              </w:rPr>
              <w:instrText>ADDIN CSL_CITATION {"citationItems":[{"id":"ITEM-1","itemData":{"author":[{"dropping-particle":"","family":"Miller","given":"G A","non-dropping-particle":"","parse-names":false,"suffix":""},{"dropping-particle":"","family":"Fenton","given":"T E","non-dropping-particle":"","parse-names":false,"suffix":""},{"dropping-particle":"","family":"O'Neal","given":"B R","non-dropping-particle":"","parse-names":false,"suffix":""},{"dropping-particle":"","family":"Tiffany","given":"B J","non-dropping-particle":"","parse-names":false,"suffix":""},{"dropping-particle":"","family":"Burras","given":"C L","non-dropping-particle":"","parse-names":false,"suffix":""}],"id":"ITEM-1","issued":{"date-parts":[["2010"]]},"publisher":"Iowa State University, Iowa Agriculture and Home Economics Experiment Station and University Extension","title":"Iowa Soil Properties and Interpretations Database, ISPAID Version 7.3","type":"report"},"uris":["http://www.mendeley.com/documents/?uuid=c2466917-031b-4861-b8c2-9bd526eeef2f"]}],"mendeley":{"formattedCitation":"(Miller et al., 2010)","plainTextFormattedCitation":"(Miller et al., 2010)","previouslyFormattedCitation":"(Miller et al., 2010)"},"properties":{"noteIndex":0},"schema":"https://github.com/citation-style-language/schema/raw/master/csl-citation.json"}</w:instrText>
            </w:r>
            <w:r w:rsidR="00213816">
              <w:rPr>
                <w:sz w:val="20"/>
              </w:rPr>
              <w:fldChar w:fldCharType="separate"/>
            </w:r>
            <w:r w:rsidR="00E269F2" w:rsidRPr="00E269F2">
              <w:rPr>
                <w:noProof/>
                <w:sz w:val="20"/>
              </w:rPr>
              <w:t>(Miller et al., 2010)</w:t>
            </w:r>
            <w:r w:rsidR="00213816">
              <w:rPr>
                <w:sz w:val="20"/>
              </w:rPr>
              <w:fldChar w:fldCharType="end"/>
            </w:r>
          </w:p>
        </w:tc>
      </w:tr>
    </w:tbl>
    <w:p w14:paraId="46F3FCBD" w14:textId="77777777" w:rsidR="007754A7" w:rsidRDefault="007754A7" w:rsidP="007754A7">
      <w:pPr>
        <w:pStyle w:val="Caption"/>
        <w:rPr>
          <w:rFonts w:ascii="Cambria" w:hAnsi="Cambria"/>
          <w:bCs w:val="0"/>
          <w:szCs w:val="24"/>
        </w:rPr>
      </w:pPr>
    </w:p>
    <w:p w14:paraId="1933B61B" w14:textId="77777777" w:rsidR="00506A7E" w:rsidRDefault="00506A7E">
      <w:pPr>
        <w:spacing w:line="276" w:lineRule="auto"/>
        <w:rPr>
          <w:bCs/>
          <w:szCs w:val="18"/>
        </w:rPr>
      </w:pPr>
      <w:r>
        <w:br w:type="page"/>
      </w:r>
    </w:p>
    <w:p w14:paraId="6FDDDC4F" w14:textId="78D836D4" w:rsidR="00550F6F" w:rsidRPr="00CE3A96" w:rsidRDefault="00550F6F" w:rsidP="00CE3A96">
      <w:pPr>
        <w:pStyle w:val="Heading1"/>
        <w:rPr>
          <w:rFonts w:asciiTheme="minorHAnsi" w:hAnsiTheme="minorHAnsi"/>
          <w:sz w:val="24"/>
        </w:rPr>
      </w:pPr>
      <w:bookmarkStart w:id="46" w:name="_Toc28353272"/>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18</w:t>
      </w:r>
      <w:r w:rsidR="003B7AC5" w:rsidRPr="00805F87">
        <w:rPr>
          <w:rFonts w:asciiTheme="minorHAnsi" w:hAnsiTheme="minorHAnsi"/>
          <w:b/>
          <w:noProof/>
          <w:sz w:val="24"/>
        </w:rPr>
        <w:fldChar w:fldCharType="end"/>
      </w:r>
      <w:r w:rsidRPr="00805F87">
        <w:rPr>
          <w:rFonts w:asciiTheme="minorHAnsi" w:hAnsiTheme="minorHAnsi"/>
          <w:b/>
          <w:sz w:val="24"/>
        </w:rPr>
        <w:t>.</w:t>
      </w:r>
      <w:r w:rsidRPr="00CE3A96">
        <w:rPr>
          <w:rFonts w:asciiTheme="minorHAnsi" w:hAnsiTheme="minorHAnsi"/>
          <w:sz w:val="24"/>
        </w:rPr>
        <w:t xml:space="preserve"> </w:t>
      </w:r>
      <w:r w:rsidRPr="00805F87">
        <w:rPr>
          <w:rFonts w:asciiTheme="minorHAnsi" w:hAnsiTheme="minorHAnsi"/>
          <w:b/>
          <w:sz w:val="24"/>
        </w:rPr>
        <w:t>Yield Base Rate for Cattle</w:t>
      </w:r>
      <w:bookmarkEnd w:id="46"/>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0"/>
        <w:gridCol w:w="1710"/>
        <w:gridCol w:w="3150"/>
        <w:gridCol w:w="1710"/>
      </w:tblGrid>
      <w:tr w:rsidR="00550F6F" w:rsidRPr="002E3AA7" w14:paraId="22FC5815" w14:textId="77777777" w:rsidTr="00DF3292">
        <w:trPr>
          <w:cantSplit/>
          <w:tblHeader/>
        </w:trPr>
        <w:tc>
          <w:tcPr>
            <w:tcW w:w="2700" w:type="dxa"/>
            <w:shd w:val="clear" w:color="auto" w:fill="auto"/>
          </w:tcPr>
          <w:p w14:paraId="2D59ACE0" w14:textId="77777777" w:rsidR="00550F6F" w:rsidRPr="00305B1C" w:rsidRDefault="00550F6F" w:rsidP="00305B1C">
            <w:pPr>
              <w:spacing w:line="240" w:lineRule="auto"/>
              <w:rPr>
                <w:b/>
                <w:sz w:val="20"/>
              </w:rPr>
            </w:pPr>
            <w:r w:rsidRPr="00305B1C">
              <w:rPr>
                <w:b/>
                <w:sz w:val="20"/>
              </w:rPr>
              <w:t>Description</w:t>
            </w:r>
          </w:p>
        </w:tc>
        <w:tc>
          <w:tcPr>
            <w:tcW w:w="1710" w:type="dxa"/>
          </w:tcPr>
          <w:p w14:paraId="6449CFAF" w14:textId="77777777" w:rsidR="00550F6F" w:rsidRPr="00305B1C" w:rsidRDefault="00550F6F" w:rsidP="00305B1C">
            <w:pPr>
              <w:spacing w:line="240" w:lineRule="auto"/>
              <w:rPr>
                <w:b/>
                <w:sz w:val="20"/>
              </w:rPr>
            </w:pPr>
            <w:r w:rsidRPr="00305B1C">
              <w:rPr>
                <w:b/>
                <w:sz w:val="20"/>
              </w:rPr>
              <w:t>Notation</w:t>
            </w:r>
          </w:p>
        </w:tc>
        <w:tc>
          <w:tcPr>
            <w:tcW w:w="3150" w:type="dxa"/>
            <w:shd w:val="clear" w:color="auto" w:fill="auto"/>
          </w:tcPr>
          <w:p w14:paraId="7EB16342" w14:textId="77777777" w:rsidR="00550F6F" w:rsidRPr="00305B1C" w:rsidRDefault="00550F6F" w:rsidP="00305B1C">
            <w:pPr>
              <w:spacing w:line="240" w:lineRule="auto"/>
              <w:rPr>
                <w:b/>
                <w:sz w:val="20"/>
              </w:rPr>
            </w:pPr>
            <w:r w:rsidRPr="00305B1C">
              <w:rPr>
                <w:b/>
                <w:sz w:val="20"/>
              </w:rPr>
              <w:t>Rule</w:t>
            </w:r>
          </w:p>
        </w:tc>
        <w:tc>
          <w:tcPr>
            <w:tcW w:w="1710" w:type="dxa"/>
            <w:shd w:val="clear" w:color="auto" w:fill="auto"/>
          </w:tcPr>
          <w:p w14:paraId="7639D063" w14:textId="77777777" w:rsidR="00550F6F" w:rsidRPr="00305B1C" w:rsidRDefault="00550F6F" w:rsidP="00305B1C">
            <w:pPr>
              <w:spacing w:line="240" w:lineRule="auto"/>
              <w:rPr>
                <w:b/>
                <w:sz w:val="20"/>
              </w:rPr>
            </w:pPr>
            <w:r w:rsidRPr="00305B1C">
              <w:rPr>
                <w:b/>
                <w:sz w:val="20"/>
              </w:rPr>
              <w:t>Possible Values</w:t>
            </w:r>
          </w:p>
        </w:tc>
      </w:tr>
      <w:tr w:rsidR="00550F6F" w:rsidRPr="002E3AA7" w14:paraId="05C53867" w14:textId="77777777" w:rsidTr="00DF3292">
        <w:trPr>
          <w:cantSplit/>
        </w:trPr>
        <w:tc>
          <w:tcPr>
            <w:tcW w:w="2700" w:type="dxa"/>
            <w:shd w:val="clear" w:color="auto" w:fill="auto"/>
          </w:tcPr>
          <w:p w14:paraId="3AD0A010" w14:textId="30D5A150" w:rsidR="00550F6F" w:rsidRPr="00305B1C" w:rsidRDefault="00550F6F" w:rsidP="00CE3A96">
            <w:pPr>
              <w:pStyle w:val="NoSpacing"/>
              <w:widowControl w:val="0"/>
              <w:rPr>
                <w:sz w:val="20"/>
              </w:rPr>
            </w:pPr>
            <w:r w:rsidRPr="0050053F">
              <w:rPr>
                <w:sz w:val="20"/>
              </w:rPr>
              <w:t>Cattle supported</w:t>
            </w:r>
            <w:r w:rsidRPr="00305B1C">
              <w:rPr>
                <w:sz w:val="20"/>
              </w:rPr>
              <w:t xml:space="preserve"> </w:t>
            </w:r>
            <w:r w:rsidR="00555E44">
              <w:rPr>
                <w:sz w:val="20"/>
              </w:rPr>
              <w:t xml:space="preserve">yield base </w:t>
            </w:r>
            <w:proofErr w:type="spellStart"/>
            <w:r w:rsidR="00555E44">
              <w:rPr>
                <w:sz w:val="20"/>
              </w:rPr>
              <w:t>rate</w:t>
            </w:r>
            <w:r w:rsidRPr="00305B1C">
              <w:rPr>
                <w:sz w:val="20"/>
                <w:vertAlign w:val="superscript"/>
              </w:rPr>
              <w:t>a</w:t>
            </w:r>
            <w:proofErr w:type="spellEnd"/>
          </w:p>
        </w:tc>
        <w:tc>
          <w:tcPr>
            <w:tcW w:w="1710" w:type="dxa"/>
          </w:tcPr>
          <w:p w14:paraId="70995635" w14:textId="77777777" w:rsidR="00550F6F" w:rsidRPr="00305B1C" w:rsidRDefault="00F57DD5" w:rsidP="00550F6F">
            <w:pPr>
              <w:pStyle w:val="NoSpacing"/>
              <w:widowControl w:val="0"/>
              <w:rPr>
                <w:sz w:val="20"/>
              </w:rPr>
            </w:pPr>
            <m:oMathPara>
              <m:oMath>
                <m:sSub>
                  <m:sSubPr>
                    <m:ctrlPr>
                      <w:rPr>
                        <w:rFonts w:ascii="Cambria Math" w:hAnsi="Cambria Math"/>
                        <w:i/>
                        <w:sz w:val="20"/>
                      </w:rPr>
                    </m:ctrlPr>
                  </m:sSubPr>
                  <m:e>
                    <m:r>
                      <w:rPr>
                        <w:rFonts w:ascii="Cambria Math" w:hAnsi="Cambria Math"/>
                        <w:sz w:val="20"/>
                      </w:rPr>
                      <m:t>YB</m:t>
                    </m:r>
                  </m:e>
                  <m:sub>
                    <m:r>
                      <w:rPr>
                        <w:rFonts w:ascii="Cambria Math" w:hAnsi="Cambria Math"/>
                        <w:sz w:val="20"/>
                      </w:rPr>
                      <m:t>ij</m:t>
                    </m:r>
                  </m:sub>
                </m:sSub>
                <m:d>
                  <m:dPr>
                    <m:begChr m:val="["/>
                    <m:endChr m:val="]"/>
                    <m:ctrlPr>
                      <w:rPr>
                        <w:rFonts w:ascii="Cambria Math" w:hAnsi="Cambria Math"/>
                        <w:i/>
                        <w:sz w:val="20"/>
                      </w:rPr>
                    </m:ctrlPr>
                  </m:dPr>
                  <m:e>
                    <m:r>
                      <w:rPr>
                        <w:rFonts w:ascii="Cambria Math" w:hAnsi="Cambria Math"/>
                        <w:sz w:val="20"/>
                      </w:rPr>
                      <m:t>Cattle</m:t>
                    </m:r>
                  </m:e>
                </m:d>
              </m:oMath>
            </m:oMathPara>
          </w:p>
        </w:tc>
        <w:tc>
          <w:tcPr>
            <w:tcW w:w="3150" w:type="dxa"/>
            <w:shd w:val="clear" w:color="auto" w:fill="auto"/>
          </w:tcPr>
          <w:p w14:paraId="458D2BA3" w14:textId="77777777" w:rsidR="00550F6F" w:rsidRPr="00305B1C" w:rsidRDefault="00F57DD5" w:rsidP="00550F6F">
            <w:pPr>
              <w:spacing w:line="240" w:lineRule="auto"/>
              <w:ind w:firstLine="720"/>
              <w:rPr>
                <w:sz w:val="20"/>
              </w:rPr>
            </w:pPr>
            <m:oMathPara>
              <m:oMath>
                <m:sSub>
                  <m:sSubPr>
                    <m:ctrlPr>
                      <w:rPr>
                        <w:rFonts w:ascii="Cambria Math" w:hAnsi="Cambria Math"/>
                        <w:i/>
                        <w:sz w:val="20"/>
                      </w:rPr>
                    </m:ctrlPr>
                  </m:sSubPr>
                  <m:e>
                    <m:r>
                      <w:rPr>
                        <w:rFonts w:ascii="Cambria Math" w:hAnsi="Cambria Math"/>
                        <w:sz w:val="20"/>
                      </w:rPr>
                      <m:t>YB</m:t>
                    </m:r>
                  </m:e>
                  <m:sub>
                    <m:r>
                      <w:rPr>
                        <w:rFonts w:ascii="Cambria Math" w:hAnsi="Cambria Math"/>
                        <w:sz w:val="20"/>
                      </w:rPr>
                      <m:t>ij</m:t>
                    </m:r>
                  </m:sub>
                </m:sSub>
                <m:d>
                  <m:dPr>
                    <m:begChr m:val="["/>
                    <m:endChr m:val="]"/>
                    <m:ctrlPr>
                      <w:rPr>
                        <w:rFonts w:ascii="Cambria Math" w:hAnsi="Cambria Math"/>
                        <w:i/>
                        <w:sz w:val="20"/>
                      </w:rPr>
                    </m:ctrlPr>
                  </m:dPr>
                  <m:e>
                    <m:r>
                      <w:rPr>
                        <w:rFonts w:ascii="Cambria Math" w:hAnsi="Cambria Math"/>
                        <w:sz w:val="20"/>
                      </w:rPr>
                      <m:t>Alfalfa</m:t>
                    </m:r>
                  </m:e>
                </m:d>
                <m:r>
                  <w:rPr>
                    <w:rFonts w:ascii="Cambria Math" w:hAnsi="Cambria Math"/>
                    <w:sz w:val="20"/>
                  </w:rPr>
                  <m:t>*</m:t>
                </m:r>
                <m:f>
                  <m:fPr>
                    <m:type m:val="lin"/>
                    <m:ctrlPr>
                      <w:rPr>
                        <w:rFonts w:ascii="Cambria Math" w:hAnsi="Cambria Math"/>
                        <w:i/>
                        <w:sz w:val="20"/>
                      </w:rPr>
                    </m:ctrlPr>
                  </m:fPr>
                  <m:num>
                    <m:r>
                      <w:rPr>
                        <w:rFonts w:ascii="Cambria Math" w:hAnsi="Cambria Math"/>
                        <w:sz w:val="20"/>
                      </w:rPr>
                      <m:t>SU</m:t>
                    </m:r>
                  </m:num>
                  <m:den>
                    <m:d>
                      <m:dPr>
                        <m:ctrlPr>
                          <w:rPr>
                            <w:rFonts w:ascii="Cambria Math" w:hAnsi="Cambria Math"/>
                            <w:i/>
                            <w:sz w:val="20"/>
                          </w:rPr>
                        </m:ctrlPr>
                      </m:dPr>
                      <m:e>
                        <m:r>
                          <w:rPr>
                            <w:rFonts w:ascii="Cambria Math" w:hAnsi="Cambria Math"/>
                            <w:sz w:val="20"/>
                          </w:rPr>
                          <m:t>DI*GS</m:t>
                        </m:r>
                      </m:e>
                    </m:d>
                  </m:den>
                </m:f>
              </m:oMath>
            </m:oMathPara>
          </w:p>
        </w:tc>
        <w:tc>
          <w:tcPr>
            <w:tcW w:w="1710" w:type="dxa"/>
            <w:shd w:val="clear" w:color="auto" w:fill="auto"/>
          </w:tcPr>
          <w:p w14:paraId="53CFD3C5" w14:textId="638D27C3" w:rsidR="00550F6F" w:rsidRPr="00305B1C" w:rsidRDefault="007E5E6B" w:rsidP="00550F6F">
            <w:pPr>
              <w:pStyle w:val="NoSpacing"/>
              <w:widowControl w:val="0"/>
              <w:rPr>
                <w:sz w:val="20"/>
              </w:rPr>
            </w:pPr>
            <m:oMathPara>
              <m:oMath>
                <m:r>
                  <w:rPr>
                    <w:rFonts w:ascii="Cambria Math" w:hAnsi="Cambria Math"/>
                    <w:sz w:val="20"/>
                  </w:rPr>
                  <m:t>0.0865-2.60</m:t>
                </m:r>
              </m:oMath>
            </m:oMathPara>
          </w:p>
          <w:p w14:paraId="66FC1850" w14:textId="77777777" w:rsidR="00550F6F" w:rsidRPr="00305B1C" w:rsidRDefault="00550F6F" w:rsidP="00550F6F">
            <w:pPr>
              <w:pStyle w:val="NoSpacing"/>
              <w:widowControl w:val="0"/>
              <w:rPr>
                <w:sz w:val="20"/>
              </w:rPr>
            </w:pPr>
            <m:oMathPara>
              <m:oMath>
                <m:r>
                  <w:rPr>
                    <w:rFonts w:ascii="Cambria Math" w:hAnsi="Cambria Math"/>
                    <w:sz w:val="20"/>
                  </w:rPr>
                  <m:t xml:space="preserve">animals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oMath>
            </m:oMathPara>
          </w:p>
          <w:p w14:paraId="703D968B" w14:textId="77777777" w:rsidR="00550F6F" w:rsidRPr="00305B1C" w:rsidRDefault="00F57DD5" w:rsidP="00550F6F">
            <w:pPr>
              <w:pStyle w:val="NoSpacing"/>
              <w:widowControl w:val="0"/>
              <w:rPr>
                <w:sz w:val="20"/>
              </w:rPr>
            </w:pPr>
            <m:oMathPara>
              <m:oMath>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5EC61057" w14:textId="77777777" w:rsidTr="00DF3292">
        <w:trPr>
          <w:cantSplit/>
        </w:trPr>
        <w:tc>
          <w:tcPr>
            <w:tcW w:w="2700" w:type="dxa"/>
            <w:vMerge w:val="restart"/>
            <w:shd w:val="clear" w:color="auto" w:fill="auto"/>
          </w:tcPr>
          <w:p w14:paraId="7A117C17" w14:textId="77777777" w:rsidR="00550F6F" w:rsidRPr="00305B1C" w:rsidRDefault="00550F6F" w:rsidP="00550F6F">
            <w:pPr>
              <w:pStyle w:val="NoSpacing"/>
              <w:widowControl w:val="0"/>
              <w:rPr>
                <w:sz w:val="20"/>
              </w:rPr>
            </w:pPr>
            <w:r w:rsidRPr="00305B1C">
              <w:rPr>
                <w:sz w:val="20"/>
              </w:rPr>
              <w:t xml:space="preserve">Seasonal utilization </w:t>
            </w:r>
            <w:proofErr w:type="spellStart"/>
            <w:r w:rsidRPr="00305B1C">
              <w:rPr>
                <w:sz w:val="20"/>
              </w:rPr>
              <w:t>rate</w:t>
            </w:r>
            <w:r w:rsidRPr="00305B1C">
              <w:rPr>
                <w:sz w:val="20"/>
                <w:vertAlign w:val="superscript"/>
              </w:rPr>
              <w:t>a</w:t>
            </w:r>
            <w:proofErr w:type="spellEnd"/>
          </w:p>
        </w:tc>
        <w:tc>
          <w:tcPr>
            <w:tcW w:w="1710" w:type="dxa"/>
            <w:vMerge w:val="restart"/>
          </w:tcPr>
          <w:p w14:paraId="0BD272CC" w14:textId="77777777" w:rsidR="00550F6F" w:rsidRPr="00305B1C" w:rsidRDefault="00550F6F" w:rsidP="00550F6F">
            <w:pPr>
              <w:pStyle w:val="NoSpacing"/>
              <w:widowControl w:val="0"/>
              <w:rPr>
                <w:sz w:val="20"/>
              </w:rPr>
            </w:pPr>
            <m:oMathPara>
              <m:oMath>
                <m:r>
                  <w:rPr>
                    <w:rFonts w:ascii="Cambria Math" w:hAnsi="Cambria Math"/>
                    <w:sz w:val="20"/>
                  </w:rPr>
                  <m:t>SU</m:t>
                </m:r>
              </m:oMath>
            </m:oMathPara>
          </w:p>
        </w:tc>
        <w:tc>
          <w:tcPr>
            <w:tcW w:w="3150" w:type="dxa"/>
            <w:shd w:val="clear" w:color="auto" w:fill="auto"/>
          </w:tcPr>
          <w:p w14:paraId="238ABA14" w14:textId="77777777" w:rsidR="00550F6F" w:rsidRPr="00305B1C" w:rsidRDefault="00550F6F" w:rsidP="00550F6F">
            <w:pPr>
              <w:pStyle w:val="NoSpacing"/>
              <w:widowControl w:val="0"/>
              <w:rPr>
                <w:sz w:val="20"/>
              </w:rPr>
            </w:pPr>
            <w:r w:rsidRPr="00305B1C">
              <w:rPr>
                <w:sz w:val="20"/>
              </w:rPr>
              <w:t>Land-use type: Permanent pasture</w:t>
            </w:r>
          </w:p>
        </w:tc>
        <w:tc>
          <w:tcPr>
            <w:tcW w:w="1710" w:type="dxa"/>
            <w:shd w:val="clear" w:color="auto" w:fill="auto"/>
          </w:tcPr>
          <w:p w14:paraId="1C114D10" w14:textId="77777777" w:rsidR="00550F6F" w:rsidRPr="00305B1C" w:rsidRDefault="00550F6F" w:rsidP="00550F6F">
            <w:pPr>
              <w:pStyle w:val="NoSpacing"/>
              <w:widowControl w:val="0"/>
              <w:rPr>
                <w:sz w:val="20"/>
              </w:rPr>
            </w:pPr>
            <m:oMathPara>
              <m:oMath>
                <m:r>
                  <w:rPr>
                    <w:rFonts w:ascii="Cambria Math" w:hAnsi="Cambria Math"/>
                    <w:sz w:val="20"/>
                  </w:rPr>
                  <m:t>0.35</m:t>
                </m:r>
              </m:oMath>
            </m:oMathPara>
          </w:p>
        </w:tc>
      </w:tr>
      <w:tr w:rsidR="00550F6F" w:rsidRPr="002E3AA7" w14:paraId="5C58D9D6" w14:textId="77777777" w:rsidTr="00DF3292">
        <w:trPr>
          <w:cantSplit/>
        </w:trPr>
        <w:tc>
          <w:tcPr>
            <w:tcW w:w="2700" w:type="dxa"/>
            <w:vMerge/>
            <w:tcBorders>
              <w:bottom w:val="single" w:sz="4" w:space="0" w:color="auto"/>
            </w:tcBorders>
            <w:shd w:val="clear" w:color="auto" w:fill="auto"/>
          </w:tcPr>
          <w:p w14:paraId="6F6DB5EA" w14:textId="77777777" w:rsidR="00550F6F" w:rsidRPr="00305B1C" w:rsidRDefault="00550F6F" w:rsidP="00550F6F">
            <w:pPr>
              <w:pStyle w:val="NoSpacing"/>
              <w:widowControl w:val="0"/>
              <w:rPr>
                <w:sz w:val="20"/>
              </w:rPr>
            </w:pPr>
          </w:p>
        </w:tc>
        <w:tc>
          <w:tcPr>
            <w:tcW w:w="1710" w:type="dxa"/>
            <w:vMerge/>
            <w:tcBorders>
              <w:bottom w:val="single" w:sz="4" w:space="0" w:color="auto"/>
            </w:tcBorders>
          </w:tcPr>
          <w:p w14:paraId="5EE8C9D1" w14:textId="77777777" w:rsidR="00550F6F" w:rsidRPr="00305B1C" w:rsidRDefault="00550F6F" w:rsidP="00550F6F">
            <w:pPr>
              <w:pStyle w:val="NoSpacing"/>
              <w:widowControl w:val="0"/>
              <w:rPr>
                <w:sz w:val="20"/>
              </w:rPr>
            </w:pPr>
          </w:p>
        </w:tc>
        <w:tc>
          <w:tcPr>
            <w:tcW w:w="3150" w:type="dxa"/>
            <w:tcBorders>
              <w:bottom w:val="single" w:sz="4" w:space="0" w:color="auto"/>
            </w:tcBorders>
            <w:shd w:val="clear" w:color="auto" w:fill="auto"/>
          </w:tcPr>
          <w:p w14:paraId="239341DA" w14:textId="77777777" w:rsidR="00550F6F" w:rsidRPr="00305B1C" w:rsidRDefault="00550F6F" w:rsidP="00550F6F">
            <w:pPr>
              <w:pStyle w:val="NoSpacing"/>
              <w:widowControl w:val="0"/>
              <w:rPr>
                <w:sz w:val="20"/>
              </w:rPr>
            </w:pPr>
            <w:r w:rsidRPr="00305B1C">
              <w:rPr>
                <w:sz w:val="20"/>
              </w:rPr>
              <w:t>Land-use type: Rotational grazing</w:t>
            </w:r>
          </w:p>
        </w:tc>
        <w:tc>
          <w:tcPr>
            <w:tcW w:w="1710" w:type="dxa"/>
            <w:tcBorders>
              <w:bottom w:val="single" w:sz="4" w:space="0" w:color="auto"/>
            </w:tcBorders>
            <w:shd w:val="clear" w:color="auto" w:fill="auto"/>
          </w:tcPr>
          <w:p w14:paraId="63520363" w14:textId="77777777" w:rsidR="00550F6F" w:rsidRPr="00305B1C" w:rsidRDefault="00550F6F" w:rsidP="00550F6F">
            <w:pPr>
              <w:pStyle w:val="NoSpacing"/>
              <w:widowControl w:val="0"/>
              <w:rPr>
                <w:sz w:val="20"/>
              </w:rPr>
            </w:pPr>
            <m:oMathPara>
              <m:oMath>
                <m:r>
                  <w:rPr>
                    <w:rFonts w:ascii="Cambria Math" w:hAnsi="Cambria Math"/>
                    <w:sz w:val="20"/>
                  </w:rPr>
                  <m:t>0.55</m:t>
                </m:r>
              </m:oMath>
            </m:oMathPara>
          </w:p>
        </w:tc>
      </w:tr>
      <w:tr w:rsidR="00550F6F" w:rsidRPr="002E3AA7" w14:paraId="25679CA1" w14:textId="77777777" w:rsidTr="00DF3292">
        <w:trPr>
          <w:cantSplit/>
        </w:trPr>
        <w:tc>
          <w:tcPr>
            <w:tcW w:w="2700" w:type="dxa"/>
            <w:tcBorders>
              <w:bottom w:val="single" w:sz="4" w:space="0" w:color="auto"/>
              <w:right w:val="single" w:sz="4" w:space="0" w:color="auto"/>
            </w:tcBorders>
            <w:shd w:val="clear" w:color="auto" w:fill="auto"/>
          </w:tcPr>
          <w:p w14:paraId="57A9BDA8" w14:textId="77777777" w:rsidR="00550F6F" w:rsidRPr="00305B1C" w:rsidRDefault="00550F6F" w:rsidP="00550F6F">
            <w:pPr>
              <w:pStyle w:val="NoSpacing"/>
              <w:widowControl w:val="0"/>
              <w:rPr>
                <w:sz w:val="20"/>
              </w:rPr>
            </w:pPr>
            <w:r w:rsidRPr="00305B1C">
              <w:rPr>
                <w:sz w:val="20"/>
              </w:rPr>
              <w:t xml:space="preserve">Average daily </w:t>
            </w:r>
            <w:proofErr w:type="spellStart"/>
            <w:r w:rsidRPr="00305B1C">
              <w:rPr>
                <w:sz w:val="20"/>
              </w:rPr>
              <w:t>intake</w:t>
            </w:r>
            <w:r w:rsidRPr="00305B1C">
              <w:rPr>
                <w:sz w:val="20"/>
                <w:vertAlign w:val="superscript"/>
              </w:rPr>
              <w:t>a</w:t>
            </w:r>
            <w:proofErr w:type="spellEnd"/>
          </w:p>
        </w:tc>
        <w:tc>
          <w:tcPr>
            <w:tcW w:w="1710" w:type="dxa"/>
            <w:tcBorders>
              <w:left w:val="single" w:sz="4" w:space="0" w:color="auto"/>
              <w:bottom w:val="single" w:sz="4" w:space="0" w:color="auto"/>
              <w:right w:val="single" w:sz="4" w:space="0" w:color="auto"/>
            </w:tcBorders>
          </w:tcPr>
          <w:p w14:paraId="25DDCAD9" w14:textId="77777777" w:rsidR="00550F6F" w:rsidRPr="00305B1C" w:rsidRDefault="00550F6F" w:rsidP="00550F6F">
            <w:pPr>
              <w:pStyle w:val="NoSpacing"/>
              <w:widowControl w:val="0"/>
              <w:rPr>
                <w:sz w:val="20"/>
              </w:rPr>
            </w:pPr>
            <m:oMathPara>
              <m:oMath>
                <m:r>
                  <w:rPr>
                    <w:rFonts w:ascii="Cambria Math" w:hAnsi="Cambria Math"/>
                    <w:sz w:val="20"/>
                  </w:rPr>
                  <m:t>DI</m:t>
                </m:r>
              </m:oMath>
            </m:oMathPara>
          </w:p>
        </w:tc>
        <w:tc>
          <w:tcPr>
            <w:tcW w:w="3150" w:type="dxa"/>
            <w:tcBorders>
              <w:left w:val="single" w:sz="4" w:space="0" w:color="auto"/>
              <w:bottom w:val="single" w:sz="4" w:space="0" w:color="auto"/>
              <w:right w:val="single" w:sz="4" w:space="0" w:color="auto"/>
            </w:tcBorders>
            <w:shd w:val="clear" w:color="auto" w:fill="auto"/>
          </w:tcPr>
          <w:p w14:paraId="48BBA120" w14:textId="77777777" w:rsidR="00550F6F" w:rsidRPr="00305B1C" w:rsidRDefault="00550F6F" w:rsidP="00550F6F">
            <w:pPr>
              <w:pStyle w:val="NoSpacing"/>
              <w:widowControl w:val="0"/>
              <w:tabs>
                <w:tab w:val="left" w:pos="1245"/>
              </w:tabs>
              <w:rPr>
                <w:sz w:val="20"/>
              </w:rPr>
            </w:pPr>
            <w:r w:rsidRPr="00305B1C">
              <w:rPr>
                <w:sz w:val="20"/>
              </w:rPr>
              <w:t>3% of live bodyweight</w:t>
            </w:r>
          </w:p>
          <w:p w14:paraId="61212E9A" w14:textId="614CD7CA" w:rsidR="00550F6F" w:rsidRPr="00305B1C" w:rsidRDefault="00550F6F" w:rsidP="00550F6F">
            <w:pPr>
              <w:pStyle w:val="NoSpacing"/>
              <w:widowControl w:val="0"/>
              <w:tabs>
                <w:tab w:val="left" w:pos="1245"/>
              </w:tabs>
              <w:rPr>
                <w:sz w:val="20"/>
              </w:rPr>
            </w:pPr>
            <m:oMathPara>
              <m:oMath>
                <m:r>
                  <w:rPr>
                    <w:rFonts w:ascii="Cambria Math" w:hAnsi="Cambria Math"/>
                    <w:sz w:val="20"/>
                  </w:rPr>
                  <m:t xml:space="preserve">0.0300 </m:t>
                </m:r>
                <m:sSup>
                  <m:sSupPr>
                    <m:ctrlPr>
                      <w:rPr>
                        <w:rFonts w:ascii="Cambria Math" w:hAnsi="Cambria Math"/>
                        <w:i/>
                        <w:sz w:val="20"/>
                      </w:rPr>
                    </m:ctrlPr>
                  </m:sSupPr>
                  <m:e>
                    <m:r>
                      <w:rPr>
                        <w:rFonts w:ascii="Cambria Math" w:hAnsi="Cambria Math"/>
                        <w:sz w:val="20"/>
                      </w:rPr>
                      <m:t>day</m:t>
                    </m:r>
                  </m:e>
                  <m:sup>
                    <m:r>
                      <w:rPr>
                        <w:rFonts w:ascii="Cambria Math" w:hAnsi="Cambria Math"/>
                        <w:sz w:val="20"/>
                      </w:rPr>
                      <m:t>-1</m:t>
                    </m:r>
                  </m:sup>
                </m:sSup>
                <m:r>
                  <w:rPr>
                    <w:rFonts w:ascii="Cambria Math" w:hAnsi="Cambria Math"/>
                    <w:sz w:val="20"/>
                  </w:rPr>
                  <m:t>*0.544 Mg</m:t>
                </m:r>
              </m:oMath>
            </m:oMathPara>
          </w:p>
        </w:tc>
        <w:tc>
          <w:tcPr>
            <w:tcW w:w="1710" w:type="dxa"/>
            <w:tcBorders>
              <w:left w:val="single" w:sz="4" w:space="0" w:color="auto"/>
              <w:bottom w:val="single" w:sz="4" w:space="0" w:color="auto"/>
            </w:tcBorders>
            <w:shd w:val="clear" w:color="auto" w:fill="auto"/>
          </w:tcPr>
          <w:p w14:paraId="5105ABF3" w14:textId="76C202E4" w:rsidR="00550F6F" w:rsidRPr="00305B1C" w:rsidRDefault="007E5E6B" w:rsidP="00550F6F">
            <w:pPr>
              <w:pStyle w:val="NoSpacing"/>
              <w:widowControl w:val="0"/>
              <w:rPr>
                <w:sz w:val="20"/>
              </w:rPr>
            </w:pPr>
            <m:oMathPara>
              <m:oMath>
                <m:r>
                  <w:rPr>
                    <w:rFonts w:ascii="Cambria Math" w:hAnsi="Cambria Math"/>
                    <w:sz w:val="20"/>
                  </w:rPr>
                  <m:t>0.0163</m:t>
                </m:r>
              </m:oMath>
            </m:oMathPara>
          </w:p>
          <w:p w14:paraId="61A27998" w14:textId="77777777" w:rsidR="00550F6F" w:rsidRPr="00305B1C" w:rsidRDefault="00550F6F" w:rsidP="00550F6F">
            <w:pPr>
              <w:pStyle w:val="NoSpacing"/>
              <w:widowControl w:val="0"/>
              <w:rPr>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day</m:t>
                    </m:r>
                  </m:e>
                  <m:sup>
                    <m:r>
                      <w:rPr>
                        <w:rFonts w:ascii="Cambria Math" w:hAnsi="Cambria Math"/>
                        <w:sz w:val="20"/>
                      </w:rPr>
                      <m:t>-1</m:t>
                    </m:r>
                  </m:sup>
                </m:sSup>
                <m:r>
                  <w:rPr>
                    <w:rFonts w:ascii="Cambria Math" w:hAnsi="Cambria Math"/>
                    <w:sz w:val="20"/>
                  </w:rPr>
                  <m:t xml:space="preserve"> </m:t>
                </m:r>
              </m:oMath>
            </m:oMathPara>
          </w:p>
          <w:p w14:paraId="311FA0C6" w14:textId="77777777" w:rsidR="00550F6F" w:rsidRPr="00305B1C" w:rsidRDefault="00F57DD5" w:rsidP="00550F6F">
            <w:pPr>
              <w:pStyle w:val="NoSpacing"/>
              <w:widowControl w:val="0"/>
              <w:rPr>
                <w:sz w:val="20"/>
              </w:rPr>
            </w:pPr>
            <m:oMathPara>
              <m:oMath>
                <m:sSup>
                  <m:sSupPr>
                    <m:ctrlPr>
                      <w:rPr>
                        <w:rFonts w:ascii="Cambria Math" w:hAnsi="Cambria Math"/>
                        <w:i/>
                        <w:sz w:val="20"/>
                      </w:rPr>
                    </m:ctrlPr>
                  </m:sSupPr>
                  <m:e>
                    <m:r>
                      <w:rPr>
                        <w:rFonts w:ascii="Cambria Math" w:hAnsi="Cambria Math"/>
                        <w:sz w:val="20"/>
                      </w:rPr>
                      <m:t>animal</m:t>
                    </m:r>
                  </m:e>
                  <m:sup>
                    <m:r>
                      <w:rPr>
                        <w:rFonts w:ascii="Cambria Math" w:hAnsi="Cambria Math"/>
                        <w:sz w:val="20"/>
                      </w:rPr>
                      <m:t>-1</m:t>
                    </m:r>
                  </m:sup>
                </m:sSup>
              </m:oMath>
            </m:oMathPara>
          </w:p>
        </w:tc>
      </w:tr>
      <w:tr w:rsidR="00550F6F" w:rsidRPr="002E3AA7" w14:paraId="4C3735CC" w14:textId="77777777" w:rsidTr="00DF3292">
        <w:trPr>
          <w:cantSplit/>
        </w:trPr>
        <w:tc>
          <w:tcPr>
            <w:tcW w:w="2700" w:type="dxa"/>
            <w:shd w:val="clear" w:color="auto" w:fill="auto"/>
          </w:tcPr>
          <w:p w14:paraId="12F09805" w14:textId="77777777" w:rsidR="00550F6F" w:rsidRPr="00305B1C" w:rsidRDefault="00550F6F" w:rsidP="00550F6F">
            <w:pPr>
              <w:pStyle w:val="NoSpacing"/>
              <w:widowControl w:val="0"/>
              <w:rPr>
                <w:sz w:val="20"/>
              </w:rPr>
            </w:pPr>
            <w:r w:rsidRPr="00305B1C">
              <w:rPr>
                <w:sz w:val="20"/>
              </w:rPr>
              <w:t>Grazing season length</w:t>
            </w:r>
            <w:r w:rsidRPr="00305B1C">
              <w:rPr>
                <w:sz w:val="20"/>
                <w:vertAlign w:val="superscript"/>
              </w:rPr>
              <w:t>*</w:t>
            </w:r>
          </w:p>
        </w:tc>
        <w:tc>
          <w:tcPr>
            <w:tcW w:w="1710" w:type="dxa"/>
          </w:tcPr>
          <w:p w14:paraId="3304AEE4" w14:textId="77777777" w:rsidR="00550F6F" w:rsidRPr="00305B1C" w:rsidRDefault="00550F6F" w:rsidP="00550F6F">
            <w:pPr>
              <w:pStyle w:val="NoSpacing"/>
              <w:widowControl w:val="0"/>
              <w:rPr>
                <w:sz w:val="20"/>
              </w:rPr>
            </w:pPr>
            <m:oMathPara>
              <m:oMath>
                <m:r>
                  <w:rPr>
                    <w:rFonts w:ascii="Cambria Math" w:hAnsi="Cambria Math"/>
                    <w:sz w:val="20"/>
                  </w:rPr>
                  <m:t>GS</m:t>
                </m:r>
              </m:oMath>
            </m:oMathPara>
          </w:p>
        </w:tc>
        <w:tc>
          <w:tcPr>
            <w:tcW w:w="3150" w:type="dxa"/>
            <w:shd w:val="clear" w:color="auto" w:fill="auto"/>
          </w:tcPr>
          <w:p w14:paraId="55B627B6" w14:textId="77777777" w:rsidR="00550F6F" w:rsidRPr="00305B1C" w:rsidRDefault="00550F6F" w:rsidP="00550F6F">
            <w:pPr>
              <w:pStyle w:val="NoSpacing"/>
              <w:widowControl w:val="0"/>
              <w:rPr>
                <w:sz w:val="20"/>
              </w:rPr>
            </w:pPr>
            <w:r w:rsidRPr="00305B1C">
              <w:rPr>
                <w:sz w:val="20"/>
              </w:rPr>
              <w:t>April 15 – November 1</w:t>
            </w:r>
          </w:p>
        </w:tc>
        <w:tc>
          <w:tcPr>
            <w:tcW w:w="1710" w:type="dxa"/>
            <w:shd w:val="clear" w:color="auto" w:fill="auto"/>
          </w:tcPr>
          <w:p w14:paraId="481E4483" w14:textId="77777777" w:rsidR="00550F6F" w:rsidRPr="00305B1C" w:rsidRDefault="00550F6F" w:rsidP="00550F6F">
            <w:pPr>
              <w:pStyle w:val="NoSpacing"/>
              <w:widowControl w:val="0"/>
              <w:rPr>
                <w:sz w:val="20"/>
              </w:rPr>
            </w:pPr>
            <m:oMathPara>
              <m:oMath>
                <m:r>
                  <w:rPr>
                    <w:rFonts w:ascii="Cambria Math" w:hAnsi="Cambria Math"/>
                    <w:sz w:val="20"/>
                  </w:rPr>
                  <m:t>200 days</m:t>
                </m:r>
              </m:oMath>
            </m:oMathPara>
          </w:p>
        </w:tc>
      </w:tr>
      <w:tr w:rsidR="00550F6F" w:rsidRPr="002E3AA7" w14:paraId="35A48B9C" w14:textId="77777777" w:rsidTr="00DF3292">
        <w:trPr>
          <w:cantSplit/>
          <w:trHeight w:val="620"/>
        </w:trPr>
        <w:tc>
          <w:tcPr>
            <w:tcW w:w="9270" w:type="dxa"/>
            <w:gridSpan w:val="4"/>
            <w:tcBorders>
              <w:top w:val="single" w:sz="4" w:space="0" w:color="auto"/>
              <w:left w:val="nil"/>
              <w:bottom w:val="nil"/>
              <w:right w:val="nil"/>
            </w:tcBorders>
            <w:shd w:val="clear" w:color="auto" w:fill="auto"/>
          </w:tcPr>
          <w:p w14:paraId="484FBA22" w14:textId="1B89D531" w:rsidR="00550F6F" w:rsidRPr="00CE3A96" w:rsidRDefault="00550F6F" w:rsidP="00677D9C">
            <w:pPr>
              <w:widowControl w:val="0"/>
              <w:spacing w:line="240" w:lineRule="auto"/>
              <w:rPr>
                <w:sz w:val="20"/>
              </w:rPr>
            </w:pPr>
            <w:r w:rsidRPr="00305B1C">
              <w:rPr>
                <w:sz w:val="20"/>
                <w:vertAlign w:val="superscript"/>
              </w:rPr>
              <w:t>a</w:t>
            </w:r>
            <w:r w:rsidR="00AC5CA5">
              <w:rPr>
                <w:sz w:val="20"/>
                <w:vertAlign w:val="superscript"/>
              </w:rPr>
              <w:t xml:space="preserve"> </w:t>
            </w:r>
            <w:r w:rsidR="00213816">
              <w:rPr>
                <w:sz w:val="20"/>
                <w:vertAlign w:val="superscript"/>
              </w:rPr>
              <w:fldChar w:fldCharType="begin" w:fldLock="1"/>
            </w:r>
            <w:r w:rsidR="00AC7816">
              <w:rPr>
                <w:sz w:val="20"/>
                <w:vertAlign w:val="superscript"/>
              </w:rPr>
              <w:instrText>ADDIN CSL_CITATION {"citationItems":[{"id":"ITEM-1","itemData":{"author":[{"dropping-particle":"","family":"USDA NRCS [United States Department of Agriculture Natural Resources Conservation Service]","given":"","non-dropping-particle":"","parse-names":false,"suffix":""}],"id":"ITEM-1","issued":{"date-parts":[["2008"]]},"publisher-place":"Des Moines, Iowa","title":"Iowa Technical Note No. Agronomy 32: Gaziers Arithmetic","type":"report"},"uris":["http://www.mendeley.com/documents/?uuid=f2099147-f210-49d8-8b58-3df6f9fb6b47"]}],"mendeley":{"formattedCitation":"(USDA NRCS [United States Department of Agriculture Natural Resources Conservation Service], 2008c)","manualFormatting":"(USDA NRCS, 2008c)","plainTextFormattedCitation":"(USDA NRCS [United States Department of Agriculture Natural Resources Conservation Service], 2008c)","previouslyFormattedCitation":"(USDA NRCS [United States Department of Agriculture Natural Resources Conservation Service], 2008c)"},"properties":{"noteIndex":0},"schema":"https://github.com/citation-style-language/schema/raw/master/csl-citation.json"}</w:instrText>
            </w:r>
            <w:r w:rsidR="00213816">
              <w:rPr>
                <w:sz w:val="20"/>
                <w:vertAlign w:val="superscript"/>
              </w:rPr>
              <w:fldChar w:fldCharType="separate"/>
            </w:r>
            <w:r w:rsidR="00811BE4" w:rsidRPr="00811BE4">
              <w:rPr>
                <w:noProof/>
                <w:sz w:val="20"/>
              </w:rPr>
              <w:t>(USDA NRCS, 2008c)</w:t>
            </w:r>
            <w:r w:rsidR="00213816">
              <w:rPr>
                <w:sz w:val="20"/>
                <w:vertAlign w:val="superscript"/>
              </w:rPr>
              <w:fldChar w:fldCharType="end"/>
            </w:r>
            <w:r w:rsidR="00931E53">
              <w:rPr>
                <w:sz w:val="20"/>
              </w:rPr>
              <w:t xml:space="preserve"> </w:t>
            </w:r>
            <w:r w:rsidR="00CE3A96">
              <w:rPr>
                <w:sz w:val="20"/>
              </w:rPr>
              <w:br/>
            </w:r>
            <w:r w:rsidRPr="00305B1C">
              <w:rPr>
                <w:sz w:val="20"/>
                <w:szCs w:val="20"/>
              </w:rPr>
              <w:t>*Most respondents in a survey of Iowa beef production reported a grazing season of April 15 through November 1</w:t>
            </w:r>
            <w:r w:rsidR="00213816">
              <w:rPr>
                <w:sz w:val="20"/>
                <w:szCs w:val="20"/>
              </w:rPr>
              <w:t xml:space="preserve"> </w:t>
            </w:r>
            <w:r w:rsidR="00213816">
              <w:rPr>
                <w:sz w:val="20"/>
                <w:szCs w:val="20"/>
              </w:rPr>
              <w:fldChar w:fldCharType="begin" w:fldLock="1"/>
            </w:r>
            <w:r w:rsidR="001518BA">
              <w:rPr>
                <w:sz w:val="20"/>
                <w:szCs w:val="20"/>
              </w:rPr>
              <w:instrText>ADDIN CSL_CITATION {"citationItems":[{"id":"ITEM-1","itemData":{"author":[{"dropping-particle":"","family":"Iowa Beef Center","given":"","non-dropping-particle":"","parse-names":false,"suffix":""}],"id":"ITEM-1","issued":{"date-parts":[["2007"]]},"number-of-pages":"1-3","publisher":"Iowa State University","publisher-place":"Ames, Iowa","title":"Custom grazing survey 2007: Demographics and management practices","type":"report"},"uris":["http://www.mendeley.com/documents/?uuid=5b336060-127d-4883-bfb8-c2e8a7c20e16"]}],"mendeley":{"formattedCitation":"(Iowa Beef Center, 2007)","plainTextFormattedCitation":"(Iowa Beef Center, 2007)","previouslyFormattedCitation":"(Iowa Beef Center, 2007)"},"properties":{"noteIndex":0},"schema":"https://github.com/citation-style-language/schema/raw/master/csl-citation.json"}</w:instrText>
            </w:r>
            <w:r w:rsidR="00213816">
              <w:rPr>
                <w:sz w:val="20"/>
                <w:szCs w:val="20"/>
              </w:rPr>
              <w:fldChar w:fldCharType="separate"/>
            </w:r>
            <w:r w:rsidR="00213816" w:rsidRPr="00213816">
              <w:rPr>
                <w:noProof/>
                <w:sz w:val="20"/>
                <w:szCs w:val="20"/>
              </w:rPr>
              <w:t>(Iowa Beef Center, 2007)</w:t>
            </w:r>
            <w:r w:rsidR="00213816">
              <w:rPr>
                <w:sz w:val="20"/>
                <w:szCs w:val="20"/>
              </w:rPr>
              <w:fldChar w:fldCharType="end"/>
            </w:r>
            <w:r w:rsidRPr="00305B1C">
              <w:rPr>
                <w:sz w:val="20"/>
                <w:szCs w:val="20"/>
              </w:rPr>
              <w:t>.</w:t>
            </w:r>
          </w:p>
        </w:tc>
      </w:tr>
    </w:tbl>
    <w:p w14:paraId="24627786" w14:textId="77777777" w:rsidR="007754A7" w:rsidRDefault="007754A7">
      <w:pPr>
        <w:spacing w:line="276" w:lineRule="auto"/>
        <w:rPr>
          <w:bCs/>
          <w:szCs w:val="18"/>
        </w:rPr>
      </w:pPr>
      <w:r>
        <w:rPr>
          <w:bCs/>
          <w:szCs w:val="18"/>
        </w:rPr>
        <w:br w:type="page"/>
      </w:r>
    </w:p>
    <w:p w14:paraId="63A73B3B" w14:textId="72B06587" w:rsidR="00550F6F" w:rsidRPr="00805F87" w:rsidRDefault="00550F6F" w:rsidP="00CE3A96">
      <w:pPr>
        <w:pStyle w:val="Heading1"/>
        <w:rPr>
          <w:rFonts w:asciiTheme="minorHAnsi" w:hAnsiTheme="minorHAnsi"/>
          <w:b/>
          <w:sz w:val="24"/>
        </w:rPr>
      </w:pPr>
      <w:bookmarkStart w:id="47" w:name="_Toc28353273"/>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19</w:t>
      </w:r>
      <w:r w:rsidR="003B7AC5" w:rsidRPr="00805F87">
        <w:rPr>
          <w:rFonts w:asciiTheme="minorHAnsi" w:hAnsiTheme="minorHAnsi"/>
          <w:b/>
          <w:noProof/>
          <w:sz w:val="24"/>
        </w:rPr>
        <w:fldChar w:fldCharType="end"/>
      </w:r>
      <w:r w:rsidRPr="00805F87">
        <w:rPr>
          <w:rFonts w:asciiTheme="minorHAnsi" w:hAnsiTheme="minorHAnsi"/>
          <w:b/>
          <w:sz w:val="24"/>
        </w:rPr>
        <w:t>. Yield Base Rate: Mixed Fruit</w:t>
      </w:r>
      <w:r w:rsidR="00EA6C07" w:rsidRPr="00805F87">
        <w:rPr>
          <w:rFonts w:asciiTheme="minorHAnsi" w:hAnsiTheme="minorHAnsi"/>
          <w:b/>
          <w:sz w:val="24"/>
        </w:rPr>
        <w:t>s</w:t>
      </w:r>
      <w:r w:rsidRPr="00805F87">
        <w:rPr>
          <w:rFonts w:asciiTheme="minorHAnsi" w:hAnsiTheme="minorHAnsi"/>
          <w:b/>
          <w:sz w:val="24"/>
        </w:rPr>
        <w:t xml:space="preserve"> and Vegetables</w:t>
      </w:r>
      <w:bookmarkEnd w:id="47"/>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50"/>
        <w:gridCol w:w="1761"/>
        <w:gridCol w:w="2520"/>
        <w:gridCol w:w="2919"/>
      </w:tblGrid>
      <w:tr w:rsidR="00550F6F" w:rsidRPr="002E3AA7" w14:paraId="350CBA68" w14:textId="77777777" w:rsidTr="000E5E68">
        <w:trPr>
          <w:cantSplit/>
          <w:tblHeader/>
        </w:trPr>
        <w:tc>
          <w:tcPr>
            <w:tcW w:w="2250" w:type="dxa"/>
            <w:shd w:val="clear" w:color="auto" w:fill="auto"/>
          </w:tcPr>
          <w:p w14:paraId="21983242" w14:textId="77777777" w:rsidR="00550F6F" w:rsidRPr="00305B1C" w:rsidRDefault="00550F6F" w:rsidP="00305B1C">
            <w:pPr>
              <w:spacing w:line="240" w:lineRule="auto"/>
              <w:rPr>
                <w:b/>
                <w:sz w:val="20"/>
              </w:rPr>
            </w:pPr>
            <w:r w:rsidRPr="00305B1C">
              <w:rPr>
                <w:b/>
                <w:sz w:val="20"/>
              </w:rPr>
              <w:t>Description</w:t>
            </w:r>
          </w:p>
        </w:tc>
        <w:tc>
          <w:tcPr>
            <w:tcW w:w="1761" w:type="dxa"/>
          </w:tcPr>
          <w:p w14:paraId="66CCD010" w14:textId="77777777" w:rsidR="00550F6F" w:rsidRPr="00305B1C" w:rsidRDefault="00550F6F" w:rsidP="00305B1C">
            <w:pPr>
              <w:spacing w:line="240" w:lineRule="auto"/>
              <w:rPr>
                <w:b/>
                <w:sz w:val="20"/>
              </w:rPr>
            </w:pPr>
            <w:r w:rsidRPr="00305B1C">
              <w:rPr>
                <w:b/>
                <w:sz w:val="20"/>
              </w:rPr>
              <w:t>Notation</w:t>
            </w:r>
          </w:p>
        </w:tc>
        <w:tc>
          <w:tcPr>
            <w:tcW w:w="2520" w:type="dxa"/>
            <w:shd w:val="clear" w:color="auto" w:fill="auto"/>
          </w:tcPr>
          <w:p w14:paraId="5A56D798" w14:textId="77777777" w:rsidR="00550F6F" w:rsidRPr="00305B1C" w:rsidRDefault="00550F6F" w:rsidP="00305B1C">
            <w:pPr>
              <w:spacing w:line="240" w:lineRule="auto"/>
              <w:rPr>
                <w:b/>
                <w:sz w:val="20"/>
              </w:rPr>
            </w:pPr>
            <w:r w:rsidRPr="00305B1C">
              <w:rPr>
                <w:b/>
                <w:sz w:val="20"/>
              </w:rPr>
              <w:t>Rule</w:t>
            </w:r>
          </w:p>
        </w:tc>
        <w:tc>
          <w:tcPr>
            <w:tcW w:w="2919" w:type="dxa"/>
            <w:shd w:val="clear" w:color="auto" w:fill="auto"/>
          </w:tcPr>
          <w:p w14:paraId="5099BDA1" w14:textId="77777777" w:rsidR="00550F6F" w:rsidRPr="00305B1C" w:rsidRDefault="00550F6F" w:rsidP="00305B1C">
            <w:pPr>
              <w:spacing w:line="240" w:lineRule="auto"/>
              <w:rPr>
                <w:b/>
                <w:sz w:val="20"/>
              </w:rPr>
            </w:pPr>
            <w:r w:rsidRPr="00305B1C">
              <w:rPr>
                <w:b/>
                <w:sz w:val="20"/>
              </w:rPr>
              <w:t>Possible Values</w:t>
            </w:r>
          </w:p>
        </w:tc>
      </w:tr>
      <w:tr w:rsidR="00550F6F" w:rsidRPr="002E3AA7" w14:paraId="07424B5C" w14:textId="77777777" w:rsidTr="000E5E68">
        <w:trPr>
          <w:cantSplit/>
        </w:trPr>
        <w:tc>
          <w:tcPr>
            <w:tcW w:w="2250" w:type="dxa"/>
            <w:shd w:val="clear" w:color="auto" w:fill="auto"/>
          </w:tcPr>
          <w:p w14:paraId="4457F75B" w14:textId="76CE68B6" w:rsidR="00550F6F" w:rsidRPr="00305B1C" w:rsidRDefault="00550F6F" w:rsidP="00555E44">
            <w:pPr>
              <w:pStyle w:val="NoSpacing"/>
              <w:widowControl w:val="0"/>
              <w:rPr>
                <w:sz w:val="20"/>
              </w:rPr>
            </w:pPr>
            <w:r w:rsidRPr="00305B1C">
              <w:rPr>
                <w:sz w:val="20"/>
              </w:rPr>
              <w:t>Mixed fruit</w:t>
            </w:r>
            <w:r w:rsidR="00EA6C07">
              <w:rPr>
                <w:sz w:val="20"/>
              </w:rPr>
              <w:t>s</w:t>
            </w:r>
            <w:r w:rsidRPr="00305B1C">
              <w:rPr>
                <w:sz w:val="20"/>
              </w:rPr>
              <w:t xml:space="preserve"> and vegetable</w:t>
            </w:r>
            <w:r w:rsidR="00E31CC7">
              <w:rPr>
                <w:sz w:val="20"/>
              </w:rPr>
              <w:t>s</w:t>
            </w:r>
            <w:r w:rsidR="00555E44">
              <w:rPr>
                <w:sz w:val="20"/>
              </w:rPr>
              <w:t xml:space="preserve"> yield base rate</w:t>
            </w:r>
            <w:r w:rsidRPr="00305B1C">
              <w:rPr>
                <w:sz w:val="20"/>
              </w:rPr>
              <w:t>*</w:t>
            </w:r>
          </w:p>
        </w:tc>
        <w:tc>
          <w:tcPr>
            <w:tcW w:w="1761" w:type="dxa"/>
          </w:tcPr>
          <w:p w14:paraId="7DB93426" w14:textId="77777777" w:rsidR="00550F6F" w:rsidRPr="002E3AA7" w:rsidRDefault="00F57DD5" w:rsidP="00550F6F">
            <w:pPr>
              <w:pStyle w:val="NoSpacing"/>
              <w:widowControl w:val="0"/>
              <w:rPr>
                <w:rFonts w:asciiTheme="majorHAnsi" w:hAnsiTheme="majorHAnsi"/>
                <w:sz w:val="20"/>
              </w:rPr>
            </w:pPr>
            <m:oMathPara>
              <m:oMath>
                <m:sSub>
                  <m:sSubPr>
                    <m:ctrlPr>
                      <w:rPr>
                        <w:rFonts w:ascii="Cambria Math" w:hAnsi="Cambria Math"/>
                        <w:i/>
                        <w:sz w:val="20"/>
                      </w:rPr>
                    </m:ctrlPr>
                  </m:sSubPr>
                  <m:e>
                    <m:r>
                      <w:rPr>
                        <w:rFonts w:ascii="Cambria Math" w:hAnsi="Cambria Math"/>
                        <w:sz w:val="20"/>
                      </w:rPr>
                      <m:t>YB</m:t>
                    </m:r>
                  </m:e>
                  <m:sub>
                    <m:r>
                      <w:rPr>
                        <w:rFonts w:ascii="Cambria Math" w:hAnsi="Cambria Math"/>
                        <w:sz w:val="20"/>
                      </w:rPr>
                      <m:t>ij</m:t>
                    </m:r>
                  </m:sub>
                </m:sSub>
              </m:oMath>
            </m:oMathPara>
          </w:p>
          <w:p w14:paraId="45128AB1" w14:textId="339C8ED4" w:rsidR="00550F6F" w:rsidRPr="002E3AA7" w:rsidRDefault="00F57DD5" w:rsidP="00550F6F">
            <w:pPr>
              <w:pStyle w:val="NoSpacing"/>
              <w:widowControl w:val="0"/>
              <w:rPr>
                <w:rFonts w:asciiTheme="majorHAnsi" w:hAnsiTheme="majorHAnsi"/>
                <w:sz w:val="20"/>
              </w:rPr>
            </w:pPr>
            <m:oMathPara>
              <m:oMath>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Mixed fruits</m:t>
                        </m:r>
                      </m:e>
                      <m:e>
                        <m:r>
                          <w:rPr>
                            <w:rFonts w:ascii="Cambria Math" w:hAnsi="Cambria Math"/>
                            <w:sz w:val="20"/>
                          </w:rPr>
                          <m:t>and vegetables</m:t>
                        </m:r>
                      </m:e>
                    </m:eqArr>
                  </m:e>
                </m:d>
              </m:oMath>
            </m:oMathPara>
          </w:p>
        </w:tc>
        <w:tc>
          <w:tcPr>
            <w:tcW w:w="2520" w:type="dxa"/>
            <w:shd w:val="clear" w:color="auto" w:fill="auto"/>
          </w:tcPr>
          <w:p w14:paraId="735F8FEC" w14:textId="77777777" w:rsidR="00550F6F" w:rsidRPr="002E3AA7" w:rsidRDefault="00550F6F" w:rsidP="00550F6F">
            <w:pPr>
              <w:spacing w:line="240" w:lineRule="auto"/>
              <w:jc w:val="both"/>
              <w:rPr>
                <w:sz w:val="20"/>
              </w:rPr>
            </w:pPr>
            <m:oMathPara>
              <m:oMath>
                <m:r>
                  <w:rPr>
                    <w:rFonts w:ascii="Cambria Math" w:hAnsi="Cambria Math"/>
                    <w:sz w:val="20"/>
                  </w:rPr>
                  <m:t>0.25*STM*</m:t>
                </m:r>
                <m:d>
                  <m:dPr>
                    <m:ctrlPr>
                      <w:rPr>
                        <w:rFonts w:ascii="Cambria Math" w:hAnsi="Cambria Math"/>
                        <w:i/>
                        <w:sz w:val="20"/>
                      </w:rPr>
                    </m:ctrlPr>
                  </m:dPr>
                  <m:e>
                    <m:r>
                      <w:rPr>
                        <w:rFonts w:ascii="Cambria Math" w:hAnsi="Cambria Math"/>
                        <w:sz w:val="20"/>
                      </w:rPr>
                      <m:t>GRY+GBY+SQY+STY</m:t>
                    </m:r>
                  </m:e>
                </m:d>
              </m:oMath>
            </m:oMathPara>
          </w:p>
        </w:tc>
        <w:tc>
          <w:tcPr>
            <w:tcW w:w="2919" w:type="dxa"/>
            <w:shd w:val="clear" w:color="auto" w:fill="auto"/>
          </w:tcPr>
          <w:p w14:paraId="342158F4" w14:textId="73AC61FE" w:rsidR="00550F6F" w:rsidRPr="002E3AA7" w:rsidRDefault="00C6188B" w:rsidP="00550F6F">
            <w:pPr>
              <w:pStyle w:val="NoSpacing"/>
              <w:widowControl w:val="0"/>
              <w:rPr>
                <w:rFonts w:asciiTheme="majorHAnsi" w:hAnsiTheme="majorHAnsi"/>
                <w:sz w:val="20"/>
              </w:rPr>
            </w:pPr>
            <m:oMathPara>
              <m:oMath>
                <m:r>
                  <w:rPr>
                    <w:rFonts w:ascii="Cambria Math" w:hAnsi="Cambria Math"/>
                    <w:sz w:val="20"/>
                  </w:rPr>
                  <m:t>6.58-16.5</m:t>
                </m:r>
              </m:oMath>
            </m:oMathPara>
          </w:p>
          <w:p w14:paraId="7E5E6B2B"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3A136C9" w14:textId="77777777" w:rsidTr="000E5E68">
        <w:trPr>
          <w:cantSplit/>
        </w:trPr>
        <w:tc>
          <w:tcPr>
            <w:tcW w:w="2250" w:type="dxa"/>
            <w:tcBorders>
              <w:bottom w:val="single" w:sz="4" w:space="0" w:color="auto"/>
              <w:right w:val="single" w:sz="4" w:space="0" w:color="auto"/>
            </w:tcBorders>
            <w:shd w:val="clear" w:color="auto" w:fill="auto"/>
          </w:tcPr>
          <w:p w14:paraId="1551A9EB" w14:textId="77777777" w:rsidR="00550F6F" w:rsidRPr="00305B1C" w:rsidRDefault="00550F6F" w:rsidP="00550F6F">
            <w:pPr>
              <w:pStyle w:val="NoSpacing"/>
              <w:widowControl w:val="0"/>
              <w:rPr>
                <w:sz w:val="20"/>
              </w:rPr>
            </w:pPr>
            <w:r w:rsidRPr="00305B1C">
              <w:rPr>
                <w:sz w:val="20"/>
              </w:rPr>
              <w:t xml:space="preserve">Grape </w:t>
            </w:r>
            <w:proofErr w:type="spellStart"/>
            <w:r w:rsidRPr="00305B1C">
              <w:rPr>
                <w:sz w:val="20"/>
              </w:rPr>
              <w:t>yield</w:t>
            </w:r>
            <w:r w:rsidRPr="00305B1C">
              <w:rPr>
                <w:sz w:val="20"/>
                <w:vertAlign w:val="superscript"/>
              </w:rPr>
              <w:t>ab</w:t>
            </w:r>
            <w:proofErr w:type="spellEnd"/>
          </w:p>
        </w:tc>
        <w:tc>
          <w:tcPr>
            <w:tcW w:w="1761" w:type="dxa"/>
            <w:tcBorders>
              <w:left w:val="single" w:sz="4" w:space="0" w:color="auto"/>
              <w:bottom w:val="single" w:sz="4" w:space="0" w:color="auto"/>
              <w:right w:val="single" w:sz="4" w:space="0" w:color="auto"/>
            </w:tcBorders>
          </w:tcPr>
          <w:p w14:paraId="78F05743"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GRY</m:t>
                </m:r>
              </m:oMath>
            </m:oMathPara>
          </w:p>
        </w:tc>
        <w:tc>
          <w:tcPr>
            <w:tcW w:w="2520" w:type="dxa"/>
            <w:tcBorders>
              <w:left w:val="single" w:sz="4" w:space="0" w:color="auto"/>
              <w:bottom w:val="single" w:sz="4" w:space="0" w:color="auto"/>
              <w:right w:val="single" w:sz="4" w:space="0" w:color="auto"/>
            </w:tcBorders>
            <w:shd w:val="clear" w:color="auto" w:fill="auto"/>
          </w:tcPr>
          <w:p w14:paraId="37509CB4" w14:textId="77777777" w:rsidR="00550F6F" w:rsidRPr="002E3AA7" w:rsidRDefault="00550F6F" w:rsidP="00550F6F">
            <w:pPr>
              <w:pStyle w:val="NoSpacing"/>
              <w:widowControl w:val="0"/>
              <w:tabs>
                <w:tab w:val="left" w:pos="1245"/>
              </w:tabs>
              <w:rPr>
                <w:rFonts w:asciiTheme="majorHAnsi" w:hAnsiTheme="majorHAnsi"/>
                <w:sz w:val="20"/>
              </w:rPr>
            </w:pPr>
            <w:r w:rsidRPr="002E3AA7">
              <w:rPr>
                <w:rFonts w:asciiTheme="majorHAnsi" w:hAnsiTheme="majorHAnsi"/>
                <w:sz w:val="20"/>
              </w:rPr>
              <w:t>-</w:t>
            </w:r>
          </w:p>
        </w:tc>
        <w:tc>
          <w:tcPr>
            <w:tcW w:w="2919" w:type="dxa"/>
            <w:tcBorders>
              <w:left w:val="single" w:sz="4" w:space="0" w:color="auto"/>
              <w:bottom w:val="single" w:sz="4" w:space="0" w:color="auto"/>
            </w:tcBorders>
            <w:shd w:val="clear" w:color="auto" w:fill="auto"/>
          </w:tcPr>
          <w:p w14:paraId="2A986681" w14:textId="0AD9A000" w:rsidR="00550F6F" w:rsidRPr="002E3AA7" w:rsidRDefault="00C6188B" w:rsidP="00C6188B">
            <w:pPr>
              <w:pStyle w:val="NoSpacing"/>
              <w:widowControl w:val="0"/>
              <w:rPr>
                <w:rFonts w:asciiTheme="majorHAnsi" w:hAnsiTheme="majorHAnsi"/>
                <w:sz w:val="20"/>
              </w:rPr>
            </w:pPr>
            <m:oMathPara>
              <m:oMath>
                <m:r>
                  <w:rPr>
                    <w:rFonts w:ascii="Cambria Math" w:hAnsi="Cambria Math"/>
                    <w:sz w:val="20"/>
                  </w:rPr>
                  <m:t xml:space="preserve">17.6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sSup>
                  <m:sSupPr>
                    <m:ctrlPr>
                      <w:rPr>
                        <w:rFonts w:ascii="Cambria Math" w:hAnsi="Cambria Math"/>
                        <w:i/>
                        <w:sz w:val="20"/>
                      </w:rPr>
                    </m:ctrlPr>
                  </m:sSupPr>
                  <m:e>
                    <m:r>
                      <w:rPr>
                        <w:rFonts w:ascii="Cambria Math" w:hAnsi="Cambria Math"/>
                        <w:sz w:val="20"/>
                      </w:rPr>
                      <m:t xml:space="preserve"> year</m:t>
                    </m:r>
                  </m:e>
                  <m:sup>
                    <m:r>
                      <w:rPr>
                        <w:rFonts w:ascii="Cambria Math" w:hAnsi="Cambria Math"/>
                        <w:sz w:val="20"/>
                      </w:rPr>
                      <m:t>-1</m:t>
                    </m:r>
                  </m:sup>
                </m:sSup>
              </m:oMath>
            </m:oMathPara>
          </w:p>
        </w:tc>
      </w:tr>
      <w:tr w:rsidR="00550F6F" w:rsidRPr="002E3AA7" w14:paraId="30FEB20A" w14:textId="77777777" w:rsidTr="000E5E68">
        <w:trPr>
          <w:cantSplit/>
        </w:trPr>
        <w:tc>
          <w:tcPr>
            <w:tcW w:w="2250" w:type="dxa"/>
            <w:shd w:val="clear" w:color="auto" w:fill="auto"/>
          </w:tcPr>
          <w:p w14:paraId="4ABF8147" w14:textId="77777777" w:rsidR="00550F6F" w:rsidRPr="00305B1C" w:rsidRDefault="00550F6F" w:rsidP="00550F6F">
            <w:pPr>
              <w:pStyle w:val="NoSpacing"/>
              <w:widowControl w:val="0"/>
              <w:rPr>
                <w:sz w:val="20"/>
              </w:rPr>
            </w:pPr>
            <w:r w:rsidRPr="00305B1C">
              <w:rPr>
                <w:sz w:val="20"/>
              </w:rPr>
              <w:t xml:space="preserve">Green bean </w:t>
            </w:r>
            <w:proofErr w:type="spellStart"/>
            <w:r w:rsidRPr="00305B1C">
              <w:rPr>
                <w:sz w:val="20"/>
              </w:rPr>
              <w:t>yield</w:t>
            </w:r>
            <w:r w:rsidRPr="00305B1C">
              <w:rPr>
                <w:sz w:val="20"/>
                <w:vertAlign w:val="superscript"/>
              </w:rPr>
              <w:t>c</w:t>
            </w:r>
            <w:proofErr w:type="spellEnd"/>
          </w:p>
        </w:tc>
        <w:tc>
          <w:tcPr>
            <w:tcW w:w="1761" w:type="dxa"/>
          </w:tcPr>
          <w:p w14:paraId="2FCF6CD7"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GBY</m:t>
                </m:r>
              </m:oMath>
            </m:oMathPara>
          </w:p>
        </w:tc>
        <w:tc>
          <w:tcPr>
            <w:tcW w:w="2520" w:type="dxa"/>
            <w:shd w:val="clear" w:color="auto" w:fill="auto"/>
          </w:tcPr>
          <w:p w14:paraId="438F4B19" w14:textId="77777777" w:rsidR="00550F6F" w:rsidRPr="002E3AA7" w:rsidRDefault="00550F6F" w:rsidP="00550F6F">
            <w:pPr>
              <w:pStyle w:val="NoSpacing"/>
              <w:widowControl w:val="0"/>
              <w:rPr>
                <w:rFonts w:asciiTheme="majorHAnsi" w:hAnsiTheme="majorHAnsi"/>
                <w:sz w:val="20"/>
              </w:rPr>
            </w:pPr>
            <w:r w:rsidRPr="002E3AA7">
              <w:rPr>
                <w:rFonts w:asciiTheme="majorHAnsi" w:hAnsiTheme="majorHAnsi"/>
                <w:sz w:val="20"/>
              </w:rPr>
              <w:t>-</w:t>
            </w:r>
          </w:p>
        </w:tc>
        <w:tc>
          <w:tcPr>
            <w:tcW w:w="2919" w:type="dxa"/>
            <w:shd w:val="clear" w:color="auto" w:fill="auto"/>
          </w:tcPr>
          <w:p w14:paraId="6B40D37F"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6.73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3B0C6C8D" w14:textId="77777777" w:rsidTr="000E5E68">
        <w:trPr>
          <w:cantSplit/>
        </w:trPr>
        <w:tc>
          <w:tcPr>
            <w:tcW w:w="2250" w:type="dxa"/>
            <w:shd w:val="clear" w:color="auto" w:fill="auto"/>
          </w:tcPr>
          <w:p w14:paraId="3600E9B3" w14:textId="77777777" w:rsidR="00550F6F" w:rsidRPr="00305B1C" w:rsidRDefault="00550F6F" w:rsidP="00550F6F">
            <w:pPr>
              <w:pStyle w:val="NoSpacing"/>
              <w:widowControl w:val="0"/>
              <w:rPr>
                <w:sz w:val="20"/>
              </w:rPr>
            </w:pPr>
            <w:r w:rsidRPr="00305B1C">
              <w:rPr>
                <w:sz w:val="20"/>
              </w:rPr>
              <w:t xml:space="preserve">Squash </w:t>
            </w:r>
            <w:proofErr w:type="spellStart"/>
            <w:r w:rsidRPr="00305B1C">
              <w:rPr>
                <w:sz w:val="20"/>
              </w:rPr>
              <w:t>yield</w:t>
            </w:r>
            <w:r w:rsidRPr="00305B1C">
              <w:rPr>
                <w:sz w:val="20"/>
                <w:vertAlign w:val="superscript"/>
              </w:rPr>
              <w:t>c</w:t>
            </w:r>
            <w:proofErr w:type="spellEnd"/>
          </w:p>
        </w:tc>
        <w:tc>
          <w:tcPr>
            <w:tcW w:w="1761" w:type="dxa"/>
          </w:tcPr>
          <w:p w14:paraId="5C12371E"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SQY</m:t>
                </m:r>
              </m:oMath>
            </m:oMathPara>
          </w:p>
        </w:tc>
        <w:tc>
          <w:tcPr>
            <w:tcW w:w="2520" w:type="dxa"/>
            <w:shd w:val="clear" w:color="auto" w:fill="auto"/>
          </w:tcPr>
          <w:p w14:paraId="41D9517D" w14:textId="77777777" w:rsidR="00550F6F" w:rsidRPr="002E3AA7" w:rsidRDefault="00550F6F" w:rsidP="00550F6F">
            <w:pPr>
              <w:pStyle w:val="NoSpacing"/>
              <w:widowControl w:val="0"/>
              <w:rPr>
                <w:rFonts w:asciiTheme="majorHAnsi" w:hAnsiTheme="majorHAnsi"/>
                <w:sz w:val="20"/>
              </w:rPr>
            </w:pPr>
            <w:r w:rsidRPr="002E3AA7">
              <w:rPr>
                <w:rFonts w:asciiTheme="majorHAnsi" w:hAnsiTheme="majorHAnsi"/>
                <w:sz w:val="20"/>
              </w:rPr>
              <w:t>-</w:t>
            </w:r>
          </w:p>
        </w:tc>
        <w:tc>
          <w:tcPr>
            <w:tcW w:w="2919" w:type="dxa"/>
            <w:shd w:val="clear" w:color="auto" w:fill="auto"/>
          </w:tcPr>
          <w:p w14:paraId="49180F36" w14:textId="7FC58F07" w:rsidR="00550F6F" w:rsidRPr="002E3AA7" w:rsidRDefault="00C6188B" w:rsidP="00C6188B">
            <w:pPr>
              <w:pStyle w:val="NoSpacing"/>
              <w:widowControl w:val="0"/>
              <w:rPr>
                <w:rFonts w:asciiTheme="majorHAnsi" w:hAnsiTheme="majorHAnsi"/>
                <w:sz w:val="20"/>
              </w:rPr>
            </w:pPr>
            <m:oMathPara>
              <m:oMath>
                <m:r>
                  <w:rPr>
                    <w:rFonts w:ascii="Cambria Math" w:hAnsi="Cambria Math"/>
                    <w:sz w:val="20"/>
                  </w:rPr>
                  <m:t xml:space="preserve">33.6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29451B38" w14:textId="77777777" w:rsidTr="000E5E68">
        <w:trPr>
          <w:cantSplit/>
        </w:trPr>
        <w:tc>
          <w:tcPr>
            <w:tcW w:w="2250" w:type="dxa"/>
            <w:tcBorders>
              <w:bottom w:val="single" w:sz="4" w:space="0" w:color="auto"/>
              <w:right w:val="single" w:sz="4" w:space="0" w:color="auto"/>
            </w:tcBorders>
            <w:shd w:val="clear" w:color="auto" w:fill="auto"/>
          </w:tcPr>
          <w:p w14:paraId="66AD2035" w14:textId="77777777" w:rsidR="00550F6F" w:rsidRPr="00305B1C" w:rsidRDefault="00550F6F" w:rsidP="00550F6F">
            <w:pPr>
              <w:pStyle w:val="NoSpacing"/>
              <w:widowControl w:val="0"/>
              <w:rPr>
                <w:sz w:val="20"/>
              </w:rPr>
            </w:pPr>
            <w:r w:rsidRPr="00305B1C">
              <w:rPr>
                <w:sz w:val="20"/>
              </w:rPr>
              <w:t xml:space="preserve">Strawberry </w:t>
            </w:r>
            <w:proofErr w:type="spellStart"/>
            <w:r w:rsidRPr="00305B1C">
              <w:rPr>
                <w:sz w:val="20"/>
              </w:rPr>
              <w:t>yield</w:t>
            </w:r>
            <w:r w:rsidRPr="00305B1C">
              <w:rPr>
                <w:sz w:val="20"/>
                <w:vertAlign w:val="superscript"/>
              </w:rPr>
              <w:t>c</w:t>
            </w:r>
            <w:proofErr w:type="spellEnd"/>
          </w:p>
        </w:tc>
        <w:tc>
          <w:tcPr>
            <w:tcW w:w="1761" w:type="dxa"/>
            <w:tcBorders>
              <w:left w:val="single" w:sz="4" w:space="0" w:color="auto"/>
              <w:bottom w:val="single" w:sz="4" w:space="0" w:color="auto"/>
              <w:right w:val="single" w:sz="4" w:space="0" w:color="auto"/>
            </w:tcBorders>
          </w:tcPr>
          <w:p w14:paraId="1AB979EE"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STY</m:t>
                </m:r>
              </m:oMath>
            </m:oMathPara>
          </w:p>
        </w:tc>
        <w:tc>
          <w:tcPr>
            <w:tcW w:w="2520" w:type="dxa"/>
            <w:tcBorders>
              <w:left w:val="single" w:sz="4" w:space="0" w:color="auto"/>
              <w:bottom w:val="single" w:sz="4" w:space="0" w:color="auto"/>
              <w:right w:val="single" w:sz="4" w:space="0" w:color="auto"/>
            </w:tcBorders>
            <w:shd w:val="clear" w:color="auto" w:fill="auto"/>
          </w:tcPr>
          <w:p w14:paraId="58876FC8" w14:textId="77777777" w:rsidR="00550F6F" w:rsidRPr="002E3AA7" w:rsidRDefault="00550F6F" w:rsidP="00550F6F">
            <w:pPr>
              <w:pStyle w:val="NoSpacing"/>
              <w:widowControl w:val="0"/>
              <w:tabs>
                <w:tab w:val="left" w:pos="1245"/>
              </w:tabs>
              <w:rPr>
                <w:rFonts w:asciiTheme="majorHAnsi" w:hAnsiTheme="majorHAnsi"/>
                <w:sz w:val="20"/>
              </w:rPr>
            </w:pPr>
            <w:r w:rsidRPr="002E3AA7">
              <w:rPr>
                <w:rFonts w:asciiTheme="majorHAnsi" w:hAnsiTheme="majorHAnsi"/>
                <w:sz w:val="20"/>
              </w:rPr>
              <w:t>-</w:t>
            </w:r>
          </w:p>
        </w:tc>
        <w:tc>
          <w:tcPr>
            <w:tcW w:w="2919" w:type="dxa"/>
            <w:tcBorders>
              <w:left w:val="single" w:sz="4" w:space="0" w:color="auto"/>
              <w:bottom w:val="single" w:sz="4" w:space="0" w:color="auto"/>
            </w:tcBorders>
            <w:shd w:val="clear" w:color="auto" w:fill="auto"/>
          </w:tcPr>
          <w:p w14:paraId="5ED84111"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 xml:space="preserve">7.85 Mg </m:t>
                </m:r>
                <m:sSup>
                  <m:sSupPr>
                    <m:ctrlPr>
                      <w:rPr>
                        <w:rFonts w:ascii="Cambria Math" w:hAnsi="Cambria Math"/>
                        <w:i/>
                        <w:sz w:val="20"/>
                      </w:rPr>
                    </m:ctrlPr>
                  </m:sSupPr>
                  <m:e>
                    <m:r>
                      <w:rPr>
                        <w:rFonts w:ascii="Cambria Math" w:hAnsi="Cambria Math"/>
                        <w:sz w:val="20"/>
                      </w:rPr>
                      <m:t>ha</m:t>
                    </m:r>
                  </m:e>
                  <m:sup>
                    <m:r>
                      <w:rPr>
                        <w:rFonts w:ascii="Cambria Math" w:hAnsi="Cambria Math"/>
                        <w:sz w:val="20"/>
                      </w:rPr>
                      <m:t>-1</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year</m:t>
                    </m:r>
                  </m:e>
                  <m:sup>
                    <m:r>
                      <w:rPr>
                        <w:rFonts w:ascii="Cambria Math" w:hAnsi="Cambria Math"/>
                        <w:sz w:val="20"/>
                      </w:rPr>
                      <m:t>-1</m:t>
                    </m:r>
                  </m:sup>
                </m:sSup>
              </m:oMath>
            </m:oMathPara>
          </w:p>
        </w:tc>
      </w:tr>
      <w:tr w:rsidR="00550F6F" w:rsidRPr="002E3AA7" w14:paraId="2A351A7D" w14:textId="77777777" w:rsidTr="000E5E68">
        <w:trPr>
          <w:cantSplit/>
        </w:trPr>
        <w:tc>
          <w:tcPr>
            <w:tcW w:w="2250" w:type="dxa"/>
            <w:vMerge w:val="restart"/>
            <w:tcBorders>
              <w:right w:val="single" w:sz="4" w:space="0" w:color="auto"/>
            </w:tcBorders>
            <w:shd w:val="clear" w:color="auto" w:fill="auto"/>
          </w:tcPr>
          <w:p w14:paraId="5B31F85A" w14:textId="77777777" w:rsidR="00550F6F" w:rsidRPr="00305B1C" w:rsidRDefault="00550F6F" w:rsidP="00550F6F">
            <w:pPr>
              <w:pStyle w:val="NoSpacing"/>
              <w:widowControl w:val="0"/>
              <w:rPr>
                <w:sz w:val="20"/>
              </w:rPr>
            </w:pPr>
            <w:r w:rsidRPr="00305B1C">
              <w:rPr>
                <w:sz w:val="20"/>
              </w:rPr>
              <w:t xml:space="preserve">Soil texture </w:t>
            </w:r>
            <w:proofErr w:type="spellStart"/>
            <w:r w:rsidRPr="00305B1C">
              <w:rPr>
                <w:sz w:val="20"/>
              </w:rPr>
              <w:t>multiplier</w:t>
            </w:r>
            <w:r w:rsidRPr="00305B1C">
              <w:rPr>
                <w:sz w:val="20"/>
                <w:vertAlign w:val="superscript"/>
              </w:rPr>
              <w:t>c</w:t>
            </w:r>
            <w:proofErr w:type="spellEnd"/>
          </w:p>
        </w:tc>
        <w:tc>
          <w:tcPr>
            <w:tcW w:w="1761" w:type="dxa"/>
            <w:vMerge w:val="restart"/>
            <w:tcBorders>
              <w:left w:val="single" w:sz="4" w:space="0" w:color="auto"/>
              <w:right w:val="single" w:sz="4" w:space="0" w:color="auto"/>
            </w:tcBorders>
          </w:tcPr>
          <w:p w14:paraId="271179B3" w14:textId="77777777"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STM</m:t>
                </m:r>
              </m:oMath>
            </m:oMathPara>
          </w:p>
        </w:tc>
        <w:tc>
          <w:tcPr>
            <w:tcW w:w="2520" w:type="dxa"/>
            <w:tcBorders>
              <w:left w:val="single" w:sz="4" w:space="0" w:color="auto"/>
              <w:bottom w:val="single" w:sz="4" w:space="0" w:color="auto"/>
              <w:right w:val="single" w:sz="4" w:space="0" w:color="auto"/>
            </w:tcBorders>
            <w:shd w:val="clear" w:color="auto" w:fill="auto"/>
          </w:tcPr>
          <w:p w14:paraId="64769C2B" w14:textId="77777777" w:rsidR="00550F6F" w:rsidRPr="00305B1C" w:rsidRDefault="00550F6F" w:rsidP="00550F6F">
            <w:pPr>
              <w:pStyle w:val="NoSpacing"/>
              <w:widowControl w:val="0"/>
              <w:tabs>
                <w:tab w:val="left" w:pos="1245"/>
              </w:tabs>
              <w:rPr>
                <w:sz w:val="20"/>
              </w:rPr>
            </w:pPr>
            <w:r w:rsidRPr="00305B1C">
              <w:rPr>
                <w:sz w:val="20"/>
              </w:rPr>
              <w:t>Fine sandy loam</w:t>
            </w:r>
          </w:p>
        </w:tc>
        <w:tc>
          <w:tcPr>
            <w:tcW w:w="2919" w:type="dxa"/>
            <w:tcBorders>
              <w:left w:val="single" w:sz="4" w:space="0" w:color="auto"/>
              <w:bottom w:val="single" w:sz="4" w:space="0" w:color="auto"/>
            </w:tcBorders>
            <w:shd w:val="clear" w:color="auto" w:fill="auto"/>
          </w:tcPr>
          <w:p w14:paraId="35521D26" w14:textId="77777777" w:rsidR="00550F6F" w:rsidRPr="002E3AA7" w:rsidRDefault="00550F6F" w:rsidP="00550F6F">
            <w:pPr>
              <w:pStyle w:val="NoSpacing"/>
              <w:widowControl w:val="0"/>
              <w:rPr>
                <w:rFonts w:asciiTheme="majorHAnsi" w:hAnsiTheme="majorHAnsi"/>
                <w:sz w:val="20"/>
              </w:rPr>
            </w:pPr>
            <m:oMath>
              <m:r>
                <w:rPr>
                  <w:rFonts w:ascii="Cambria Math" w:hAnsi="Cambria Math"/>
                  <w:sz w:val="20"/>
                </w:rPr>
                <m:t>1</m:t>
              </m:r>
            </m:oMath>
            <w:r w:rsidRPr="002E3AA7">
              <w:rPr>
                <w:rFonts w:asciiTheme="majorHAnsi" w:hAnsiTheme="majorHAnsi"/>
                <w:sz w:val="20"/>
              </w:rPr>
              <w:t>.00</w:t>
            </w:r>
          </w:p>
        </w:tc>
      </w:tr>
      <w:tr w:rsidR="00550F6F" w:rsidRPr="002E3AA7" w14:paraId="67F7A075" w14:textId="77777777" w:rsidTr="000E5E68">
        <w:trPr>
          <w:cantSplit/>
        </w:trPr>
        <w:tc>
          <w:tcPr>
            <w:tcW w:w="2250" w:type="dxa"/>
            <w:vMerge/>
            <w:tcBorders>
              <w:right w:val="single" w:sz="4" w:space="0" w:color="auto"/>
            </w:tcBorders>
            <w:shd w:val="clear" w:color="auto" w:fill="auto"/>
          </w:tcPr>
          <w:p w14:paraId="52460586" w14:textId="77777777" w:rsidR="00550F6F" w:rsidRPr="002E3AA7" w:rsidRDefault="00550F6F" w:rsidP="00550F6F">
            <w:pPr>
              <w:pStyle w:val="NoSpacing"/>
              <w:widowControl w:val="0"/>
              <w:rPr>
                <w:rFonts w:asciiTheme="majorHAnsi" w:hAnsiTheme="majorHAnsi"/>
                <w:sz w:val="20"/>
              </w:rPr>
            </w:pPr>
          </w:p>
        </w:tc>
        <w:tc>
          <w:tcPr>
            <w:tcW w:w="1761" w:type="dxa"/>
            <w:vMerge/>
            <w:tcBorders>
              <w:left w:val="single" w:sz="4" w:space="0" w:color="auto"/>
              <w:right w:val="single" w:sz="4" w:space="0" w:color="auto"/>
            </w:tcBorders>
          </w:tcPr>
          <w:p w14:paraId="634ED6E5" w14:textId="77777777" w:rsidR="00550F6F" w:rsidRPr="002E3AA7" w:rsidRDefault="00550F6F" w:rsidP="00550F6F">
            <w:pPr>
              <w:pStyle w:val="NoSpacing"/>
              <w:widowControl w:val="0"/>
              <w:rPr>
                <w:rFonts w:asciiTheme="majorHAnsi" w:hAnsiTheme="majorHAnsi"/>
                <w:sz w:val="20"/>
              </w:rPr>
            </w:pPr>
          </w:p>
        </w:tc>
        <w:tc>
          <w:tcPr>
            <w:tcW w:w="2520" w:type="dxa"/>
            <w:tcBorders>
              <w:left w:val="single" w:sz="4" w:space="0" w:color="auto"/>
              <w:bottom w:val="single" w:sz="4" w:space="0" w:color="auto"/>
              <w:right w:val="single" w:sz="4" w:space="0" w:color="auto"/>
            </w:tcBorders>
            <w:shd w:val="clear" w:color="auto" w:fill="auto"/>
          </w:tcPr>
          <w:p w14:paraId="6296FAA3" w14:textId="77777777" w:rsidR="00550F6F" w:rsidRPr="00305B1C" w:rsidRDefault="00550F6F" w:rsidP="00550F6F">
            <w:pPr>
              <w:pStyle w:val="NoSpacing"/>
              <w:widowControl w:val="0"/>
              <w:tabs>
                <w:tab w:val="left" w:pos="1245"/>
              </w:tabs>
              <w:rPr>
                <w:sz w:val="20"/>
              </w:rPr>
            </w:pPr>
            <w:r w:rsidRPr="00305B1C">
              <w:rPr>
                <w:sz w:val="20"/>
              </w:rPr>
              <w:t>Silt loam</w:t>
            </w:r>
          </w:p>
        </w:tc>
        <w:tc>
          <w:tcPr>
            <w:tcW w:w="2919" w:type="dxa"/>
            <w:tcBorders>
              <w:left w:val="single" w:sz="4" w:space="0" w:color="auto"/>
              <w:bottom w:val="single" w:sz="4" w:space="0" w:color="auto"/>
            </w:tcBorders>
            <w:shd w:val="clear" w:color="auto" w:fill="auto"/>
          </w:tcPr>
          <w:p w14:paraId="551A2B30" w14:textId="590CEB24" w:rsidR="00550F6F" w:rsidRPr="002E3AA7" w:rsidRDefault="00550F6F" w:rsidP="00550F6F">
            <w:pPr>
              <w:pStyle w:val="NoSpacing"/>
              <w:widowControl w:val="0"/>
              <w:rPr>
                <w:rFonts w:asciiTheme="majorHAnsi" w:hAnsiTheme="majorHAnsi"/>
                <w:sz w:val="20"/>
              </w:rPr>
            </w:pPr>
            <m:oMathPara>
              <m:oMath>
                <m:r>
                  <w:rPr>
                    <w:rFonts w:ascii="Cambria Math" w:hAnsi="Cambria Math"/>
                    <w:sz w:val="20"/>
                  </w:rPr>
                  <m:t>0.900</m:t>
                </m:r>
              </m:oMath>
            </m:oMathPara>
          </w:p>
        </w:tc>
      </w:tr>
      <w:tr w:rsidR="00550F6F" w:rsidRPr="002E3AA7" w14:paraId="359E7FFE" w14:textId="77777777" w:rsidTr="000E5E68">
        <w:trPr>
          <w:cantSplit/>
        </w:trPr>
        <w:tc>
          <w:tcPr>
            <w:tcW w:w="2250" w:type="dxa"/>
            <w:vMerge/>
            <w:tcBorders>
              <w:right w:val="single" w:sz="4" w:space="0" w:color="auto"/>
            </w:tcBorders>
            <w:shd w:val="clear" w:color="auto" w:fill="auto"/>
          </w:tcPr>
          <w:p w14:paraId="21D3A869" w14:textId="77777777" w:rsidR="00550F6F" w:rsidRPr="002E3AA7" w:rsidRDefault="00550F6F" w:rsidP="00550F6F">
            <w:pPr>
              <w:pStyle w:val="NoSpacing"/>
              <w:widowControl w:val="0"/>
              <w:rPr>
                <w:rFonts w:asciiTheme="majorHAnsi" w:hAnsiTheme="majorHAnsi"/>
                <w:sz w:val="20"/>
              </w:rPr>
            </w:pPr>
          </w:p>
        </w:tc>
        <w:tc>
          <w:tcPr>
            <w:tcW w:w="1761" w:type="dxa"/>
            <w:vMerge/>
            <w:tcBorders>
              <w:left w:val="single" w:sz="4" w:space="0" w:color="auto"/>
              <w:right w:val="single" w:sz="4" w:space="0" w:color="auto"/>
            </w:tcBorders>
          </w:tcPr>
          <w:p w14:paraId="4FF079F1" w14:textId="77777777" w:rsidR="00550F6F" w:rsidRPr="002E3AA7" w:rsidRDefault="00550F6F" w:rsidP="00550F6F">
            <w:pPr>
              <w:pStyle w:val="NoSpacing"/>
              <w:widowControl w:val="0"/>
              <w:rPr>
                <w:rFonts w:asciiTheme="majorHAnsi" w:hAnsiTheme="majorHAnsi"/>
                <w:sz w:val="20"/>
              </w:rPr>
            </w:pPr>
          </w:p>
        </w:tc>
        <w:tc>
          <w:tcPr>
            <w:tcW w:w="2520" w:type="dxa"/>
            <w:tcBorders>
              <w:left w:val="single" w:sz="4" w:space="0" w:color="auto"/>
              <w:bottom w:val="single" w:sz="4" w:space="0" w:color="auto"/>
              <w:right w:val="single" w:sz="4" w:space="0" w:color="auto"/>
            </w:tcBorders>
            <w:shd w:val="clear" w:color="auto" w:fill="auto"/>
          </w:tcPr>
          <w:p w14:paraId="5782FC6C" w14:textId="77777777" w:rsidR="00550F6F" w:rsidRPr="00305B1C" w:rsidRDefault="00550F6F" w:rsidP="00550F6F">
            <w:pPr>
              <w:pStyle w:val="NoSpacing"/>
              <w:widowControl w:val="0"/>
              <w:tabs>
                <w:tab w:val="left" w:pos="1245"/>
              </w:tabs>
              <w:rPr>
                <w:sz w:val="20"/>
              </w:rPr>
            </w:pPr>
            <w:r w:rsidRPr="00305B1C">
              <w:rPr>
                <w:sz w:val="20"/>
              </w:rPr>
              <w:t>Loam</w:t>
            </w:r>
          </w:p>
        </w:tc>
        <w:tc>
          <w:tcPr>
            <w:tcW w:w="2919" w:type="dxa"/>
            <w:tcBorders>
              <w:left w:val="single" w:sz="4" w:space="0" w:color="auto"/>
              <w:bottom w:val="single" w:sz="4" w:space="0" w:color="auto"/>
            </w:tcBorders>
            <w:shd w:val="clear" w:color="auto" w:fill="auto"/>
          </w:tcPr>
          <w:p w14:paraId="571AAE53" w14:textId="5FA5979F" w:rsidR="00550F6F" w:rsidRPr="002E3AA7" w:rsidRDefault="00550F6F" w:rsidP="00550F6F">
            <w:pPr>
              <w:pStyle w:val="NoSpacing"/>
              <w:widowControl w:val="0"/>
              <w:rPr>
                <w:rFonts w:asciiTheme="majorHAnsi" w:hAnsiTheme="majorHAnsi"/>
                <w:sz w:val="20"/>
              </w:rPr>
            </w:pPr>
            <m:oMath>
              <m:r>
                <w:rPr>
                  <w:rFonts w:ascii="Cambria Math" w:hAnsi="Cambria Math"/>
                  <w:sz w:val="20"/>
                </w:rPr>
                <m:t>0.85</m:t>
              </m:r>
            </m:oMath>
            <w:r w:rsidR="00C6188B">
              <w:rPr>
                <w:rFonts w:asciiTheme="majorHAnsi" w:hAnsiTheme="majorHAnsi"/>
                <w:sz w:val="20"/>
              </w:rPr>
              <w:t>0</w:t>
            </w:r>
          </w:p>
        </w:tc>
      </w:tr>
      <w:tr w:rsidR="00550F6F" w:rsidRPr="002E3AA7" w14:paraId="63BAFB27" w14:textId="77777777" w:rsidTr="000E5E68">
        <w:trPr>
          <w:cantSplit/>
        </w:trPr>
        <w:tc>
          <w:tcPr>
            <w:tcW w:w="2250" w:type="dxa"/>
            <w:vMerge/>
            <w:tcBorders>
              <w:bottom w:val="single" w:sz="4" w:space="0" w:color="auto"/>
              <w:right w:val="single" w:sz="4" w:space="0" w:color="auto"/>
            </w:tcBorders>
            <w:shd w:val="clear" w:color="auto" w:fill="auto"/>
          </w:tcPr>
          <w:p w14:paraId="1CA104F3" w14:textId="77777777" w:rsidR="00550F6F" w:rsidRPr="002E3AA7" w:rsidRDefault="00550F6F" w:rsidP="00550F6F">
            <w:pPr>
              <w:pStyle w:val="NoSpacing"/>
              <w:widowControl w:val="0"/>
              <w:rPr>
                <w:rFonts w:asciiTheme="majorHAnsi" w:hAnsiTheme="majorHAnsi"/>
                <w:sz w:val="20"/>
              </w:rPr>
            </w:pPr>
          </w:p>
        </w:tc>
        <w:tc>
          <w:tcPr>
            <w:tcW w:w="1761" w:type="dxa"/>
            <w:vMerge/>
            <w:tcBorders>
              <w:left w:val="single" w:sz="4" w:space="0" w:color="auto"/>
              <w:bottom w:val="single" w:sz="4" w:space="0" w:color="auto"/>
              <w:right w:val="single" w:sz="4" w:space="0" w:color="auto"/>
            </w:tcBorders>
          </w:tcPr>
          <w:p w14:paraId="6847914D" w14:textId="77777777" w:rsidR="00550F6F" w:rsidRPr="002E3AA7" w:rsidRDefault="00550F6F" w:rsidP="00550F6F">
            <w:pPr>
              <w:pStyle w:val="NoSpacing"/>
              <w:widowControl w:val="0"/>
              <w:rPr>
                <w:rFonts w:asciiTheme="majorHAnsi" w:hAnsiTheme="majorHAnsi"/>
                <w:sz w:val="20"/>
              </w:rPr>
            </w:pPr>
          </w:p>
        </w:tc>
        <w:tc>
          <w:tcPr>
            <w:tcW w:w="2520" w:type="dxa"/>
            <w:tcBorders>
              <w:left w:val="single" w:sz="4" w:space="0" w:color="auto"/>
              <w:bottom w:val="single" w:sz="4" w:space="0" w:color="auto"/>
              <w:right w:val="single" w:sz="4" w:space="0" w:color="auto"/>
            </w:tcBorders>
            <w:shd w:val="clear" w:color="auto" w:fill="auto"/>
          </w:tcPr>
          <w:p w14:paraId="1C9E2B90" w14:textId="77777777" w:rsidR="00550F6F" w:rsidRPr="00305B1C" w:rsidRDefault="00550F6F" w:rsidP="00550F6F">
            <w:pPr>
              <w:pStyle w:val="NoSpacing"/>
              <w:widowControl w:val="0"/>
              <w:tabs>
                <w:tab w:val="left" w:pos="1245"/>
              </w:tabs>
              <w:rPr>
                <w:sz w:val="20"/>
              </w:rPr>
            </w:pPr>
            <w:r w:rsidRPr="00305B1C">
              <w:rPr>
                <w:sz w:val="20"/>
              </w:rPr>
              <w:t>Clay loam, Mucky silt loam, Silty clay loam</w:t>
            </w:r>
          </w:p>
        </w:tc>
        <w:tc>
          <w:tcPr>
            <w:tcW w:w="2919" w:type="dxa"/>
            <w:tcBorders>
              <w:left w:val="single" w:sz="4" w:space="0" w:color="auto"/>
              <w:bottom w:val="single" w:sz="4" w:space="0" w:color="auto"/>
            </w:tcBorders>
            <w:shd w:val="clear" w:color="auto" w:fill="auto"/>
          </w:tcPr>
          <w:p w14:paraId="7AF9FF10" w14:textId="6EB69CE7" w:rsidR="00550F6F" w:rsidRPr="002E3AA7" w:rsidRDefault="00550F6F" w:rsidP="00550F6F">
            <w:pPr>
              <w:pStyle w:val="NoSpacing"/>
              <w:widowControl w:val="0"/>
              <w:rPr>
                <w:rFonts w:asciiTheme="majorHAnsi" w:hAnsiTheme="majorHAnsi"/>
                <w:sz w:val="20"/>
              </w:rPr>
            </w:pPr>
            <m:oMath>
              <m:r>
                <w:rPr>
                  <w:rFonts w:ascii="Cambria Math" w:hAnsi="Cambria Math"/>
                  <w:sz w:val="20"/>
                </w:rPr>
                <m:t>0.40</m:t>
              </m:r>
            </m:oMath>
            <w:r w:rsidR="00C6188B">
              <w:rPr>
                <w:rFonts w:asciiTheme="majorHAnsi" w:hAnsiTheme="majorHAnsi"/>
                <w:sz w:val="20"/>
              </w:rPr>
              <w:t>0</w:t>
            </w:r>
          </w:p>
        </w:tc>
      </w:tr>
      <w:tr w:rsidR="00550F6F" w:rsidRPr="002E3AA7" w14:paraId="5E4BDE60" w14:textId="77777777" w:rsidTr="000E5E68">
        <w:trPr>
          <w:cantSplit/>
          <w:trHeight w:val="620"/>
        </w:trPr>
        <w:tc>
          <w:tcPr>
            <w:tcW w:w="9450" w:type="dxa"/>
            <w:gridSpan w:val="4"/>
            <w:tcBorders>
              <w:top w:val="single" w:sz="4" w:space="0" w:color="auto"/>
              <w:left w:val="nil"/>
              <w:bottom w:val="nil"/>
              <w:right w:val="nil"/>
            </w:tcBorders>
            <w:shd w:val="clear" w:color="auto" w:fill="auto"/>
          </w:tcPr>
          <w:p w14:paraId="1741E834" w14:textId="5B2E0FA2" w:rsidR="00550F6F" w:rsidRPr="0052551A" w:rsidRDefault="00550F6F" w:rsidP="000E5E68">
            <w:pPr>
              <w:widowControl w:val="0"/>
              <w:spacing w:after="0" w:line="240" w:lineRule="auto"/>
              <w:rPr>
                <w:sz w:val="20"/>
              </w:rPr>
            </w:pPr>
            <w:r w:rsidRPr="00305B1C">
              <w:rPr>
                <w:sz w:val="20"/>
                <w:vertAlign w:val="superscript"/>
              </w:rPr>
              <w:t>a</w:t>
            </w:r>
            <w:r w:rsidR="00AC5CA5">
              <w:rPr>
                <w:sz w:val="20"/>
                <w:vertAlign w:val="superscript"/>
              </w:rPr>
              <w:t xml:space="preserve"> </w:t>
            </w:r>
            <w:r w:rsidR="00546577">
              <w:rPr>
                <w:sz w:val="20"/>
              </w:rPr>
              <w:fldChar w:fldCharType="begin" w:fldLock="1"/>
            </w:r>
            <w:r w:rsidR="00546577">
              <w:rPr>
                <w:sz w:val="20"/>
              </w:rPr>
              <w:instrText>ADDIN CSL_CITATION {"citationItems":[{"id":"ITEM-1","itemData":{"ISBN":"9789066057074","ISSN":"05677572","abstract":"Since 1999, there has been a resurgence of interest in grape and organic fruit production in the Midwestern U.S. state of Iowa. With the new U.S. federal rules governing organic production becoming effective in October 2002, any products sold as \"organic\" in the U.S. must be grown without synthetic fertilizers, pesticides, genetically modified seeds or ingredients, antibiotics or hormones for a period of 3 years, but \"wine made with organic grapes\" may contain 100 ppm sulfur dioxide. In an Organic Grape Vineyard Survey, conducted in 2002, and at the Organic Grape Vineyard Demonstration, viticulturists reported planting Vitis labrusca or V. labrusca hybrids with inherent disease-tolerance as their most important method for managing diseases. Integrated weed management, using cover crops, mulching and mowing, offered the option for weed control. Successful organic apple production relies on insect mating disruption and integrated pest management, including apple scab disease-resistant cultivars and non-synthetic pesticides, such as kaolin clay particle film. Research conducted in a certified organic apple (Malus H domestica Borkh.) orchard in 2000 determined that kaolin particle film was effective in lowering codling moth and plum curculio insect damage in Redfree and Jonafree apples during the growing season and in Jonafree apples at harvest. Beneficial insects were not harmed by the kaolin clay treatments. Apple productivity and yields were not affected by pest management treatments. In postharvest examinations, washing significantly reduced yeast and mold populations on kaolin particle film-treated apples. Organic fruit production will become a viable niche market in the Midwestern U.S. as producer and consumer demand for less pesticides in the environment increases and pest management technology is advanced through cooperative efforts between universities and private industry.","author":[{"dropping-particle":"","family":"Delate","given":"Kathleen","non-dropping-particle":"","parse-names":false,"suffix":""},{"dropping-particle":"","family":"Friedrich","given":"Heather","non-dropping-particle":"","parse-names":false,"suffix":""}],"container-title":"Acta Horticulturae","id":"ITEM-1","issued":{"date-parts":[["2004"]]},"page":"309-320","title":"Organic apple and grape performance in the midwestern U.S.","type":"article-journal","volume":"638"},"uris":["http://www.mendeley.com/documents/?uuid=fb65f19b-8390-396c-ab70-133cdc30e65e"]}],"mendeley":{"formattedCitation":"(Delate and Friedrich, 2004)","plainTextFormattedCitation":"(Delate and Friedrich, 2004)","previouslyFormattedCitation":"(Delate and Friedrich, 2004)"},"properties":{"noteIndex":0},"schema":"https://github.com/citation-style-language/schema/raw/master/csl-citation.json"}</w:instrText>
            </w:r>
            <w:r w:rsidR="00546577">
              <w:rPr>
                <w:sz w:val="20"/>
              </w:rPr>
              <w:fldChar w:fldCharType="separate"/>
            </w:r>
            <w:r w:rsidR="00546577" w:rsidRPr="00546577">
              <w:rPr>
                <w:noProof/>
                <w:sz w:val="20"/>
              </w:rPr>
              <w:t>(Delate and Friedrich, 2004)</w:t>
            </w:r>
            <w:r w:rsidR="00546577">
              <w:rPr>
                <w:sz w:val="20"/>
              </w:rPr>
              <w:fldChar w:fldCharType="end"/>
            </w:r>
          </w:p>
          <w:p w14:paraId="5675CEFB" w14:textId="6B9BE18B" w:rsidR="00550F6F" w:rsidRPr="00D60EEF" w:rsidRDefault="00550F6F" w:rsidP="000E5E68">
            <w:pPr>
              <w:widowControl w:val="0"/>
              <w:spacing w:after="0" w:line="240" w:lineRule="auto"/>
              <w:rPr>
                <w:sz w:val="20"/>
              </w:rPr>
            </w:pPr>
            <w:r w:rsidRPr="00305B1C">
              <w:rPr>
                <w:sz w:val="20"/>
                <w:vertAlign w:val="superscript"/>
              </w:rPr>
              <w:t>b</w:t>
            </w:r>
            <w:r w:rsidR="00D60EEF">
              <w:rPr>
                <w:sz w:val="20"/>
                <w:vertAlign w:val="superscript"/>
              </w:rPr>
              <w:t xml:space="preserve"> </w:t>
            </w:r>
            <w:r w:rsidR="00D60EEF">
              <w:rPr>
                <w:sz w:val="20"/>
                <w:vertAlign w:val="superscript"/>
              </w:rPr>
              <w:fldChar w:fldCharType="begin" w:fldLock="1"/>
            </w:r>
            <w:r w:rsidR="00AC7816">
              <w:rPr>
                <w:sz w:val="20"/>
                <w:vertAlign w:val="superscript"/>
              </w:rPr>
              <w:instrText>ADDIN CSL_CITATION {"citationItems":[{"id":"ITEM-1","itemData":{"author":[{"dropping-particle":"","family":"Post","given":"R M","non-dropping-particle":"","parse-names":false,"suffix":""},{"dropping-particle":"","family":"Robinson","given":"J A","non-dropping-particle":"","parse-names":false,"suffix":""}],"container-title":"The Third N.J. Shaulis Organic Grape and Wine Production Symposium, NYSAES Special Report No.69","editor":[{"dropping-particle":"","family":"Post","given":"R","non-dropping-particle":"","parse-names":false,"suffix":""}],"id":"ITEM-1","issued":{"date-parts":[["1995"]]},"page":"7-14","publisher":"New York State Agricultural Experiement Station, Cornell University","publisher-place":"Ithaca, New York","title":"The SARE - Cornell Organic Grape Project","type":"paper-conference"},"uris":["http://www.mendeley.com/documents/?uuid=a9d94ba7-1ccd-4cdc-89c6-96d951b07c3b"]}],"mendeley":{"formattedCitation":"(Post and Robinson, 1995)","plainTextFormattedCitation":"(Post and Robinson, 1995)","previouslyFormattedCitation":"(Post and Robinson, 1995)"},"properties":{"noteIndex":0},"schema":"https://github.com/citation-style-language/schema/raw/master/csl-citation.json"}</w:instrText>
            </w:r>
            <w:r w:rsidR="00D60EEF">
              <w:rPr>
                <w:sz w:val="20"/>
                <w:vertAlign w:val="superscript"/>
              </w:rPr>
              <w:fldChar w:fldCharType="separate"/>
            </w:r>
            <w:r w:rsidR="00D60EEF" w:rsidRPr="00D60EEF">
              <w:rPr>
                <w:noProof/>
                <w:sz w:val="20"/>
              </w:rPr>
              <w:t>(Post and Robinson, 1995)</w:t>
            </w:r>
            <w:r w:rsidR="00D60EEF">
              <w:rPr>
                <w:sz w:val="20"/>
                <w:vertAlign w:val="superscript"/>
              </w:rPr>
              <w:fldChar w:fldCharType="end"/>
            </w:r>
          </w:p>
          <w:p w14:paraId="009266F4" w14:textId="600A00D0" w:rsidR="00550F6F" w:rsidRPr="00305B1C" w:rsidRDefault="00550F6F" w:rsidP="000E5E68">
            <w:pPr>
              <w:widowControl w:val="0"/>
              <w:spacing w:after="0" w:line="240" w:lineRule="auto"/>
              <w:rPr>
                <w:sz w:val="20"/>
              </w:rPr>
            </w:pPr>
            <w:r w:rsidRPr="00305B1C">
              <w:rPr>
                <w:sz w:val="20"/>
                <w:vertAlign w:val="superscript"/>
              </w:rPr>
              <w:t>c</w:t>
            </w:r>
            <w:r w:rsidR="00AC5CA5">
              <w:rPr>
                <w:sz w:val="20"/>
                <w:vertAlign w:val="superscript"/>
              </w:rPr>
              <w:t xml:space="preserve"> </w:t>
            </w:r>
            <w:r w:rsidR="00546577">
              <w:rPr>
                <w:sz w:val="20"/>
              </w:rPr>
              <w:fldChar w:fldCharType="begin" w:fldLock="1"/>
            </w:r>
            <w:r w:rsidR="00546577">
              <w:rPr>
                <w:sz w:val="20"/>
              </w:rPr>
              <w:instrText>ADDIN CSL_CITATION {"citationItems":[{"id":"ITEM-1","itemData":{"author":[{"dropping-particle":"","family":"Taber","given":"HG","non-dropping-particle":"","parse-names":false,"suffix":""}],"container-title":"Iowa State University Extension, Iowa State University of Science and Technology","id":"ITEM-1","issued":{"date-parts":[["2008"]]},"number-of-pages":"21","publisher-place":"Ames, Iowa","title":"Commercial vegetable production—a small farm opportunity?","type":"report"},"uris":["http://www.mendeley.com/documents/?uuid=4b1f6454-4055-37ba-8c65-3c8c8d180f09"]}],"mendeley":{"formattedCitation":"(Taber, 2008)","plainTextFormattedCitation":"(Taber, 2008)","previouslyFormattedCitation":"(Taber, 2008)"},"properties":{"noteIndex":0},"schema":"https://github.com/citation-style-language/schema/raw/master/csl-citation.json"}</w:instrText>
            </w:r>
            <w:r w:rsidR="00546577">
              <w:rPr>
                <w:sz w:val="20"/>
              </w:rPr>
              <w:fldChar w:fldCharType="separate"/>
            </w:r>
            <w:r w:rsidR="00546577" w:rsidRPr="00546577">
              <w:rPr>
                <w:noProof/>
                <w:sz w:val="20"/>
              </w:rPr>
              <w:t>(Taber, 2008)</w:t>
            </w:r>
            <w:r w:rsidR="00546577">
              <w:rPr>
                <w:sz w:val="20"/>
              </w:rPr>
              <w:fldChar w:fldCharType="end"/>
            </w:r>
          </w:p>
          <w:p w14:paraId="6C3592C1" w14:textId="77777777" w:rsidR="00550F6F" w:rsidRPr="00305B1C" w:rsidRDefault="00550F6F" w:rsidP="000E5E68">
            <w:pPr>
              <w:widowControl w:val="0"/>
              <w:spacing w:after="0" w:line="240" w:lineRule="auto"/>
              <w:rPr>
                <w:sz w:val="20"/>
              </w:rPr>
            </w:pPr>
            <w:r w:rsidRPr="00305B1C">
              <w:rPr>
                <w:sz w:val="20"/>
              </w:rPr>
              <w:t>*We allocated one-quarter of each mixed fruit</w:t>
            </w:r>
            <w:r w:rsidR="00EA6C07">
              <w:rPr>
                <w:sz w:val="20"/>
              </w:rPr>
              <w:t>s</w:t>
            </w:r>
            <w:r w:rsidRPr="00305B1C">
              <w:rPr>
                <w:sz w:val="20"/>
              </w:rPr>
              <w:t xml:space="preserve"> and vegetable grid cell to each of the four crops.</w:t>
            </w:r>
          </w:p>
        </w:tc>
      </w:tr>
    </w:tbl>
    <w:p w14:paraId="1F9EEC75" w14:textId="77777777" w:rsidR="007754A7" w:rsidRDefault="007754A7" w:rsidP="00550F6F">
      <w:pPr>
        <w:pStyle w:val="Caption"/>
        <w:rPr>
          <w:rFonts w:ascii="Cambria" w:hAnsi="Cambria"/>
          <w:bCs w:val="0"/>
          <w:szCs w:val="24"/>
        </w:rPr>
      </w:pPr>
    </w:p>
    <w:p w14:paraId="2EE20757" w14:textId="77777777" w:rsidR="00506A7E" w:rsidRDefault="00506A7E">
      <w:pPr>
        <w:spacing w:line="276" w:lineRule="auto"/>
        <w:rPr>
          <w:bCs/>
          <w:szCs w:val="18"/>
        </w:rPr>
      </w:pPr>
      <w:r>
        <w:br w:type="page"/>
      </w:r>
    </w:p>
    <w:p w14:paraId="30406F58" w14:textId="7433E5B9" w:rsidR="00550F6F" w:rsidRPr="000E5E68" w:rsidRDefault="00550F6F" w:rsidP="000E5E68">
      <w:pPr>
        <w:pStyle w:val="Heading1"/>
        <w:rPr>
          <w:rFonts w:asciiTheme="minorHAnsi" w:hAnsiTheme="minorHAnsi"/>
          <w:sz w:val="24"/>
        </w:rPr>
      </w:pPr>
      <w:bookmarkStart w:id="48" w:name="_Toc28353274"/>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20</w:t>
      </w:r>
      <w:r w:rsidR="003B7AC5" w:rsidRPr="00805F87">
        <w:rPr>
          <w:rFonts w:asciiTheme="minorHAnsi" w:hAnsiTheme="minorHAnsi"/>
          <w:b/>
          <w:noProof/>
          <w:sz w:val="24"/>
        </w:rPr>
        <w:fldChar w:fldCharType="end"/>
      </w:r>
      <w:r w:rsidRPr="00805F87">
        <w:rPr>
          <w:rFonts w:asciiTheme="minorHAnsi" w:hAnsiTheme="minorHAnsi"/>
          <w:b/>
          <w:sz w:val="24"/>
        </w:rPr>
        <w:t>.</w:t>
      </w:r>
      <w:r w:rsidRPr="000E5E68">
        <w:rPr>
          <w:rFonts w:asciiTheme="minorHAnsi" w:hAnsiTheme="minorHAnsi"/>
          <w:sz w:val="24"/>
        </w:rPr>
        <w:t xml:space="preserve"> </w:t>
      </w:r>
      <w:r w:rsidRPr="00805F87">
        <w:rPr>
          <w:rFonts w:asciiTheme="minorHAnsi" w:hAnsiTheme="minorHAnsi"/>
          <w:b/>
          <w:sz w:val="24"/>
        </w:rPr>
        <w:t xml:space="preserve">Yield Base Rate: </w:t>
      </w:r>
      <w:proofErr w:type="spellStart"/>
      <w:r w:rsidRPr="00805F87">
        <w:rPr>
          <w:rFonts w:asciiTheme="minorHAnsi" w:hAnsiTheme="minorHAnsi"/>
          <w:b/>
          <w:sz w:val="24"/>
        </w:rPr>
        <w:t>Wood</w:t>
      </w:r>
      <w:r w:rsidRPr="00805F87">
        <w:rPr>
          <w:rFonts w:asciiTheme="minorHAnsi" w:hAnsiTheme="minorHAnsi"/>
          <w:b/>
          <w:sz w:val="24"/>
          <w:vertAlign w:val="superscript"/>
        </w:rPr>
        <w:t>a</w:t>
      </w:r>
      <w:bookmarkEnd w:id="48"/>
      <w:proofErr w:type="spellEnd"/>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450"/>
        <w:gridCol w:w="3330"/>
      </w:tblGrid>
      <w:tr w:rsidR="00927160" w:rsidRPr="002E3AA7" w14:paraId="42650F6C" w14:textId="5A2D8041" w:rsidTr="000E5E68">
        <w:trPr>
          <w:cantSplit/>
          <w:trHeight w:val="346"/>
          <w:tblHeader/>
        </w:trPr>
        <w:tc>
          <w:tcPr>
            <w:tcW w:w="1960" w:type="dxa"/>
            <w:tcBorders>
              <w:top w:val="single" w:sz="2" w:space="0" w:color="auto"/>
              <w:left w:val="single" w:sz="2" w:space="0" w:color="auto"/>
              <w:right w:val="single" w:sz="2" w:space="0" w:color="auto"/>
            </w:tcBorders>
          </w:tcPr>
          <w:p w14:paraId="32FC5B89" w14:textId="77777777" w:rsidR="00927160" w:rsidRPr="00305B1C" w:rsidRDefault="00927160" w:rsidP="00305B1C">
            <w:pPr>
              <w:spacing w:line="240" w:lineRule="auto"/>
              <w:rPr>
                <w:b/>
                <w:sz w:val="20"/>
              </w:rPr>
            </w:pPr>
            <w:r w:rsidRPr="00305B1C">
              <w:rPr>
                <w:b/>
                <w:sz w:val="20"/>
              </w:rPr>
              <w:t>County</w:t>
            </w:r>
          </w:p>
        </w:tc>
        <w:tc>
          <w:tcPr>
            <w:tcW w:w="2450" w:type="dxa"/>
            <w:tcBorders>
              <w:top w:val="single" w:sz="2" w:space="0" w:color="auto"/>
              <w:left w:val="single" w:sz="2" w:space="0" w:color="auto"/>
              <w:right w:val="single" w:sz="2" w:space="0" w:color="auto"/>
            </w:tcBorders>
          </w:tcPr>
          <w:p w14:paraId="16506513" w14:textId="77777777" w:rsidR="00927160" w:rsidRPr="00305B1C" w:rsidRDefault="00927160" w:rsidP="00305B1C">
            <w:pPr>
              <w:spacing w:line="240" w:lineRule="auto"/>
              <w:rPr>
                <w:b/>
                <w:sz w:val="20"/>
              </w:rPr>
            </w:pPr>
            <w:r w:rsidRPr="00305B1C">
              <w:rPr>
                <w:b/>
                <w:sz w:val="20"/>
              </w:rPr>
              <w:t>ISPAID Soil Type</w:t>
            </w:r>
          </w:p>
        </w:tc>
        <w:tc>
          <w:tcPr>
            <w:tcW w:w="3330" w:type="dxa"/>
            <w:tcBorders>
              <w:top w:val="single" w:sz="2" w:space="0" w:color="auto"/>
              <w:left w:val="single" w:sz="2" w:space="0" w:color="auto"/>
              <w:right w:val="single" w:sz="2" w:space="0" w:color="auto"/>
            </w:tcBorders>
          </w:tcPr>
          <w:p w14:paraId="78287031" w14:textId="590C8E03" w:rsidR="00927160" w:rsidRPr="00305B1C" w:rsidRDefault="00927160" w:rsidP="000E5E68">
            <w:pPr>
              <w:spacing w:line="240" w:lineRule="auto"/>
              <w:rPr>
                <w:b/>
                <w:sz w:val="20"/>
              </w:rPr>
            </w:pPr>
            <w:r>
              <w:rPr>
                <w:b/>
                <w:sz w:val="20"/>
              </w:rPr>
              <w:t xml:space="preserve">Yield Base Rate </w:t>
            </w:r>
            <w:proofErr w:type="spellStart"/>
            <w:r w:rsidRPr="00555E44">
              <w:rPr>
                <w:b/>
                <w:i/>
                <w:sz w:val="20"/>
              </w:rPr>
              <w:t>YB</w:t>
            </w:r>
            <w:r w:rsidRPr="00555E44">
              <w:rPr>
                <w:b/>
                <w:i/>
                <w:sz w:val="20"/>
                <w:vertAlign w:val="subscript"/>
              </w:rPr>
              <w:t>ij</w:t>
            </w:r>
            <w:proofErr w:type="spellEnd"/>
            <w:r w:rsidR="000E5E68">
              <w:rPr>
                <w:b/>
                <w:i/>
                <w:sz w:val="20"/>
                <w:vertAlign w:val="subscript"/>
              </w:rPr>
              <w:t xml:space="preserve"> </w:t>
            </w:r>
            <w:r w:rsidRPr="00305B1C">
              <w:rPr>
                <w:b/>
                <w:sz w:val="20"/>
              </w:rPr>
              <w:t>(m</w:t>
            </w:r>
            <w:r w:rsidRPr="00555E44">
              <w:rPr>
                <w:b/>
                <w:sz w:val="20"/>
                <w:vertAlign w:val="superscript"/>
              </w:rPr>
              <w:t>3</w:t>
            </w:r>
            <w:r w:rsidRPr="00305B1C">
              <w:rPr>
                <w:b/>
                <w:sz w:val="20"/>
              </w:rPr>
              <w:t xml:space="preserve"> ha</w:t>
            </w:r>
            <w:r w:rsidRPr="00555E44">
              <w:rPr>
                <w:b/>
                <w:sz w:val="20"/>
                <w:vertAlign w:val="superscript"/>
              </w:rPr>
              <w:t>-1</w:t>
            </w:r>
            <w:r w:rsidRPr="00305B1C">
              <w:rPr>
                <w:b/>
                <w:sz w:val="20"/>
              </w:rPr>
              <w:t xml:space="preserve"> year</w:t>
            </w:r>
            <w:r w:rsidRPr="00555E44">
              <w:rPr>
                <w:b/>
                <w:sz w:val="20"/>
                <w:vertAlign w:val="superscript"/>
              </w:rPr>
              <w:t>-</w:t>
            </w:r>
            <w:proofErr w:type="gramStart"/>
            <w:r w:rsidRPr="00555E44">
              <w:rPr>
                <w:b/>
                <w:sz w:val="20"/>
                <w:vertAlign w:val="superscript"/>
              </w:rPr>
              <w:t>1</w:t>
            </w:r>
            <w:r w:rsidRPr="00305B1C">
              <w:rPr>
                <w:b/>
                <w:sz w:val="20"/>
              </w:rPr>
              <w:t>)</w:t>
            </w:r>
            <w:r>
              <w:rPr>
                <w:b/>
                <w:sz w:val="20"/>
              </w:rPr>
              <w:t>*</w:t>
            </w:r>
            <w:proofErr w:type="gramEnd"/>
          </w:p>
        </w:tc>
      </w:tr>
      <w:tr w:rsidR="00927160" w:rsidRPr="002E3AA7" w14:paraId="2A742874" w14:textId="35C502F9" w:rsidTr="000E5E68">
        <w:trPr>
          <w:cantSplit/>
          <w:trHeight w:val="341"/>
          <w:tblHeader/>
        </w:trPr>
        <w:tc>
          <w:tcPr>
            <w:tcW w:w="1960" w:type="dxa"/>
            <w:vMerge w:val="restart"/>
          </w:tcPr>
          <w:p w14:paraId="3A0D7362" w14:textId="77777777" w:rsidR="00927160" w:rsidRPr="00305B1C" w:rsidRDefault="00927160" w:rsidP="00927160">
            <w:pPr>
              <w:spacing w:line="240" w:lineRule="auto"/>
              <w:rPr>
                <w:b/>
                <w:sz w:val="20"/>
              </w:rPr>
            </w:pPr>
            <w:r w:rsidRPr="00305B1C">
              <w:rPr>
                <w:b/>
                <w:sz w:val="20"/>
              </w:rPr>
              <w:t>Boone County</w:t>
            </w:r>
          </w:p>
        </w:tc>
        <w:tc>
          <w:tcPr>
            <w:tcW w:w="2450" w:type="dxa"/>
          </w:tcPr>
          <w:p w14:paraId="31104594" w14:textId="77777777" w:rsidR="00927160" w:rsidRPr="00305B1C" w:rsidRDefault="00927160" w:rsidP="00927160">
            <w:pPr>
              <w:pStyle w:val="NoSpacing"/>
              <w:widowControl w:val="0"/>
              <w:rPr>
                <w:sz w:val="20"/>
              </w:rPr>
            </w:pPr>
            <w:r w:rsidRPr="00305B1C">
              <w:rPr>
                <w:sz w:val="20"/>
              </w:rPr>
              <w:t>Clarion 138B</w:t>
            </w:r>
          </w:p>
        </w:tc>
        <w:tc>
          <w:tcPr>
            <w:tcW w:w="3330" w:type="dxa"/>
          </w:tcPr>
          <w:p w14:paraId="584A0379" w14:textId="11E22412"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60</w:t>
            </w:r>
          </w:p>
        </w:tc>
      </w:tr>
      <w:tr w:rsidR="00927160" w:rsidRPr="002E3AA7" w14:paraId="57BADCE2" w14:textId="1440859B" w:rsidTr="000E5E68">
        <w:trPr>
          <w:cantSplit/>
          <w:trHeight w:val="323"/>
          <w:tblHeader/>
        </w:trPr>
        <w:tc>
          <w:tcPr>
            <w:tcW w:w="1960" w:type="dxa"/>
            <w:vMerge/>
          </w:tcPr>
          <w:p w14:paraId="4540A868" w14:textId="77777777" w:rsidR="00927160" w:rsidRPr="00305B1C" w:rsidRDefault="00927160" w:rsidP="00927160">
            <w:pPr>
              <w:spacing w:line="240" w:lineRule="auto"/>
              <w:rPr>
                <w:b/>
                <w:sz w:val="20"/>
              </w:rPr>
            </w:pPr>
          </w:p>
        </w:tc>
        <w:tc>
          <w:tcPr>
            <w:tcW w:w="2450" w:type="dxa"/>
          </w:tcPr>
          <w:p w14:paraId="5C897572" w14:textId="77777777" w:rsidR="00927160" w:rsidRPr="00305B1C" w:rsidRDefault="00927160" w:rsidP="00927160">
            <w:pPr>
              <w:pStyle w:val="NoSpacing"/>
              <w:widowControl w:val="0"/>
              <w:rPr>
                <w:sz w:val="20"/>
              </w:rPr>
            </w:pPr>
            <w:proofErr w:type="spellStart"/>
            <w:r w:rsidRPr="00305B1C">
              <w:rPr>
                <w:sz w:val="20"/>
              </w:rPr>
              <w:t>Buckney</w:t>
            </w:r>
            <w:proofErr w:type="spellEnd"/>
            <w:r w:rsidRPr="00305B1C">
              <w:rPr>
                <w:sz w:val="20"/>
              </w:rPr>
              <w:t xml:space="preserve"> 1636</w:t>
            </w:r>
          </w:p>
        </w:tc>
        <w:tc>
          <w:tcPr>
            <w:tcW w:w="3330" w:type="dxa"/>
          </w:tcPr>
          <w:p w14:paraId="206B8430" w14:textId="52D72DB7" w:rsidR="00927160" w:rsidRPr="00305B1C" w:rsidRDefault="00C6188B" w:rsidP="00C6188B">
            <w:pPr>
              <w:spacing w:line="240" w:lineRule="auto"/>
              <w:rPr>
                <w:sz w:val="20"/>
              </w:rPr>
            </w:pPr>
            <m:oMathPara>
              <m:oMath>
                <m:r>
                  <w:rPr>
                    <w:rFonts w:ascii="Cambria Math" w:hAnsi="Cambria Math"/>
                    <w:sz w:val="20"/>
                  </w:rPr>
                  <m:t>0.729</m:t>
                </m:r>
              </m:oMath>
            </m:oMathPara>
          </w:p>
        </w:tc>
      </w:tr>
      <w:tr w:rsidR="00927160" w:rsidRPr="002E3AA7" w14:paraId="4EB2224B" w14:textId="133374AF" w:rsidTr="000E5E68">
        <w:trPr>
          <w:cantSplit/>
          <w:trHeight w:val="144"/>
          <w:tblHeader/>
        </w:trPr>
        <w:tc>
          <w:tcPr>
            <w:tcW w:w="1960" w:type="dxa"/>
            <w:vMerge/>
          </w:tcPr>
          <w:p w14:paraId="36B8B3D4" w14:textId="77777777" w:rsidR="00927160" w:rsidRPr="00305B1C" w:rsidRDefault="00927160" w:rsidP="00927160">
            <w:pPr>
              <w:spacing w:line="240" w:lineRule="auto"/>
              <w:rPr>
                <w:b/>
                <w:sz w:val="20"/>
              </w:rPr>
            </w:pPr>
          </w:p>
        </w:tc>
        <w:tc>
          <w:tcPr>
            <w:tcW w:w="2450" w:type="dxa"/>
          </w:tcPr>
          <w:p w14:paraId="66D78ACE" w14:textId="77777777" w:rsidR="00927160" w:rsidRPr="00305B1C" w:rsidRDefault="00927160" w:rsidP="00927160">
            <w:pPr>
              <w:pStyle w:val="NoSpacing"/>
              <w:widowControl w:val="0"/>
              <w:rPr>
                <w:sz w:val="20"/>
              </w:rPr>
            </w:pPr>
            <w:r w:rsidRPr="00305B1C">
              <w:rPr>
                <w:sz w:val="20"/>
              </w:rPr>
              <w:t>Canisteo 507</w:t>
            </w:r>
          </w:p>
        </w:tc>
        <w:tc>
          <w:tcPr>
            <w:tcW w:w="3330" w:type="dxa"/>
          </w:tcPr>
          <w:p w14:paraId="75F4E2EA" w14:textId="71291150" w:rsidR="00927160" w:rsidRPr="00305B1C" w:rsidRDefault="00C6188B" w:rsidP="00C6188B">
            <w:pPr>
              <w:spacing w:line="240" w:lineRule="auto"/>
              <w:rPr>
                <w:sz w:val="20"/>
              </w:rPr>
            </w:pPr>
            <m:oMathPara>
              <m:oMath>
                <m:r>
                  <w:rPr>
                    <w:rFonts w:ascii="Cambria Math" w:hAnsi="Cambria Math"/>
                    <w:sz w:val="20"/>
                  </w:rPr>
                  <m:t>0.496</m:t>
                </m:r>
              </m:oMath>
            </m:oMathPara>
          </w:p>
        </w:tc>
      </w:tr>
      <w:tr w:rsidR="00927160" w:rsidRPr="002E3AA7" w14:paraId="0C2832E0" w14:textId="59E6E2DA" w:rsidTr="000E5E68">
        <w:trPr>
          <w:cantSplit/>
          <w:trHeight w:val="144"/>
          <w:tblHeader/>
        </w:trPr>
        <w:tc>
          <w:tcPr>
            <w:tcW w:w="1960" w:type="dxa"/>
            <w:vMerge/>
          </w:tcPr>
          <w:p w14:paraId="22DA77AE" w14:textId="77777777" w:rsidR="00927160" w:rsidRPr="00305B1C" w:rsidRDefault="00927160" w:rsidP="00927160">
            <w:pPr>
              <w:spacing w:line="240" w:lineRule="auto"/>
              <w:rPr>
                <w:b/>
                <w:sz w:val="20"/>
              </w:rPr>
            </w:pPr>
          </w:p>
        </w:tc>
        <w:tc>
          <w:tcPr>
            <w:tcW w:w="2450" w:type="dxa"/>
          </w:tcPr>
          <w:p w14:paraId="322E1F49" w14:textId="77777777" w:rsidR="00927160" w:rsidRPr="00305B1C" w:rsidRDefault="00927160" w:rsidP="00927160">
            <w:pPr>
              <w:pStyle w:val="NoSpacing"/>
              <w:widowControl w:val="0"/>
              <w:rPr>
                <w:sz w:val="20"/>
              </w:rPr>
            </w:pPr>
            <w:proofErr w:type="spellStart"/>
            <w:r w:rsidRPr="00305B1C">
              <w:rPr>
                <w:sz w:val="20"/>
              </w:rPr>
              <w:t>Coland</w:t>
            </w:r>
            <w:proofErr w:type="spellEnd"/>
            <w:r w:rsidRPr="00305B1C">
              <w:rPr>
                <w:sz w:val="20"/>
              </w:rPr>
              <w:t xml:space="preserve"> 135</w:t>
            </w:r>
          </w:p>
        </w:tc>
        <w:tc>
          <w:tcPr>
            <w:tcW w:w="3330" w:type="dxa"/>
          </w:tcPr>
          <w:p w14:paraId="2E72FB87" w14:textId="7CBD9A6E" w:rsidR="00927160" w:rsidRPr="00305B1C" w:rsidRDefault="00C6188B" w:rsidP="00C6188B">
            <w:pPr>
              <w:spacing w:line="240" w:lineRule="auto"/>
              <w:rPr>
                <w:sz w:val="20"/>
              </w:rPr>
            </w:pPr>
            <m:oMathPara>
              <m:oMath>
                <m:r>
                  <w:rPr>
                    <w:rFonts w:ascii="Cambria Math" w:hAnsi="Cambria Math"/>
                    <w:sz w:val="20"/>
                  </w:rPr>
                  <m:t>0.496</m:t>
                </m:r>
              </m:oMath>
            </m:oMathPara>
          </w:p>
        </w:tc>
      </w:tr>
      <w:tr w:rsidR="00927160" w:rsidRPr="002E3AA7" w14:paraId="7D2A6F2E" w14:textId="68486D7A" w:rsidTr="000E5E68">
        <w:trPr>
          <w:cantSplit/>
          <w:trHeight w:val="144"/>
          <w:tblHeader/>
        </w:trPr>
        <w:tc>
          <w:tcPr>
            <w:tcW w:w="1960" w:type="dxa"/>
            <w:vMerge/>
          </w:tcPr>
          <w:p w14:paraId="7D348421" w14:textId="77777777" w:rsidR="00927160" w:rsidRPr="00305B1C" w:rsidRDefault="00927160" w:rsidP="00927160">
            <w:pPr>
              <w:spacing w:line="240" w:lineRule="auto"/>
              <w:rPr>
                <w:b/>
                <w:sz w:val="20"/>
              </w:rPr>
            </w:pPr>
          </w:p>
        </w:tc>
        <w:tc>
          <w:tcPr>
            <w:tcW w:w="2450" w:type="dxa"/>
          </w:tcPr>
          <w:p w14:paraId="62BDCE23" w14:textId="77777777" w:rsidR="00927160" w:rsidRPr="00305B1C" w:rsidRDefault="00927160" w:rsidP="00927160">
            <w:pPr>
              <w:pStyle w:val="NoSpacing"/>
              <w:widowControl w:val="0"/>
              <w:rPr>
                <w:sz w:val="20"/>
              </w:rPr>
            </w:pPr>
            <w:r w:rsidRPr="00305B1C">
              <w:rPr>
                <w:sz w:val="20"/>
              </w:rPr>
              <w:t>Nicollet 55</w:t>
            </w:r>
          </w:p>
        </w:tc>
        <w:tc>
          <w:tcPr>
            <w:tcW w:w="3330" w:type="dxa"/>
          </w:tcPr>
          <w:p w14:paraId="269A0123" w14:textId="00A610AB" w:rsidR="00927160" w:rsidRPr="00305B1C" w:rsidRDefault="00927160" w:rsidP="00927160">
            <w:pPr>
              <w:spacing w:line="240" w:lineRule="auto"/>
              <w:rPr>
                <w:sz w:val="20"/>
              </w:rPr>
            </w:pPr>
            <w:r>
              <w:rPr>
                <w:rFonts w:asciiTheme="majorHAnsi" w:hAnsiTheme="majorHAnsi"/>
                <w:sz w:val="20"/>
              </w:rPr>
              <w:t>1.02</w:t>
            </w:r>
          </w:p>
        </w:tc>
      </w:tr>
      <w:tr w:rsidR="00927160" w:rsidRPr="002E3AA7" w14:paraId="68E95127" w14:textId="46AA01AC" w:rsidTr="000E5E68">
        <w:trPr>
          <w:cantSplit/>
          <w:trHeight w:val="144"/>
          <w:tblHeader/>
        </w:trPr>
        <w:tc>
          <w:tcPr>
            <w:tcW w:w="1960" w:type="dxa"/>
            <w:vMerge/>
          </w:tcPr>
          <w:p w14:paraId="5FF84540" w14:textId="77777777" w:rsidR="00927160" w:rsidRPr="00305B1C" w:rsidRDefault="00927160" w:rsidP="00927160">
            <w:pPr>
              <w:spacing w:line="240" w:lineRule="auto"/>
              <w:rPr>
                <w:b/>
                <w:sz w:val="20"/>
              </w:rPr>
            </w:pPr>
          </w:p>
        </w:tc>
        <w:tc>
          <w:tcPr>
            <w:tcW w:w="2450" w:type="dxa"/>
          </w:tcPr>
          <w:p w14:paraId="528586BC" w14:textId="77777777" w:rsidR="00927160" w:rsidRPr="00305B1C" w:rsidRDefault="00927160" w:rsidP="00927160">
            <w:pPr>
              <w:pStyle w:val="NoSpacing"/>
              <w:widowControl w:val="0"/>
              <w:rPr>
                <w:sz w:val="20"/>
              </w:rPr>
            </w:pPr>
            <w:r w:rsidRPr="00305B1C">
              <w:rPr>
                <w:sz w:val="20"/>
              </w:rPr>
              <w:t>Okoboji 90</w:t>
            </w:r>
          </w:p>
        </w:tc>
        <w:tc>
          <w:tcPr>
            <w:tcW w:w="3330" w:type="dxa"/>
          </w:tcPr>
          <w:p w14:paraId="678EB602" w14:textId="18B8258B" w:rsidR="00927160" w:rsidRPr="00305B1C" w:rsidRDefault="00C6188B" w:rsidP="00C6188B">
            <w:pPr>
              <w:spacing w:line="240" w:lineRule="auto"/>
              <w:rPr>
                <w:sz w:val="20"/>
              </w:rPr>
            </w:pPr>
            <m:oMathPara>
              <m:oMath>
                <m:r>
                  <w:rPr>
                    <w:rFonts w:ascii="Cambria Math" w:hAnsi="Cambria Math"/>
                    <w:sz w:val="20"/>
                  </w:rPr>
                  <m:t>0.496</m:t>
                </m:r>
              </m:oMath>
            </m:oMathPara>
          </w:p>
        </w:tc>
      </w:tr>
      <w:tr w:rsidR="00927160" w:rsidRPr="002E3AA7" w14:paraId="6D88F611" w14:textId="6EC065DA" w:rsidTr="000E5E68">
        <w:trPr>
          <w:cantSplit/>
          <w:trHeight w:val="144"/>
          <w:tblHeader/>
        </w:trPr>
        <w:tc>
          <w:tcPr>
            <w:tcW w:w="1960" w:type="dxa"/>
            <w:vMerge w:val="restart"/>
          </w:tcPr>
          <w:p w14:paraId="59DB2A9F" w14:textId="77777777" w:rsidR="00927160" w:rsidRPr="00305B1C" w:rsidRDefault="00927160" w:rsidP="00927160">
            <w:pPr>
              <w:spacing w:line="240" w:lineRule="auto"/>
              <w:rPr>
                <w:b/>
                <w:sz w:val="20"/>
              </w:rPr>
            </w:pPr>
            <w:r w:rsidRPr="00305B1C">
              <w:rPr>
                <w:b/>
                <w:sz w:val="20"/>
              </w:rPr>
              <w:t>Jasper County</w:t>
            </w:r>
          </w:p>
        </w:tc>
        <w:tc>
          <w:tcPr>
            <w:tcW w:w="2450" w:type="dxa"/>
          </w:tcPr>
          <w:p w14:paraId="47FEED5A" w14:textId="77777777" w:rsidR="00927160" w:rsidRPr="00305B1C" w:rsidRDefault="00927160" w:rsidP="00927160">
            <w:pPr>
              <w:pStyle w:val="NoSpacing"/>
              <w:widowControl w:val="0"/>
              <w:rPr>
                <w:sz w:val="20"/>
              </w:rPr>
            </w:pPr>
            <w:r w:rsidRPr="00305B1C">
              <w:rPr>
                <w:sz w:val="20"/>
              </w:rPr>
              <w:t>Downs 162D2</w:t>
            </w:r>
          </w:p>
        </w:tc>
        <w:tc>
          <w:tcPr>
            <w:tcW w:w="3330" w:type="dxa"/>
          </w:tcPr>
          <w:p w14:paraId="19E47C80" w14:textId="5ACFD229"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60</w:t>
            </w:r>
          </w:p>
        </w:tc>
      </w:tr>
      <w:tr w:rsidR="00927160" w:rsidRPr="002E3AA7" w14:paraId="7985DD6E" w14:textId="197CA2EC" w:rsidTr="000E5E68">
        <w:trPr>
          <w:cantSplit/>
          <w:trHeight w:val="144"/>
          <w:tblHeader/>
        </w:trPr>
        <w:tc>
          <w:tcPr>
            <w:tcW w:w="1960" w:type="dxa"/>
            <w:vMerge/>
          </w:tcPr>
          <w:p w14:paraId="3A54D387" w14:textId="77777777" w:rsidR="00927160" w:rsidRPr="002E3AA7" w:rsidRDefault="00927160" w:rsidP="00927160">
            <w:pPr>
              <w:pStyle w:val="NoSpacing"/>
              <w:widowControl w:val="0"/>
              <w:rPr>
                <w:rFonts w:asciiTheme="majorHAnsi" w:hAnsiTheme="majorHAnsi"/>
                <w:sz w:val="20"/>
              </w:rPr>
            </w:pPr>
          </w:p>
        </w:tc>
        <w:tc>
          <w:tcPr>
            <w:tcW w:w="2450" w:type="dxa"/>
          </w:tcPr>
          <w:p w14:paraId="6343A481" w14:textId="77777777" w:rsidR="00927160" w:rsidRPr="00305B1C" w:rsidRDefault="00927160" w:rsidP="00927160">
            <w:pPr>
              <w:pStyle w:val="NoSpacing"/>
              <w:widowControl w:val="0"/>
              <w:rPr>
                <w:sz w:val="20"/>
              </w:rPr>
            </w:pPr>
            <w:proofErr w:type="spellStart"/>
            <w:r w:rsidRPr="00305B1C">
              <w:rPr>
                <w:sz w:val="20"/>
              </w:rPr>
              <w:t>Gara</w:t>
            </w:r>
            <w:proofErr w:type="spellEnd"/>
            <w:r w:rsidRPr="00305B1C">
              <w:rPr>
                <w:sz w:val="20"/>
              </w:rPr>
              <w:t>-Armstrong 993E2</w:t>
            </w:r>
          </w:p>
        </w:tc>
        <w:tc>
          <w:tcPr>
            <w:tcW w:w="3330" w:type="dxa"/>
          </w:tcPr>
          <w:p w14:paraId="350AC720" w14:textId="2BD0E7C8"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43</w:t>
            </w:r>
          </w:p>
        </w:tc>
      </w:tr>
      <w:tr w:rsidR="00927160" w:rsidRPr="002E3AA7" w14:paraId="1937D147" w14:textId="06EA35BA" w:rsidTr="000E5E68">
        <w:trPr>
          <w:cantSplit/>
          <w:trHeight w:val="144"/>
          <w:tblHeader/>
        </w:trPr>
        <w:tc>
          <w:tcPr>
            <w:tcW w:w="1960" w:type="dxa"/>
            <w:vMerge/>
          </w:tcPr>
          <w:p w14:paraId="1F8CB7C1" w14:textId="77777777" w:rsidR="00927160" w:rsidRPr="002E3AA7" w:rsidRDefault="00927160" w:rsidP="00927160">
            <w:pPr>
              <w:pStyle w:val="NoSpacing"/>
              <w:widowControl w:val="0"/>
              <w:rPr>
                <w:rFonts w:asciiTheme="majorHAnsi" w:hAnsiTheme="majorHAnsi"/>
                <w:sz w:val="20"/>
              </w:rPr>
            </w:pPr>
          </w:p>
        </w:tc>
        <w:tc>
          <w:tcPr>
            <w:tcW w:w="2450" w:type="dxa"/>
          </w:tcPr>
          <w:p w14:paraId="74722513" w14:textId="77777777" w:rsidR="00927160" w:rsidRPr="00305B1C" w:rsidRDefault="00927160" w:rsidP="00927160">
            <w:pPr>
              <w:pStyle w:val="NoSpacing"/>
              <w:widowControl w:val="0"/>
              <w:rPr>
                <w:sz w:val="20"/>
              </w:rPr>
            </w:pPr>
            <w:proofErr w:type="spellStart"/>
            <w:r w:rsidRPr="00305B1C">
              <w:rPr>
                <w:sz w:val="20"/>
              </w:rPr>
              <w:t>Ackmore</w:t>
            </w:r>
            <w:proofErr w:type="spellEnd"/>
            <w:r w:rsidRPr="00305B1C">
              <w:rPr>
                <w:sz w:val="20"/>
              </w:rPr>
              <w:t>-Colo 5B</w:t>
            </w:r>
          </w:p>
        </w:tc>
        <w:tc>
          <w:tcPr>
            <w:tcW w:w="3330" w:type="dxa"/>
          </w:tcPr>
          <w:p w14:paraId="5A05526C" w14:textId="4CC64F69" w:rsidR="00927160" w:rsidRPr="00305B1C" w:rsidRDefault="00C6188B" w:rsidP="00C6188B">
            <w:pPr>
              <w:spacing w:line="240" w:lineRule="auto"/>
              <w:rPr>
                <w:sz w:val="20"/>
              </w:rPr>
            </w:pPr>
            <m:oMathPara>
              <m:oMath>
                <m:r>
                  <w:rPr>
                    <w:rFonts w:ascii="Cambria Math" w:hAnsi="Cambria Math"/>
                    <w:sz w:val="20"/>
                  </w:rPr>
                  <m:t>0.758</m:t>
                </m:r>
              </m:oMath>
            </m:oMathPara>
          </w:p>
        </w:tc>
      </w:tr>
      <w:tr w:rsidR="00927160" w:rsidRPr="002E3AA7" w14:paraId="41A0155B" w14:textId="608E82EF" w:rsidTr="000E5E68">
        <w:trPr>
          <w:cantSplit/>
          <w:trHeight w:val="144"/>
          <w:tblHeader/>
        </w:trPr>
        <w:tc>
          <w:tcPr>
            <w:tcW w:w="1960" w:type="dxa"/>
            <w:vMerge/>
          </w:tcPr>
          <w:p w14:paraId="0D6454AE" w14:textId="77777777" w:rsidR="00927160" w:rsidRPr="002E3AA7" w:rsidRDefault="00927160" w:rsidP="00927160">
            <w:pPr>
              <w:pStyle w:val="NoSpacing"/>
              <w:widowControl w:val="0"/>
              <w:rPr>
                <w:rFonts w:asciiTheme="majorHAnsi" w:hAnsiTheme="majorHAnsi"/>
                <w:sz w:val="20"/>
              </w:rPr>
            </w:pPr>
          </w:p>
        </w:tc>
        <w:tc>
          <w:tcPr>
            <w:tcW w:w="2450" w:type="dxa"/>
          </w:tcPr>
          <w:p w14:paraId="5D11606A" w14:textId="77777777" w:rsidR="00927160" w:rsidRPr="00305B1C" w:rsidRDefault="00927160" w:rsidP="00927160">
            <w:pPr>
              <w:pStyle w:val="NoSpacing"/>
              <w:widowControl w:val="0"/>
              <w:rPr>
                <w:sz w:val="20"/>
              </w:rPr>
            </w:pPr>
            <w:proofErr w:type="spellStart"/>
            <w:r w:rsidRPr="00305B1C">
              <w:rPr>
                <w:sz w:val="20"/>
              </w:rPr>
              <w:t>Tama</w:t>
            </w:r>
            <w:proofErr w:type="spellEnd"/>
            <w:r w:rsidRPr="00305B1C">
              <w:rPr>
                <w:sz w:val="20"/>
              </w:rPr>
              <w:t xml:space="preserve"> 120C2</w:t>
            </w:r>
          </w:p>
        </w:tc>
        <w:tc>
          <w:tcPr>
            <w:tcW w:w="3330" w:type="dxa"/>
          </w:tcPr>
          <w:p w14:paraId="7EACAE1A" w14:textId="1E1FB25D"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60</w:t>
            </w:r>
          </w:p>
        </w:tc>
      </w:tr>
      <w:tr w:rsidR="00927160" w:rsidRPr="002E3AA7" w14:paraId="4D70506E" w14:textId="3D2F8E6A" w:rsidTr="000E5E68">
        <w:trPr>
          <w:cantSplit/>
          <w:trHeight w:val="144"/>
          <w:tblHeader/>
        </w:trPr>
        <w:tc>
          <w:tcPr>
            <w:tcW w:w="1960" w:type="dxa"/>
            <w:vMerge/>
          </w:tcPr>
          <w:p w14:paraId="35600BEA" w14:textId="77777777" w:rsidR="00927160" w:rsidRPr="002E3AA7" w:rsidRDefault="00927160" w:rsidP="00927160">
            <w:pPr>
              <w:pStyle w:val="NoSpacing"/>
              <w:widowControl w:val="0"/>
              <w:rPr>
                <w:rFonts w:asciiTheme="majorHAnsi" w:hAnsiTheme="majorHAnsi"/>
                <w:sz w:val="20"/>
              </w:rPr>
            </w:pPr>
          </w:p>
        </w:tc>
        <w:tc>
          <w:tcPr>
            <w:tcW w:w="2450" w:type="dxa"/>
          </w:tcPr>
          <w:p w14:paraId="40B5F144" w14:textId="77777777" w:rsidR="00927160" w:rsidRPr="00305B1C" w:rsidRDefault="00927160" w:rsidP="00927160">
            <w:pPr>
              <w:pStyle w:val="NoSpacing"/>
              <w:widowControl w:val="0"/>
              <w:rPr>
                <w:sz w:val="20"/>
              </w:rPr>
            </w:pPr>
            <w:proofErr w:type="spellStart"/>
            <w:r w:rsidRPr="00305B1C">
              <w:rPr>
                <w:sz w:val="20"/>
              </w:rPr>
              <w:t>Tama</w:t>
            </w:r>
            <w:proofErr w:type="spellEnd"/>
            <w:r w:rsidRPr="00305B1C">
              <w:rPr>
                <w:sz w:val="20"/>
              </w:rPr>
              <w:t xml:space="preserve"> 120B</w:t>
            </w:r>
          </w:p>
        </w:tc>
        <w:tc>
          <w:tcPr>
            <w:tcW w:w="3330" w:type="dxa"/>
          </w:tcPr>
          <w:p w14:paraId="1EF58EB4" w14:textId="4622B3E7"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60</w:t>
            </w:r>
          </w:p>
        </w:tc>
      </w:tr>
      <w:tr w:rsidR="00927160" w:rsidRPr="002E3AA7" w14:paraId="4E5A7DBA" w14:textId="52343FC5" w:rsidTr="000E5E68">
        <w:trPr>
          <w:cantSplit/>
          <w:trHeight w:val="144"/>
          <w:tblHeader/>
        </w:trPr>
        <w:tc>
          <w:tcPr>
            <w:tcW w:w="1960" w:type="dxa"/>
            <w:vMerge/>
          </w:tcPr>
          <w:p w14:paraId="68CA58E9" w14:textId="77777777" w:rsidR="00927160" w:rsidRPr="002E3AA7" w:rsidRDefault="00927160" w:rsidP="00927160">
            <w:pPr>
              <w:pStyle w:val="NoSpacing"/>
              <w:widowControl w:val="0"/>
              <w:rPr>
                <w:rFonts w:asciiTheme="majorHAnsi" w:hAnsiTheme="majorHAnsi"/>
                <w:sz w:val="20"/>
              </w:rPr>
            </w:pPr>
          </w:p>
        </w:tc>
        <w:tc>
          <w:tcPr>
            <w:tcW w:w="2450" w:type="dxa"/>
          </w:tcPr>
          <w:p w14:paraId="35C1D164" w14:textId="77777777" w:rsidR="00927160" w:rsidRPr="00305B1C" w:rsidRDefault="00927160" w:rsidP="00927160">
            <w:pPr>
              <w:pStyle w:val="NoSpacing"/>
              <w:widowControl w:val="0"/>
              <w:rPr>
                <w:sz w:val="20"/>
              </w:rPr>
            </w:pPr>
            <w:r w:rsidRPr="00305B1C">
              <w:rPr>
                <w:sz w:val="20"/>
              </w:rPr>
              <w:t>Muscatine 119</w:t>
            </w:r>
          </w:p>
        </w:tc>
        <w:tc>
          <w:tcPr>
            <w:tcW w:w="3330" w:type="dxa"/>
          </w:tcPr>
          <w:p w14:paraId="678AAEA2" w14:textId="464649D1" w:rsidR="00927160" w:rsidRPr="00305B1C" w:rsidRDefault="00927160" w:rsidP="00927160">
            <w:pPr>
              <w:spacing w:line="240" w:lineRule="auto"/>
              <w:rPr>
                <w:sz w:val="20"/>
              </w:rPr>
            </w:pPr>
            <w:r>
              <w:rPr>
                <w:rFonts w:asciiTheme="majorHAnsi" w:hAnsiTheme="majorHAnsi"/>
                <w:sz w:val="20"/>
              </w:rPr>
              <w:t>1.02</w:t>
            </w:r>
          </w:p>
        </w:tc>
      </w:tr>
      <w:tr w:rsidR="00927160" w:rsidRPr="002E3AA7" w14:paraId="34ECA6F3" w14:textId="613A8BED" w:rsidTr="000E5E68">
        <w:trPr>
          <w:cantSplit/>
          <w:trHeight w:val="144"/>
          <w:tblHeader/>
        </w:trPr>
        <w:tc>
          <w:tcPr>
            <w:tcW w:w="1960" w:type="dxa"/>
            <w:vMerge/>
            <w:tcBorders>
              <w:bottom w:val="single" w:sz="4" w:space="0" w:color="auto"/>
            </w:tcBorders>
          </w:tcPr>
          <w:p w14:paraId="00963299" w14:textId="77777777" w:rsidR="00927160" w:rsidRPr="002E3AA7" w:rsidRDefault="00927160" w:rsidP="00927160">
            <w:pPr>
              <w:pStyle w:val="NoSpacing"/>
              <w:widowControl w:val="0"/>
              <w:rPr>
                <w:rFonts w:asciiTheme="majorHAnsi" w:hAnsiTheme="majorHAnsi"/>
                <w:sz w:val="20"/>
              </w:rPr>
            </w:pPr>
          </w:p>
        </w:tc>
        <w:tc>
          <w:tcPr>
            <w:tcW w:w="2450" w:type="dxa"/>
            <w:tcBorders>
              <w:bottom w:val="single" w:sz="4" w:space="0" w:color="auto"/>
            </w:tcBorders>
          </w:tcPr>
          <w:p w14:paraId="1D1FCBE2" w14:textId="77777777" w:rsidR="00927160" w:rsidRPr="00305B1C" w:rsidRDefault="00927160" w:rsidP="00927160">
            <w:pPr>
              <w:pStyle w:val="NoSpacing"/>
              <w:widowControl w:val="0"/>
              <w:rPr>
                <w:sz w:val="20"/>
              </w:rPr>
            </w:pPr>
            <w:r w:rsidRPr="00305B1C">
              <w:rPr>
                <w:sz w:val="20"/>
              </w:rPr>
              <w:t>Nodaway 220</w:t>
            </w:r>
          </w:p>
        </w:tc>
        <w:tc>
          <w:tcPr>
            <w:tcW w:w="3330" w:type="dxa"/>
            <w:tcBorders>
              <w:bottom w:val="single" w:sz="4" w:space="0" w:color="auto"/>
            </w:tcBorders>
          </w:tcPr>
          <w:p w14:paraId="67DD6EB3" w14:textId="116F9815" w:rsidR="00927160" w:rsidRPr="00305B1C" w:rsidRDefault="00927160" w:rsidP="00927160">
            <w:pPr>
              <w:spacing w:line="240" w:lineRule="auto"/>
              <w:rPr>
                <w:sz w:val="20"/>
              </w:rPr>
            </w:pPr>
            <m:oMath>
              <m:r>
                <w:rPr>
                  <w:rFonts w:ascii="Cambria Math" w:hAnsi="Cambria Math"/>
                  <w:sz w:val="20"/>
                </w:rPr>
                <m:t>1</m:t>
              </m:r>
            </m:oMath>
            <w:r w:rsidRPr="002E3AA7">
              <w:rPr>
                <w:rFonts w:asciiTheme="majorHAnsi" w:hAnsiTheme="majorHAnsi"/>
                <w:sz w:val="20"/>
              </w:rPr>
              <w:t>.</w:t>
            </w:r>
            <w:r>
              <w:rPr>
                <w:rFonts w:asciiTheme="majorHAnsi" w:hAnsiTheme="majorHAnsi"/>
                <w:sz w:val="20"/>
              </w:rPr>
              <w:t>60</w:t>
            </w:r>
          </w:p>
        </w:tc>
      </w:tr>
      <w:tr w:rsidR="00927160" w:rsidRPr="002E3AA7" w14:paraId="4D672965" w14:textId="721D6734" w:rsidTr="000E5E68">
        <w:trPr>
          <w:cantSplit/>
          <w:trHeight w:val="144"/>
          <w:tblHeader/>
        </w:trPr>
        <w:tc>
          <w:tcPr>
            <w:tcW w:w="7740" w:type="dxa"/>
            <w:gridSpan w:val="3"/>
            <w:tcBorders>
              <w:left w:val="nil"/>
              <w:bottom w:val="nil"/>
              <w:right w:val="nil"/>
            </w:tcBorders>
          </w:tcPr>
          <w:p w14:paraId="1F9FB81E" w14:textId="1089026F" w:rsidR="00927160" w:rsidRPr="00305B1C" w:rsidRDefault="00927160" w:rsidP="00677D9C">
            <w:pPr>
              <w:spacing w:line="240" w:lineRule="auto"/>
              <w:rPr>
                <w:sz w:val="20"/>
              </w:rPr>
            </w:pPr>
            <w:r w:rsidRPr="00305B1C">
              <w:rPr>
                <w:sz w:val="20"/>
                <w:vertAlign w:val="superscript"/>
              </w:rPr>
              <w:t>a</w:t>
            </w:r>
            <w:r w:rsidR="00AC5CA5">
              <w:rPr>
                <w:sz w:val="20"/>
                <w:vertAlign w:val="superscript"/>
              </w:rPr>
              <w:t xml:space="preserve"> </w:t>
            </w:r>
            <w:r w:rsidR="00546577">
              <w:rPr>
                <w:sz w:val="20"/>
                <w:vertAlign w:val="superscript"/>
              </w:rPr>
              <w:fldChar w:fldCharType="begin" w:fldLock="1"/>
            </w:r>
            <w:r w:rsidR="00546577">
              <w:rPr>
                <w:sz w:val="20"/>
                <w:vertAlign w:val="superscript"/>
              </w:rPr>
              <w:instrText>ADDIN CSL_CITATION {"citationItems":[{"id":"ITEM-1","itemData":{"author":[{"dropping-particle":"","family":"IDNR [Iowa Department of Natural Resources]","given":"","non-dropping-particle":"","parse-names":false,"suffix":""},{"dropping-particle":"","family":"USDA NRCS [United States Department of Agriculture Natural Resources Conservation Service]","given":"","non-dropping-particle":"","parse-names":false,"suffix":""}],"id":"ITEM-1","issued":{"date-parts":[["2007"]]},"publisher-place":"Des Moines, Iowa","title":"Iowa wood suitability recommendations","type":"report"},"uris":["http://www.mendeley.com/documents/?uuid=cb51af20-f003-4f1a-946e-0e30056c22a3"]}],"mendeley":{"formattedCitation":"(IDNR [Iowa Department of Natural Resources] and USDA NRCS [United States Department of Agriculture Natural Resources Conservation Service], 2007)","manualFormatting":"(IDNR and USDA NRCS, 2007)","plainTextFormattedCitation":"(IDNR [Iowa Department of Natural Resources] and USDA NRCS [United States Department of Agriculture Natural Resources Conservation Service], 2007)","previouslyFormattedCitation":"(IDNR [Iowa Department of Natural Resources] and USDA NRCS [United States Department of Agriculture Natural Resources Conservation Service], 2007)"},"properties":{"noteIndex":0},"schema":"https://github.com/citation-style-language/schema/raw/master/csl-citation.json"}</w:instrText>
            </w:r>
            <w:r w:rsidR="00546577">
              <w:rPr>
                <w:sz w:val="20"/>
                <w:vertAlign w:val="superscript"/>
              </w:rPr>
              <w:fldChar w:fldCharType="separate"/>
            </w:r>
            <w:r w:rsidR="00546577" w:rsidRPr="00546577">
              <w:rPr>
                <w:noProof/>
                <w:sz w:val="20"/>
              </w:rPr>
              <w:t>(IDNR and USDA NRCS, 2007)</w:t>
            </w:r>
            <w:r w:rsidR="00546577">
              <w:rPr>
                <w:sz w:val="20"/>
                <w:vertAlign w:val="superscript"/>
              </w:rPr>
              <w:fldChar w:fldCharType="end"/>
            </w:r>
            <w:r w:rsidR="000E5E68">
              <w:rPr>
                <w:sz w:val="20"/>
              </w:rPr>
              <w:br/>
            </w:r>
            <w:r w:rsidRPr="00555E44">
              <w:rPr>
                <w:sz w:val="20"/>
              </w:rPr>
              <w:t>*</w:t>
            </w:r>
            <w:r w:rsidRPr="00305B1C">
              <w:rPr>
                <w:sz w:val="20"/>
              </w:rPr>
              <w:t>Yield Base Rate figures are for conventional forest. We apply a 30% reduction factor for conservation forest wood yield.</w:t>
            </w:r>
          </w:p>
        </w:tc>
      </w:tr>
    </w:tbl>
    <w:p w14:paraId="09ABE102" w14:textId="77777777" w:rsidR="007754A7" w:rsidRDefault="007754A7" w:rsidP="00550F6F">
      <w:pPr>
        <w:pStyle w:val="Caption"/>
      </w:pPr>
    </w:p>
    <w:p w14:paraId="21E3D0FC" w14:textId="77777777" w:rsidR="007754A7" w:rsidRDefault="007754A7">
      <w:pPr>
        <w:spacing w:line="276" w:lineRule="auto"/>
        <w:rPr>
          <w:bCs/>
          <w:szCs w:val="18"/>
        </w:rPr>
      </w:pPr>
      <w:r>
        <w:br w:type="page"/>
      </w:r>
    </w:p>
    <w:p w14:paraId="7ABCB1D5" w14:textId="31A3959C" w:rsidR="00550F6F" w:rsidRPr="00C71AF9" w:rsidRDefault="00550F6F" w:rsidP="00C71AF9">
      <w:pPr>
        <w:pStyle w:val="Heading1"/>
        <w:rPr>
          <w:rFonts w:asciiTheme="minorHAnsi" w:hAnsiTheme="minorHAnsi"/>
          <w:sz w:val="24"/>
        </w:rPr>
      </w:pPr>
      <w:bookmarkStart w:id="49" w:name="_Toc28353275"/>
      <w:r w:rsidRPr="00805F87">
        <w:rPr>
          <w:rFonts w:asciiTheme="minorHAnsi" w:hAnsiTheme="minorHAnsi"/>
          <w:b/>
          <w:sz w:val="24"/>
        </w:rPr>
        <w:lastRenderedPageBreak/>
        <w:t xml:space="preserve">Table </w:t>
      </w:r>
      <w:r w:rsidR="00DA713C" w:rsidRPr="00805F87">
        <w:rPr>
          <w:rFonts w:asciiTheme="minorHAnsi" w:hAnsiTheme="minorHAnsi"/>
          <w:b/>
          <w:sz w:val="24"/>
        </w:rPr>
        <w:t>S</w:t>
      </w:r>
      <w:r w:rsidR="003B7AC5" w:rsidRPr="00805F87">
        <w:rPr>
          <w:rFonts w:asciiTheme="minorHAnsi" w:hAnsiTheme="minorHAnsi"/>
          <w:b/>
          <w:sz w:val="24"/>
        </w:rPr>
        <w:fldChar w:fldCharType="begin"/>
      </w:r>
      <w:r w:rsidR="003B7AC5" w:rsidRPr="00805F87">
        <w:rPr>
          <w:rFonts w:asciiTheme="minorHAnsi" w:hAnsiTheme="minorHAnsi"/>
          <w:b/>
          <w:sz w:val="24"/>
        </w:rPr>
        <w:instrText xml:space="preserve"> SEQ Supplemental_Table \* ARABIC </w:instrText>
      </w:r>
      <w:r w:rsidR="003B7AC5" w:rsidRPr="00805F87">
        <w:rPr>
          <w:rFonts w:asciiTheme="minorHAnsi" w:hAnsiTheme="minorHAnsi"/>
          <w:b/>
          <w:sz w:val="24"/>
        </w:rPr>
        <w:fldChar w:fldCharType="separate"/>
      </w:r>
      <w:r w:rsidR="009E1757" w:rsidRPr="00805F87">
        <w:rPr>
          <w:rFonts w:asciiTheme="minorHAnsi" w:hAnsiTheme="minorHAnsi"/>
          <w:b/>
          <w:noProof/>
          <w:sz w:val="24"/>
        </w:rPr>
        <w:t>21</w:t>
      </w:r>
      <w:r w:rsidR="003B7AC5" w:rsidRPr="00805F87">
        <w:rPr>
          <w:rFonts w:asciiTheme="minorHAnsi" w:hAnsiTheme="minorHAnsi"/>
          <w:b/>
          <w:noProof/>
          <w:sz w:val="24"/>
        </w:rPr>
        <w:fldChar w:fldCharType="end"/>
      </w:r>
      <w:r w:rsidRPr="00805F87">
        <w:rPr>
          <w:rFonts w:asciiTheme="minorHAnsi" w:hAnsiTheme="minorHAnsi"/>
          <w:b/>
          <w:sz w:val="24"/>
        </w:rPr>
        <w:t>.</w:t>
      </w:r>
      <w:r w:rsidRPr="00C71AF9">
        <w:rPr>
          <w:rFonts w:asciiTheme="minorHAnsi" w:hAnsiTheme="minorHAnsi"/>
          <w:sz w:val="24"/>
        </w:rPr>
        <w:t xml:space="preserve"> </w:t>
      </w:r>
      <w:r w:rsidRPr="00805F87">
        <w:rPr>
          <w:rFonts w:asciiTheme="minorHAnsi" w:hAnsiTheme="minorHAnsi"/>
          <w:b/>
          <w:sz w:val="24"/>
        </w:rPr>
        <w:t xml:space="preserve">Yield Base Rate: </w:t>
      </w:r>
      <w:proofErr w:type="spellStart"/>
      <w:r w:rsidR="00D36820" w:rsidRPr="00805F87">
        <w:rPr>
          <w:rFonts w:asciiTheme="minorHAnsi" w:hAnsiTheme="minorHAnsi"/>
          <w:b/>
          <w:sz w:val="24"/>
        </w:rPr>
        <w:t>Switchgrass</w:t>
      </w:r>
      <w:r w:rsidRPr="00805F87">
        <w:rPr>
          <w:rFonts w:asciiTheme="minorHAnsi" w:hAnsiTheme="minorHAnsi"/>
          <w:b/>
          <w:sz w:val="24"/>
          <w:vertAlign w:val="superscript"/>
        </w:rPr>
        <w:t>a</w:t>
      </w:r>
      <w:bookmarkEnd w:id="49"/>
      <w:proofErr w:type="spellEnd"/>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2427"/>
        <w:gridCol w:w="3135"/>
      </w:tblGrid>
      <w:tr w:rsidR="00550F6F" w:rsidRPr="002E3AA7" w14:paraId="3F2C1272" w14:textId="77777777" w:rsidTr="00C71AF9">
        <w:trPr>
          <w:cantSplit/>
          <w:tblHeader/>
        </w:trPr>
        <w:tc>
          <w:tcPr>
            <w:tcW w:w="1893" w:type="dxa"/>
            <w:tcBorders>
              <w:top w:val="single" w:sz="2" w:space="0" w:color="auto"/>
              <w:left w:val="single" w:sz="2" w:space="0" w:color="auto"/>
              <w:right w:val="single" w:sz="2" w:space="0" w:color="auto"/>
            </w:tcBorders>
          </w:tcPr>
          <w:p w14:paraId="33FF4326" w14:textId="77777777" w:rsidR="00550F6F" w:rsidRPr="00305B1C" w:rsidRDefault="00550F6F" w:rsidP="00C71AF9">
            <w:pPr>
              <w:spacing w:line="240" w:lineRule="auto"/>
              <w:ind w:left="-219" w:firstLine="219"/>
              <w:rPr>
                <w:b/>
                <w:sz w:val="20"/>
              </w:rPr>
            </w:pPr>
            <w:r w:rsidRPr="00305B1C">
              <w:rPr>
                <w:b/>
                <w:sz w:val="20"/>
              </w:rPr>
              <w:t>County</w:t>
            </w:r>
          </w:p>
        </w:tc>
        <w:tc>
          <w:tcPr>
            <w:tcW w:w="2427" w:type="dxa"/>
            <w:tcBorders>
              <w:top w:val="single" w:sz="2" w:space="0" w:color="auto"/>
              <w:left w:val="single" w:sz="2" w:space="0" w:color="auto"/>
              <w:right w:val="single" w:sz="2" w:space="0" w:color="auto"/>
            </w:tcBorders>
          </w:tcPr>
          <w:p w14:paraId="62BFCB90" w14:textId="77777777" w:rsidR="00550F6F" w:rsidRPr="00305B1C" w:rsidRDefault="00550F6F" w:rsidP="00305B1C">
            <w:pPr>
              <w:spacing w:line="240" w:lineRule="auto"/>
              <w:rPr>
                <w:b/>
                <w:sz w:val="20"/>
              </w:rPr>
            </w:pPr>
            <w:r w:rsidRPr="00305B1C">
              <w:rPr>
                <w:b/>
                <w:sz w:val="20"/>
              </w:rPr>
              <w:t>ISPAID Soil Type</w:t>
            </w:r>
          </w:p>
        </w:tc>
        <w:tc>
          <w:tcPr>
            <w:tcW w:w="3135" w:type="dxa"/>
            <w:tcBorders>
              <w:top w:val="single" w:sz="2" w:space="0" w:color="auto"/>
              <w:left w:val="single" w:sz="2" w:space="0" w:color="auto"/>
              <w:right w:val="single" w:sz="2" w:space="0" w:color="auto"/>
            </w:tcBorders>
          </w:tcPr>
          <w:p w14:paraId="2E34EB1A" w14:textId="67E1653F" w:rsidR="00550F6F" w:rsidRPr="00305B1C" w:rsidRDefault="00550F6F" w:rsidP="00C71AF9">
            <w:pPr>
              <w:spacing w:line="240" w:lineRule="auto"/>
              <w:rPr>
                <w:b/>
                <w:sz w:val="20"/>
              </w:rPr>
            </w:pPr>
            <w:r w:rsidRPr="00305B1C">
              <w:rPr>
                <w:b/>
                <w:sz w:val="20"/>
              </w:rPr>
              <w:t xml:space="preserve">Yield Base Rate </w:t>
            </w:r>
            <w:proofErr w:type="spellStart"/>
            <w:r w:rsidR="00555E44" w:rsidRPr="00555E44">
              <w:rPr>
                <w:b/>
                <w:i/>
                <w:sz w:val="20"/>
              </w:rPr>
              <w:t>YB</w:t>
            </w:r>
            <w:r w:rsidR="00555E44" w:rsidRPr="00555E44">
              <w:rPr>
                <w:b/>
                <w:i/>
                <w:sz w:val="20"/>
                <w:vertAlign w:val="subscript"/>
              </w:rPr>
              <w:t>ij</w:t>
            </w:r>
            <w:proofErr w:type="spellEnd"/>
            <w:r w:rsidR="00C71AF9">
              <w:rPr>
                <w:b/>
                <w:i/>
                <w:sz w:val="20"/>
                <w:vertAlign w:val="subscript"/>
              </w:rPr>
              <w:t xml:space="preserve"> </w:t>
            </w:r>
            <w:r w:rsidRPr="00305B1C">
              <w:rPr>
                <w:b/>
                <w:sz w:val="20"/>
              </w:rPr>
              <w:t>(Mg ha</w:t>
            </w:r>
            <w:r w:rsidRPr="00555E44">
              <w:rPr>
                <w:b/>
                <w:sz w:val="20"/>
                <w:vertAlign w:val="superscript"/>
              </w:rPr>
              <w:t>-1</w:t>
            </w:r>
            <w:r w:rsidRPr="00305B1C">
              <w:rPr>
                <w:b/>
                <w:sz w:val="20"/>
              </w:rPr>
              <w:t xml:space="preserve"> year</w:t>
            </w:r>
            <w:r w:rsidRPr="00555E44">
              <w:rPr>
                <w:b/>
                <w:sz w:val="20"/>
                <w:vertAlign w:val="superscript"/>
              </w:rPr>
              <w:t>-1</w:t>
            </w:r>
            <w:r w:rsidRPr="00305B1C">
              <w:rPr>
                <w:b/>
                <w:sz w:val="20"/>
              </w:rPr>
              <w:t>)</w:t>
            </w:r>
          </w:p>
        </w:tc>
      </w:tr>
      <w:tr w:rsidR="00550F6F" w:rsidRPr="002E3AA7" w14:paraId="21E37B25" w14:textId="77777777" w:rsidTr="00C71AF9">
        <w:trPr>
          <w:cantSplit/>
        </w:trPr>
        <w:tc>
          <w:tcPr>
            <w:tcW w:w="1893" w:type="dxa"/>
            <w:vMerge w:val="restart"/>
          </w:tcPr>
          <w:p w14:paraId="18CC7CA1" w14:textId="77777777" w:rsidR="00550F6F" w:rsidRPr="00305B1C" w:rsidRDefault="00550F6F" w:rsidP="00305B1C">
            <w:pPr>
              <w:spacing w:line="240" w:lineRule="auto"/>
              <w:rPr>
                <w:b/>
                <w:sz w:val="20"/>
              </w:rPr>
            </w:pPr>
            <w:r w:rsidRPr="00305B1C">
              <w:rPr>
                <w:b/>
                <w:sz w:val="20"/>
              </w:rPr>
              <w:t>Boone County</w:t>
            </w:r>
          </w:p>
        </w:tc>
        <w:tc>
          <w:tcPr>
            <w:tcW w:w="2427" w:type="dxa"/>
          </w:tcPr>
          <w:p w14:paraId="77D5DE76" w14:textId="77777777" w:rsidR="00550F6F" w:rsidRPr="00305B1C" w:rsidRDefault="00550F6F" w:rsidP="00550F6F">
            <w:pPr>
              <w:pStyle w:val="NoSpacing"/>
              <w:widowControl w:val="0"/>
              <w:rPr>
                <w:sz w:val="20"/>
              </w:rPr>
            </w:pPr>
            <w:r w:rsidRPr="00305B1C">
              <w:rPr>
                <w:sz w:val="20"/>
              </w:rPr>
              <w:t>Clarion 138B</w:t>
            </w:r>
          </w:p>
        </w:tc>
        <w:tc>
          <w:tcPr>
            <w:tcW w:w="3135" w:type="dxa"/>
          </w:tcPr>
          <w:p w14:paraId="62C45AFD" w14:textId="77777777" w:rsidR="00550F6F" w:rsidRPr="00305B1C" w:rsidRDefault="00550F6F" w:rsidP="00550F6F">
            <w:pPr>
              <w:spacing w:line="240" w:lineRule="auto"/>
              <w:jc w:val="right"/>
              <w:rPr>
                <w:sz w:val="20"/>
              </w:rPr>
            </w:pPr>
            <w:r w:rsidRPr="00305B1C">
              <w:rPr>
                <w:sz w:val="20"/>
              </w:rPr>
              <w:t>5.77</w:t>
            </w:r>
          </w:p>
        </w:tc>
      </w:tr>
      <w:tr w:rsidR="00550F6F" w:rsidRPr="002E3AA7" w14:paraId="44A44304" w14:textId="77777777" w:rsidTr="00C71AF9">
        <w:trPr>
          <w:cantSplit/>
        </w:trPr>
        <w:tc>
          <w:tcPr>
            <w:tcW w:w="1893" w:type="dxa"/>
            <w:vMerge/>
          </w:tcPr>
          <w:p w14:paraId="2EF80F1D" w14:textId="77777777" w:rsidR="00550F6F" w:rsidRPr="00305B1C" w:rsidRDefault="00550F6F" w:rsidP="00305B1C">
            <w:pPr>
              <w:spacing w:line="240" w:lineRule="auto"/>
              <w:rPr>
                <w:b/>
                <w:sz w:val="20"/>
              </w:rPr>
            </w:pPr>
          </w:p>
        </w:tc>
        <w:tc>
          <w:tcPr>
            <w:tcW w:w="2427" w:type="dxa"/>
          </w:tcPr>
          <w:p w14:paraId="7D6888C0" w14:textId="77777777" w:rsidR="00550F6F" w:rsidRPr="00305B1C" w:rsidRDefault="00550F6F" w:rsidP="00550F6F">
            <w:pPr>
              <w:pStyle w:val="NoSpacing"/>
              <w:widowControl w:val="0"/>
              <w:rPr>
                <w:sz w:val="20"/>
              </w:rPr>
            </w:pPr>
            <w:proofErr w:type="spellStart"/>
            <w:r w:rsidRPr="00305B1C">
              <w:rPr>
                <w:sz w:val="20"/>
              </w:rPr>
              <w:t>Buckney</w:t>
            </w:r>
            <w:proofErr w:type="spellEnd"/>
            <w:r w:rsidRPr="00305B1C">
              <w:rPr>
                <w:sz w:val="20"/>
              </w:rPr>
              <w:t xml:space="preserve"> 1636</w:t>
            </w:r>
          </w:p>
        </w:tc>
        <w:tc>
          <w:tcPr>
            <w:tcW w:w="3135" w:type="dxa"/>
          </w:tcPr>
          <w:p w14:paraId="2E5316F3" w14:textId="77777777" w:rsidR="00550F6F" w:rsidRPr="00305B1C" w:rsidRDefault="00550F6F" w:rsidP="00550F6F">
            <w:pPr>
              <w:spacing w:line="240" w:lineRule="auto"/>
              <w:jc w:val="right"/>
              <w:rPr>
                <w:sz w:val="20"/>
              </w:rPr>
            </w:pPr>
            <w:r w:rsidRPr="00305B1C">
              <w:rPr>
                <w:sz w:val="20"/>
              </w:rPr>
              <w:t>4.39</w:t>
            </w:r>
          </w:p>
        </w:tc>
      </w:tr>
      <w:tr w:rsidR="00550F6F" w:rsidRPr="002E3AA7" w14:paraId="3355537D" w14:textId="77777777" w:rsidTr="00C71AF9">
        <w:trPr>
          <w:cantSplit/>
        </w:trPr>
        <w:tc>
          <w:tcPr>
            <w:tcW w:w="1893" w:type="dxa"/>
            <w:vMerge/>
          </w:tcPr>
          <w:p w14:paraId="6CABC904" w14:textId="77777777" w:rsidR="00550F6F" w:rsidRPr="00305B1C" w:rsidRDefault="00550F6F" w:rsidP="00305B1C">
            <w:pPr>
              <w:spacing w:line="240" w:lineRule="auto"/>
              <w:rPr>
                <w:b/>
                <w:sz w:val="20"/>
              </w:rPr>
            </w:pPr>
          </w:p>
        </w:tc>
        <w:tc>
          <w:tcPr>
            <w:tcW w:w="2427" w:type="dxa"/>
          </w:tcPr>
          <w:p w14:paraId="154B931F" w14:textId="77777777" w:rsidR="00550F6F" w:rsidRPr="00305B1C" w:rsidRDefault="00550F6F" w:rsidP="00550F6F">
            <w:pPr>
              <w:pStyle w:val="NoSpacing"/>
              <w:widowControl w:val="0"/>
              <w:rPr>
                <w:sz w:val="20"/>
              </w:rPr>
            </w:pPr>
            <w:r w:rsidRPr="00305B1C">
              <w:rPr>
                <w:sz w:val="20"/>
              </w:rPr>
              <w:t>Canisteo 507</w:t>
            </w:r>
          </w:p>
        </w:tc>
        <w:tc>
          <w:tcPr>
            <w:tcW w:w="3135" w:type="dxa"/>
          </w:tcPr>
          <w:p w14:paraId="0F57B8B3" w14:textId="77777777" w:rsidR="00550F6F" w:rsidRPr="00305B1C" w:rsidRDefault="00550F6F" w:rsidP="00550F6F">
            <w:pPr>
              <w:spacing w:line="240" w:lineRule="auto"/>
              <w:jc w:val="right"/>
              <w:rPr>
                <w:sz w:val="20"/>
              </w:rPr>
            </w:pPr>
            <w:r w:rsidRPr="00305B1C">
              <w:rPr>
                <w:sz w:val="20"/>
              </w:rPr>
              <w:t>5.65</w:t>
            </w:r>
          </w:p>
        </w:tc>
      </w:tr>
      <w:tr w:rsidR="00550F6F" w:rsidRPr="002E3AA7" w14:paraId="3C567184" w14:textId="77777777" w:rsidTr="00C71AF9">
        <w:trPr>
          <w:cantSplit/>
        </w:trPr>
        <w:tc>
          <w:tcPr>
            <w:tcW w:w="1893" w:type="dxa"/>
            <w:vMerge/>
          </w:tcPr>
          <w:p w14:paraId="6B70BF8B" w14:textId="77777777" w:rsidR="00550F6F" w:rsidRPr="00305B1C" w:rsidRDefault="00550F6F" w:rsidP="00305B1C">
            <w:pPr>
              <w:spacing w:line="240" w:lineRule="auto"/>
              <w:rPr>
                <w:b/>
                <w:sz w:val="20"/>
              </w:rPr>
            </w:pPr>
          </w:p>
        </w:tc>
        <w:tc>
          <w:tcPr>
            <w:tcW w:w="2427" w:type="dxa"/>
          </w:tcPr>
          <w:p w14:paraId="5F712F3B" w14:textId="77777777" w:rsidR="00550F6F" w:rsidRPr="00305B1C" w:rsidRDefault="00550F6F" w:rsidP="00550F6F">
            <w:pPr>
              <w:pStyle w:val="NoSpacing"/>
              <w:widowControl w:val="0"/>
              <w:rPr>
                <w:sz w:val="20"/>
              </w:rPr>
            </w:pPr>
            <w:proofErr w:type="spellStart"/>
            <w:r w:rsidRPr="00305B1C">
              <w:rPr>
                <w:sz w:val="20"/>
              </w:rPr>
              <w:t>Coland</w:t>
            </w:r>
            <w:proofErr w:type="spellEnd"/>
            <w:r w:rsidRPr="00305B1C">
              <w:rPr>
                <w:sz w:val="20"/>
              </w:rPr>
              <w:t xml:space="preserve"> 135</w:t>
            </w:r>
          </w:p>
        </w:tc>
        <w:tc>
          <w:tcPr>
            <w:tcW w:w="3135" w:type="dxa"/>
          </w:tcPr>
          <w:p w14:paraId="142DCE77" w14:textId="77777777" w:rsidR="00550F6F" w:rsidRPr="00305B1C" w:rsidRDefault="00550F6F" w:rsidP="00550F6F">
            <w:pPr>
              <w:spacing w:line="240" w:lineRule="auto"/>
              <w:jc w:val="right"/>
              <w:rPr>
                <w:sz w:val="20"/>
              </w:rPr>
            </w:pPr>
            <w:r w:rsidRPr="00305B1C">
              <w:rPr>
                <w:sz w:val="20"/>
              </w:rPr>
              <w:t>5.65</w:t>
            </w:r>
          </w:p>
        </w:tc>
      </w:tr>
      <w:tr w:rsidR="00550F6F" w:rsidRPr="002E3AA7" w14:paraId="4BC59D16" w14:textId="77777777" w:rsidTr="00C71AF9">
        <w:trPr>
          <w:cantSplit/>
        </w:trPr>
        <w:tc>
          <w:tcPr>
            <w:tcW w:w="1893" w:type="dxa"/>
            <w:vMerge/>
          </w:tcPr>
          <w:p w14:paraId="5B4D96F7" w14:textId="77777777" w:rsidR="00550F6F" w:rsidRPr="00305B1C" w:rsidRDefault="00550F6F" w:rsidP="00305B1C">
            <w:pPr>
              <w:spacing w:line="240" w:lineRule="auto"/>
              <w:rPr>
                <w:b/>
                <w:sz w:val="20"/>
              </w:rPr>
            </w:pPr>
          </w:p>
        </w:tc>
        <w:tc>
          <w:tcPr>
            <w:tcW w:w="2427" w:type="dxa"/>
          </w:tcPr>
          <w:p w14:paraId="4AA55C8B" w14:textId="77777777" w:rsidR="00550F6F" w:rsidRPr="00305B1C" w:rsidRDefault="00550F6F" w:rsidP="00550F6F">
            <w:pPr>
              <w:pStyle w:val="NoSpacing"/>
              <w:widowControl w:val="0"/>
              <w:rPr>
                <w:sz w:val="20"/>
              </w:rPr>
            </w:pPr>
            <w:r w:rsidRPr="00305B1C">
              <w:rPr>
                <w:sz w:val="20"/>
              </w:rPr>
              <w:t>Nicollet 55</w:t>
            </w:r>
          </w:p>
        </w:tc>
        <w:tc>
          <w:tcPr>
            <w:tcW w:w="3135" w:type="dxa"/>
          </w:tcPr>
          <w:p w14:paraId="44DC2008" w14:textId="77777777" w:rsidR="00550F6F" w:rsidRPr="00305B1C" w:rsidRDefault="00550F6F" w:rsidP="00550F6F">
            <w:pPr>
              <w:spacing w:line="240" w:lineRule="auto"/>
              <w:jc w:val="right"/>
              <w:rPr>
                <w:sz w:val="20"/>
              </w:rPr>
            </w:pPr>
            <w:r w:rsidRPr="00305B1C">
              <w:rPr>
                <w:sz w:val="20"/>
              </w:rPr>
              <w:t>6.25</w:t>
            </w:r>
          </w:p>
        </w:tc>
      </w:tr>
      <w:tr w:rsidR="00550F6F" w:rsidRPr="002E3AA7" w14:paraId="7B475B82" w14:textId="77777777" w:rsidTr="00C71AF9">
        <w:trPr>
          <w:cantSplit/>
        </w:trPr>
        <w:tc>
          <w:tcPr>
            <w:tcW w:w="1893" w:type="dxa"/>
            <w:vMerge/>
          </w:tcPr>
          <w:p w14:paraId="77282816" w14:textId="77777777" w:rsidR="00550F6F" w:rsidRPr="00305B1C" w:rsidRDefault="00550F6F" w:rsidP="00305B1C">
            <w:pPr>
              <w:spacing w:line="240" w:lineRule="auto"/>
              <w:rPr>
                <w:b/>
                <w:sz w:val="20"/>
              </w:rPr>
            </w:pPr>
          </w:p>
        </w:tc>
        <w:tc>
          <w:tcPr>
            <w:tcW w:w="2427" w:type="dxa"/>
          </w:tcPr>
          <w:p w14:paraId="5A96BEB0" w14:textId="77777777" w:rsidR="00550F6F" w:rsidRPr="00305B1C" w:rsidRDefault="00550F6F" w:rsidP="00550F6F">
            <w:pPr>
              <w:pStyle w:val="NoSpacing"/>
              <w:widowControl w:val="0"/>
              <w:rPr>
                <w:sz w:val="20"/>
              </w:rPr>
            </w:pPr>
            <w:r w:rsidRPr="00305B1C">
              <w:rPr>
                <w:sz w:val="20"/>
              </w:rPr>
              <w:t>Okoboji 90</w:t>
            </w:r>
          </w:p>
        </w:tc>
        <w:tc>
          <w:tcPr>
            <w:tcW w:w="3135" w:type="dxa"/>
          </w:tcPr>
          <w:p w14:paraId="641E58F3" w14:textId="77777777" w:rsidR="00550F6F" w:rsidRPr="00305B1C" w:rsidRDefault="00550F6F" w:rsidP="00550F6F">
            <w:pPr>
              <w:spacing w:line="240" w:lineRule="auto"/>
              <w:jc w:val="right"/>
              <w:rPr>
                <w:sz w:val="20"/>
              </w:rPr>
            </w:pPr>
            <w:r w:rsidRPr="00305B1C">
              <w:rPr>
                <w:sz w:val="20"/>
              </w:rPr>
              <w:t>4.39</w:t>
            </w:r>
          </w:p>
        </w:tc>
      </w:tr>
      <w:tr w:rsidR="00550F6F" w:rsidRPr="002E3AA7" w14:paraId="18F63E90" w14:textId="77777777" w:rsidTr="00C71AF9">
        <w:trPr>
          <w:cantSplit/>
        </w:trPr>
        <w:tc>
          <w:tcPr>
            <w:tcW w:w="1893" w:type="dxa"/>
            <w:vMerge w:val="restart"/>
          </w:tcPr>
          <w:p w14:paraId="7B8E8661" w14:textId="77777777" w:rsidR="00550F6F" w:rsidRPr="00305B1C" w:rsidRDefault="00550F6F" w:rsidP="00305B1C">
            <w:pPr>
              <w:spacing w:line="240" w:lineRule="auto"/>
              <w:rPr>
                <w:b/>
                <w:sz w:val="20"/>
              </w:rPr>
            </w:pPr>
            <w:r w:rsidRPr="00305B1C">
              <w:rPr>
                <w:b/>
                <w:sz w:val="20"/>
              </w:rPr>
              <w:t>Jasper County</w:t>
            </w:r>
          </w:p>
        </w:tc>
        <w:tc>
          <w:tcPr>
            <w:tcW w:w="2427" w:type="dxa"/>
          </w:tcPr>
          <w:p w14:paraId="25C636B1" w14:textId="77777777" w:rsidR="00550F6F" w:rsidRPr="00305B1C" w:rsidRDefault="00550F6F" w:rsidP="00550F6F">
            <w:pPr>
              <w:pStyle w:val="NoSpacing"/>
              <w:widowControl w:val="0"/>
              <w:rPr>
                <w:sz w:val="20"/>
              </w:rPr>
            </w:pPr>
            <w:r w:rsidRPr="00305B1C">
              <w:rPr>
                <w:sz w:val="20"/>
              </w:rPr>
              <w:t>Downs 162D2</w:t>
            </w:r>
          </w:p>
        </w:tc>
        <w:tc>
          <w:tcPr>
            <w:tcW w:w="3135" w:type="dxa"/>
          </w:tcPr>
          <w:p w14:paraId="402CFD17" w14:textId="77777777" w:rsidR="00550F6F" w:rsidRPr="00305B1C" w:rsidRDefault="00550F6F" w:rsidP="00550F6F">
            <w:pPr>
              <w:spacing w:line="240" w:lineRule="auto"/>
              <w:jc w:val="right"/>
              <w:rPr>
                <w:sz w:val="20"/>
              </w:rPr>
            </w:pPr>
            <w:r w:rsidRPr="00305B1C">
              <w:rPr>
                <w:sz w:val="20"/>
              </w:rPr>
              <w:t>4.39</w:t>
            </w:r>
          </w:p>
        </w:tc>
      </w:tr>
      <w:tr w:rsidR="00550F6F" w:rsidRPr="002E3AA7" w14:paraId="3C8603A5" w14:textId="77777777" w:rsidTr="00C71AF9">
        <w:trPr>
          <w:cantSplit/>
        </w:trPr>
        <w:tc>
          <w:tcPr>
            <w:tcW w:w="1893" w:type="dxa"/>
            <w:vMerge/>
          </w:tcPr>
          <w:p w14:paraId="39CAE0AC" w14:textId="77777777" w:rsidR="00550F6F" w:rsidRPr="002E3AA7" w:rsidRDefault="00550F6F" w:rsidP="00550F6F">
            <w:pPr>
              <w:pStyle w:val="NoSpacing"/>
              <w:widowControl w:val="0"/>
              <w:rPr>
                <w:rFonts w:asciiTheme="majorHAnsi" w:hAnsiTheme="majorHAnsi"/>
                <w:sz w:val="20"/>
              </w:rPr>
            </w:pPr>
          </w:p>
        </w:tc>
        <w:tc>
          <w:tcPr>
            <w:tcW w:w="2427" w:type="dxa"/>
          </w:tcPr>
          <w:p w14:paraId="3719EF77" w14:textId="77777777" w:rsidR="00550F6F" w:rsidRPr="00305B1C" w:rsidRDefault="00550F6F" w:rsidP="00550F6F">
            <w:pPr>
              <w:pStyle w:val="NoSpacing"/>
              <w:widowControl w:val="0"/>
              <w:rPr>
                <w:sz w:val="20"/>
              </w:rPr>
            </w:pPr>
            <w:proofErr w:type="spellStart"/>
            <w:r w:rsidRPr="00305B1C">
              <w:rPr>
                <w:sz w:val="20"/>
              </w:rPr>
              <w:t>Gara</w:t>
            </w:r>
            <w:proofErr w:type="spellEnd"/>
            <w:r w:rsidRPr="00305B1C">
              <w:rPr>
                <w:sz w:val="20"/>
              </w:rPr>
              <w:t>-Armstrong 993E2</w:t>
            </w:r>
          </w:p>
        </w:tc>
        <w:tc>
          <w:tcPr>
            <w:tcW w:w="3135" w:type="dxa"/>
          </w:tcPr>
          <w:p w14:paraId="79047EEB" w14:textId="77777777" w:rsidR="00550F6F" w:rsidRPr="00305B1C" w:rsidRDefault="00550F6F" w:rsidP="00550F6F">
            <w:pPr>
              <w:spacing w:line="240" w:lineRule="auto"/>
              <w:jc w:val="right"/>
              <w:rPr>
                <w:sz w:val="20"/>
              </w:rPr>
            </w:pPr>
            <w:r w:rsidRPr="00305B1C">
              <w:rPr>
                <w:sz w:val="20"/>
              </w:rPr>
              <w:t>4.39</w:t>
            </w:r>
          </w:p>
        </w:tc>
      </w:tr>
      <w:tr w:rsidR="00550F6F" w:rsidRPr="002E3AA7" w14:paraId="4F885D57" w14:textId="77777777" w:rsidTr="00C71AF9">
        <w:trPr>
          <w:cantSplit/>
        </w:trPr>
        <w:tc>
          <w:tcPr>
            <w:tcW w:w="1893" w:type="dxa"/>
            <w:vMerge/>
          </w:tcPr>
          <w:p w14:paraId="7C469798" w14:textId="77777777" w:rsidR="00550F6F" w:rsidRPr="002E3AA7" w:rsidRDefault="00550F6F" w:rsidP="00550F6F">
            <w:pPr>
              <w:pStyle w:val="NoSpacing"/>
              <w:widowControl w:val="0"/>
              <w:rPr>
                <w:rFonts w:asciiTheme="majorHAnsi" w:hAnsiTheme="majorHAnsi"/>
                <w:sz w:val="20"/>
              </w:rPr>
            </w:pPr>
          </w:p>
        </w:tc>
        <w:tc>
          <w:tcPr>
            <w:tcW w:w="2427" w:type="dxa"/>
          </w:tcPr>
          <w:p w14:paraId="3B32AD70" w14:textId="77777777" w:rsidR="00550F6F" w:rsidRPr="00305B1C" w:rsidRDefault="00550F6F" w:rsidP="00550F6F">
            <w:pPr>
              <w:pStyle w:val="NoSpacing"/>
              <w:widowControl w:val="0"/>
              <w:rPr>
                <w:sz w:val="20"/>
              </w:rPr>
            </w:pPr>
            <w:proofErr w:type="spellStart"/>
            <w:r w:rsidRPr="00305B1C">
              <w:rPr>
                <w:sz w:val="20"/>
              </w:rPr>
              <w:t>Ackmore</w:t>
            </w:r>
            <w:proofErr w:type="spellEnd"/>
            <w:r w:rsidRPr="00305B1C">
              <w:rPr>
                <w:sz w:val="20"/>
              </w:rPr>
              <w:t>-Colo 5B</w:t>
            </w:r>
          </w:p>
        </w:tc>
        <w:tc>
          <w:tcPr>
            <w:tcW w:w="3135" w:type="dxa"/>
          </w:tcPr>
          <w:p w14:paraId="2234680C" w14:textId="77777777" w:rsidR="00550F6F" w:rsidRPr="00305B1C" w:rsidRDefault="00550F6F" w:rsidP="00550F6F">
            <w:pPr>
              <w:spacing w:line="240" w:lineRule="auto"/>
              <w:jc w:val="right"/>
              <w:rPr>
                <w:sz w:val="20"/>
              </w:rPr>
            </w:pPr>
            <w:r w:rsidRPr="00305B1C">
              <w:rPr>
                <w:sz w:val="20"/>
              </w:rPr>
              <w:t>4.81</w:t>
            </w:r>
          </w:p>
        </w:tc>
      </w:tr>
      <w:tr w:rsidR="00550F6F" w:rsidRPr="002E3AA7" w14:paraId="478F814F" w14:textId="77777777" w:rsidTr="00C71AF9">
        <w:trPr>
          <w:cantSplit/>
        </w:trPr>
        <w:tc>
          <w:tcPr>
            <w:tcW w:w="1893" w:type="dxa"/>
            <w:vMerge/>
          </w:tcPr>
          <w:p w14:paraId="3D71A94C" w14:textId="77777777" w:rsidR="00550F6F" w:rsidRPr="002E3AA7" w:rsidRDefault="00550F6F" w:rsidP="00550F6F">
            <w:pPr>
              <w:pStyle w:val="NoSpacing"/>
              <w:widowControl w:val="0"/>
              <w:rPr>
                <w:rFonts w:asciiTheme="majorHAnsi" w:hAnsiTheme="majorHAnsi"/>
                <w:sz w:val="20"/>
              </w:rPr>
            </w:pPr>
          </w:p>
        </w:tc>
        <w:tc>
          <w:tcPr>
            <w:tcW w:w="2427" w:type="dxa"/>
          </w:tcPr>
          <w:p w14:paraId="4C78A884" w14:textId="77777777" w:rsidR="00550F6F" w:rsidRPr="00305B1C" w:rsidRDefault="00550F6F" w:rsidP="00550F6F">
            <w:pPr>
              <w:pStyle w:val="NoSpacing"/>
              <w:widowControl w:val="0"/>
              <w:rPr>
                <w:sz w:val="20"/>
              </w:rPr>
            </w:pPr>
            <w:proofErr w:type="spellStart"/>
            <w:r w:rsidRPr="00305B1C">
              <w:rPr>
                <w:sz w:val="20"/>
              </w:rPr>
              <w:t>Tama</w:t>
            </w:r>
            <w:proofErr w:type="spellEnd"/>
            <w:r w:rsidRPr="00305B1C">
              <w:rPr>
                <w:sz w:val="20"/>
              </w:rPr>
              <w:t xml:space="preserve"> 120C2</w:t>
            </w:r>
          </w:p>
        </w:tc>
        <w:tc>
          <w:tcPr>
            <w:tcW w:w="3135" w:type="dxa"/>
          </w:tcPr>
          <w:p w14:paraId="4BE5BCF9" w14:textId="77777777" w:rsidR="00550F6F" w:rsidRPr="00305B1C" w:rsidRDefault="00550F6F" w:rsidP="00550F6F">
            <w:pPr>
              <w:spacing w:line="240" w:lineRule="auto"/>
              <w:jc w:val="right"/>
              <w:rPr>
                <w:sz w:val="20"/>
              </w:rPr>
            </w:pPr>
            <w:r w:rsidRPr="00305B1C">
              <w:rPr>
                <w:sz w:val="20"/>
              </w:rPr>
              <w:t>5.29</w:t>
            </w:r>
          </w:p>
        </w:tc>
      </w:tr>
      <w:tr w:rsidR="00550F6F" w:rsidRPr="002E3AA7" w14:paraId="22E821FE" w14:textId="77777777" w:rsidTr="00C71AF9">
        <w:trPr>
          <w:cantSplit/>
        </w:trPr>
        <w:tc>
          <w:tcPr>
            <w:tcW w:w="1893" w:type="dxa"/>
            <w:vMerge/>
          </w:tcPr>
          <w:p w14:paraId="6760A045" w14:textId="77777777" w:rsidR="00550F6F" w:rsidRPr="002E3AA7" w:rsidRDefault="00550F6F" w:rsidP="00550F6F">
            <w:pPr>
              <w:pStyle w:val="NoSpacing"/>
              <w:widowControl w:val="0"/>
              <w:rPr>
                <w:rFonts w:asciiTheme="majorHAnsi" w:hAnsiTheme="majorHAnsi"/>
                <w:sz w:val="20"/>
              </w:rPr>
            </w:pPr>
          </w:p>
        </w:tc>
        <w:tc>
          <w:tcPr>
            <w:tcW w:w="2427" w:type="dxa"/>
          </w:tcPr>
          <w:p w14:paraId="00F1587A" w14:textId="77777777" w:rsidR="00550F6F" w:rsidRPr="00305B1C" w:rsidRDefault="00550F6F" w:rsidP="00550F6F">
            <w:pPr>
              <w:pStyle w:val="NoSpacing"/>
              <w:widowControl w:val="0"/>
              <w:rPr>
                <w:sz w:val="20"/>
              </w:rPr>
            </w:pPr>
            <w:proofErr w:type="spellStart"/>
            <w:r w:rsidRPr="00305B1C">
              <w:rPr>
                <w:sz w:val="20"/>
              </w:rPr>
              <w:t>Tama</w:t>
            </w:r>
            <w:proofErr w:type="spellEnd"/>
            <w:r w:rsidRPr="00305B1C">
              <w:rPr>
                <w:sz w:val="20"/>
              </w:rPr>
              <w:t xml:space="preserve"> 120B</w:t>
            </w:r>
          </w:p>
        </w:tc>
        <w:tc>
          <w:tcPr>
            <w:tcW w:w="3135" w:type="dxa"/>
          </w:tcPr>
          <w:p w14:paraId="45DBF8E4" w14:textId="77777777" w:rsidR="00550F6F" w:rsidRPr="00305B1C" w:rsidRDefault="00550F6F" w:rsidP="00550F6F">
            <w:pPr>
              <w:spacing w:line="240" w:lineRule="auto"/>
              <w:jc w:val="right"/>
              <w:rPr>
                <w:sz w:val="20"/>
              </w:rPr>
            </w:pPr>
            <w:r w:rsidRPr="00305B1C">
              <w:rPr>
                <w:sz w:val="20"/>
              </w:rPr>
              <w:t>6.31</w:t>
            </w:r>
          </w:p>
        </w:tc>
      </w:tr>
      <w:tr w:rsidR="00550F6F" w:rsidRPr="002E3AA7" w14:paraId="45742D86" w14:textId="77777777" w:rsidTr="00C71AF9">
        <w:trPr>
          <w:cantSplit/>
        </w:trPr>
        <w:tc>
          <w:tcPr>
            <w:tcW w:w="1893" w:type="dxa"/>
            <w:vMerge/>
          </w:tcPr>
          <w:p w14:paraId="3E6CC013" w14:textId="77777777" w:rsidR="00550F6F" w:rsidRPr="002E3AA7" w:rsidRDefault="00550F6F" w:rsidP="00550F6F">
            <w:pPr>
              <w:pStyle w:val="NoSpacing"/>
              <w:widowControl w:val="0"/>
              <w:rPr>
                <w:rFonts w:asciiTheme="majorHAnsi" w:hAnsiTheme="majorHAnsi"/>
                <w:sz w:val="20"/>
              </w:rPr>
            </w:pPr>
          </w:p>
        </w:tc>
        <w:tc>
          <w:tcPr>
            <w:tcW w:w="2427" w:type="dxa"/>
          </w:tcPr>
          <w:p w14:paraId="6D117895" w14:textId="77777777" w:rsidR="00550F6F" w:rsidRPr="00305B1C" w:rsidRDefault="00550F6F" w:rsidP="00550F6F">
            <w:pPr>
              <w:pStyle w:val="NoSpacing"/>
              <w:widowControl w:val="0"/>
              <w:rPr>
                <w:sz w:val="20"/>
              </w:rPr>
            </w:pPr>
            <w:r w:rsidRPr="00305B1C">
              <w:rPr>
                <w:sz w:val="20"/>
              </w:rPr>
              <w:t>Muscatine 119</w:t>
            </w:r>
          </w:p>
        </w:tc>
        <w:tc>
          <w:tcPr>
            <w:tcW w:w="3135" w:type="dxa"/>
          </w:tcPr>
          <w:p w14:paraId="524BEA9B" w14:textId="77777777" w:rsidR="00550F6F" w:rsidRPr="00305B1C" w:rsidRDefault="00550F6F" w:rsidP="00550F6F">
            <w:pPr>
              <w:spacing w:line="240" w:lineRule="auto"/>
              <w:jc w:val="right"/>
              <w:rPr>
                <w:sz w:val="20"/>
              </w:rPr>
            </w:pPr>
            <w:r w:rsidRPr="00305B1C">
              <w:rPr>
                <w:sz w:val="20"/>
              </w:rPr>
              <w:t>6.61</w:t>
            </w:r>
          </w:p>
        </w:tc>
      </w:tr>
      <w:tr w:rsidR="00550F6F" w:rsidRPr="002E3AA7" w14:paraId="04CA28DA" w14:textId="77777777" w:rsidTr="00C71AF9">
        <w:trPr>
          <w:cantSplit/>
        </w:trPr>
        <w:tc>
          <w:tcPr>
            <w:tcW w:w="1893" w:type="dxa"/>
            <w:vMerge/>
            <w:tcBorders>
              <w:bottom w:val="single" w:sz="4" w:space="0" w:color="auto"/>
            </w:tcBorders>
          </w:tcPr>
          <w:p w14:paraId="15035921" w14:textId="77777777" w:rsidR="00550F6F" w:rsidRPr="002E3AA7" w:rsidRDefault="00550F6F" w:rsidP="00550F6F">
            <w:pPr>
              <w:pStyle w:val="NoSpacing"/>
              <w:widowControl w:val="0"/>
              <w:rPr>
                <w:rFonts w:asciiTheme="majorHAnsi" w:hAnsiTheme="majorHAnsi"/>
                <w:sz w:val="20"/>
              </w:rPr>
            </w:pPr>
          </w:p>
        </w:tc>
        <w:tc>
          <w:tcPr>
            <w:tcW w:w="2427" w:type="dxa"/>
            <w:tcBorders>
              <w:bottom w:val="single" w:sz="4" w:space="0" w:color="auto"/>
            </w:tcBorders>
          </w:tcPr>
          <w:p w14:paraId="3C7F0C99" w14:textId="77777777" w:rsidR="00550F6F" w:rsidRPr="00305B1C" w:rsidRDefault="00550F6F" w:rsidP="00550F6F">
            <w:pPr>
              <w:pStyle w:val="NoSpacing"/>
              <w:widowControl w:val="0"/>
              <w:rPr>
                <w:sz w:val="20"/>
              </w:rPr>
            </w:pPr>
            <w:r w:rsidRPr="00305B1C">
              <w:rPr>
                <w:sz w:val="20"/>
              </w:rPr>
              <w:t>Nodaway 220</w:t>
            </w:r>
          </w:p>
        </w:tc>
        <w:tc>
          <w:tcPr>
            <w:tcW w:w="3135" w:type="dxa"/>
            <w:tcBorders>
              <w:bottom w:val="single" w:sz="4" w:space="0" w:color="auto"/>
            </w:tcBorders>
          </w:tcPr>
          <w:p w14:paraId="7113199A" w14:textId="77777777" w:rsidR="00550F6F" w:rsidRPr="00305B1C" w:rsidRDefault="00550F6F" w:rsidP="00550F6F">
            <w:pPr>
              <w:spacing w:line="240" w:lineRule="auto"/>
              <w:jc w:val="right"/>
              <w:rPr>
                <w:sz w:val="20"/>
              </w:rPr>
            </w:pPr>
            <w:r w:rsidRPr="00305B1C">
              <w:rPr>
                <w:sz w:val="20"/>
              </w:rPr>
              <w:t>5.83</w:t>
            </w:r>
          </w:p>
        </w:tc>
      </w:tr>
      <w:tr w:rsidR="00550F6F" w:rsidRPr="002E3AA7" w14:paraId="11332205" w14:textId="77777777" w:rsidTr="00C71AF9">
        <w:trPr>
          <w:cantSplit/>
        </w:trPr>
        <w:tc>
          <w:tcPr>
            <w:tcW w:w="7455" w:type="dxa"/>
            <w:gridSpan w:val="3"/>
            <w:tcBorders>
              <w:left w:val="nil"/>
              <w:bottom w:val="nil"/>
              <w:right w:val="nil"/>
            </w:tcBorders>
          </w:tcPr>
          <w:p w14:paraId="5A8DE911" w14:textId="77777777" w:rsidR="00550F6F" w:rsidRPr="00305B1C" w:rsidRDefault="00550F6F" w:rsidP="00550F6F">
            <w:pPr>
              <w:spacing w:line="240" w:lineRule="auto"/>
              <w:rPr>
                <w:sz w:val="20"/>
              </w:rPr>
            </w:pPr>
            <w:proofErr w:type="gramStart"/>
            <w:r w:rsidRPr="00305B1C">
              <w:rPr>
                <w:sz w:val="20"/>
                <w:vertAlign w:val="superscript"/>
              </w:rPr>
              <w:t>a</w:t>
            </w:r>
            <w:r w:rsidRPr="00305B1C">
              <w:rPr>
                <w:sz w:val="20"/>
              </w:rPr>
              <w:t>(</w:t>
            </w:r>
            <w:proofErr w:type="gramEnd"/>
            <w:r w:rsidRPr="00305B1C">
              <w:rPr>
                <w:sz w:val="20"/>
              </w:rPr>
              <w:t>Emily Heaton, Iowa State University, personal communication, 2014)</w:t>
            </w:r>
          </w:p>
        </w:tc>
      </w:tr>
    </w:tbl>
    <w:p w14:paraId="147101C5" w14:textId="46596A01" w:rsidR="00546577" w:rsidRDefault="00546577">
      <w:pPr>
        <w:rPr>
          <w:ins w:id="50" w:author="Schulte Moore, Lisa A [NREM]" w:date="2020-05-18T09:14:00Z"/>
          <w:b/>
        </w:rPr>
      </w:pPr>
      <w:r>
        <w:rPr>
          <w:b/>
        </w:rPr>
        <w:br w:type="page"/>
      </w:r>
    </w:p>
    <w:p w14:paraId="42D1237B" w14:textId="4DD23611" w:rsidR="00297EF7" w:rsidRPr="00546577" w:rsidRDefault="00297EF7" w:rsidP="00546577">
      <w:pPr>
        <w:pStyle w:val="Heading1"/>
        <w:rPr>
          <w:rFonts w:asciiTheme="minorHAnsi" w:hAnsiTheme="minorHAnsi" w:cstheme="minorHAnsi"/>
          <w:b/>
          <w:sz w:val="24"/>
        </w:rPr>
      </w:pPr>
      <w:bookmarkStart w:id="51" w:name="_Toc28353276"/>
      <w:r w:rsidRPr="00546577">
        <w:rPr>
          <w:rFonts w:asciiTheme="minorHAnsi" w:hAnsiTheme="minorHAnsi" w:cstheme="minorHAnsi"/>
          <w:b/>
          <w:sz w:val="24"/>
        </w:rPr>
        <w:lastRenderedPageBreak/>
        <w:t>Reference</w:t>
      </w:r>
      <w:r w:rsidR="00546577" w:rsidRPr="00546577">
        <w:rPr>
          <w:rFonts w:asciiTheme="minorHAnsi" w:hAnsiTheme="minorHAnsi" w:cstheme="minorHAnsi"/>
          <w:b/>
          <w:sz w:val="24"/>
        </w:rPr>
        <w:t>s</w:t>
      </w:r>
      <w:bookmarkEnd w:id="51"/>
    </w:p>
    <w:p w14:paraId="52C61D5D" w14:textId="12E12011" w:rsidR="00AC7816" w:rsidRPr="00AC7816" w:rsidRDefault="00213816" w:rsidP="00AC7816">
      <w:pPr>
        <w:widowControl w:val="0"/>
        <w:autoSpaceDE w:val="0"/>
        <w:autoSpaceDN w:val="0"/>
        <w:adjustRightInd w:val="0"/>
        <w:spacing w:line="240" w:lineRule="auto"/>
        <w:ind w:left="480" w:hanging="480"/>
        <w:rPr>
          <w:rFonts w:ascii="Calibri" w:hAnsi="Calibri" w:cs="Calibri"/>
          <w:noProof/>
          <w:sz w:val="20"/>
          <w:szCs w:val="24"/>
        </w:rPr>
      </w:pPr>
      <w:r>
        <w:fldChar w:fldCharType="begin" w:fldLock="1"/>
      </w:r>
      <w:r>
        <w:instrText xml:space="preserve">ADDIN Mendeley Bibliography CSL_BIBLIOGRAPHY </w:instrText>
      </w:r>
      <w:r>
        <w:fldChar w:fldCharType="separate"/>
      </w:r>
      <w:r w:rsidR="00AC7816" w:rsidRPr="00AC7816">
        <w:rPr>
          <w:rFonts w:ascii="Calibri" w:hAnsi="Calibri" w:cs="Calibri"/>
          <w:noProof/>
          <w:sz w:val="20"/>
          <w:szCs w:val="24"/>
        </w:rPr>
        <w:t>Al-Kaisi, M.M., Yin, X., Licht, M.A., 2005. Soil carbon and nitrogen changes as influenced by tillage and cropping systems in some Iowa soils. Agric. Ecosyst. Environ. 105, 635–647. https://doi.org/10.1016/j.agee.2004.08.002</w:t>
      </w:r>
    </w:p>
    <w:p w14:paraId="15616150"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Bennett, S.J., Wells, R.R., 2019. Gully erosion processes, disciplinary fragmentation, and technological innovation. Earth Surf. Process. Landforms 44, 46–53.</w:t>
      </w:r>
    </w:p>
    <w:p w14:paraId="53DEFC73"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Best, L.B., Freemark, K.E., Dinsmore, J.J., Camp, M., 1995. A review and synthesis of habitat use by breeding birds in agricultural landscapes of Iowa. Am. Midl. Nat. 134, 1–29. https://doi.org/10.2307/2426479</w:t>
      </w:r>
    </w:p>
    <w:p w14:paraId="2C879F1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Brennan, L.A., 1999. Northern bobwhite (Colinus virginianus), in: Poole, A. (Ed.), The Birds of North America Online. Cornell Lab of Ornithology, Ithaca, New York. https://doi.org/10.2173/bna.397</w:t>
      </w:r>
    </w:p>
    <w:p w14:paraId="69EE4077"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Brown, P., Schulte, L., 2011. Agricultural landscape change (1937–2002) in three townships in Iowa, USA. Landsc. Urban Plan. 10, 202–212.</w:t>
      </w:r>
    </w:p>
    <w:p w14:paraId="742C07A5"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Chennault, C.M., 2014. People in Ecosystems/Watershed Integration: visualizing ecosystem services tradeoffs in agricultural landscapes. Iowa State University.</w:t>
      </w:r>
    </w:p>
    <w:p w14:paraId="582E2CCA"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Costamagna, A., Landis, D., 2006. Predators exert top-down control of soyben aphid across a gradient of agricultural management systems. Ecol. Appl. 16, 1619–1928.</w:t>
      </w:r>
    </w:p>
    <w:p w14:paraId="7E79384A"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Delate, K., Friedrich, H., 2004. Organic apple and grape performance in the midwestern U.S. Acta Hortic. 638, 309–320.</w:t>
      </w:r>
    </w:p>
    <w:p w14:paraId="0B717934"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Drilling, N., Titman, R., Mckinney, F., 2002. Mallard (Anas platyrhynchos), in: Poole, A. (Ed.), The Birds of North America Online. Cornell Lab of Ornithology, Ithaca, New York. https://doi.org/10.2173/bna.658</w:t>
      </w:r>
    </w:p>
    <w:p w14:paraId="1B437F5C"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Fahrig, L., Baudry, J., Brotons, L., Burel, F.G., Crist, T.O., Fuller, R.J., Sirami, C., Siriwardena, G.M., Martin, J.-L., 2011. Functional landscape heterogeneity and animal biodiversity in agricultural landscapes. Ecol. Lett. 14, 101–112. https://doi.org/10.1111/j.1461-0248.2010.01559.x</w:t>
      </w:r>
    </w:p>
    <w:p w14:paraId="07799A2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Fischer, J., Lindenmayer, D.B., Manning, A.D., 2006. Biodiversity, ecosystem function, and resilience: Ten guiding principles for commodity production landscapes. Front. Ecol. Environ. https://doi.org/10.1890/1540-9295(2006)004[0080:BEFART]2.0.CO;2</w:t>
      </w:r>
    </w:p>
    <w:p w14:paraId="5F1AB62F"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Giudice, J.H., Ratti, J.T., 2001. Ring-necked Pheasant (Phasianus colchicus), in: Poole, A. (Ed.), The Birds of North America Online. Cornell Lab of Ornithology, Ithaca, New York. https://doi.org/10.2173/bna.572</w:t>
      </w:r>
    </w:p>
    <w:p w14:paraId="1ECC0CE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Goolsby, D.A., Battaglin, W.A., Lawrence, G.B., Artz, R.S., Aulenbach, B.T., Hooper, R.P., Keeney, D.R., Stensland, G.J., 1999. Flux and sources of nutrients in the Mississippi-Atchafalaya River Basin, White House Office of Science and Technology Policy Committee on Environmental and Natural Resources Hypoxia Work Group. Washington, DC.</w:t>
      </w:r>
    </w:p>
    <w:p w14:paraId="1516EB7B"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Hunter Jr., M., Schmiegelow, F., 2010. Wildlife, Forests and Forestry: Principles of Managing Forests for Biological Diversity, 2nd ed. Prentice Hall.</w:t>
      </w:r>
    </w:p>
    <w:p w14:paraId="2B549C0F"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Hunter Jr., M.L., 2005. A mesofilter conservation strategy to complement fine and coarse filters. Conserv. Biol. 19, 1025–1029. https://doi.org/10.1111/j.1523-1739.2005.00172.x</w:t>
      </w:r>
    </w:p>
    <w:p w14:paraId="67F3C523"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 xml:space="preserve">IDALS [Iowa Department of Agriculture and Land Stewardship], IDNR [Iowa Department of Natural Resources], ISU [Iowa State University], 2017. Iowa nutrient reduction strategy: a science and technology-based framework </w:t>
      </w:r>
      <w:r w:rsidRPr="00AC7816">
        <w:rPr>
          <w:rFonts w:ascii="Calibri" w:hAnsi="Calibri" w:cs="Calibri"/>
          <w:noProof/>
          <w:sz w:val="20"/>
          <w:szCs w:val="24"/>
        </w:rPr>
        <w:lastRenderedPageBreak/>
        <w:t>to assess and reduce nutrients to Iowa waters and the Gulf of Mexico. Ames, Iowa.</w:t>
      </w:r>
    </w:p>
    <w:p w14:paraId="0DDEB9D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IDNR [Iowa Department of Natural Resources], USDA NRCS [United States Department of Agriculture Natural Resources Conservation Service], 2007. Iowa wood suitability recommendations. Des Moines, Iowa.</w:t>
      </w:r>
    </w:p>
    <w:p w14:paraId="348B423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Iowa Beef Center, 2007. Custom grazing survey 2007: Demographics and management practices. Iowa State University, Ames, Iowa.</w:t>
      </w:r>
    </w:p>
    <w:p w14:paraId="5D7745A3"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Jacobson, L.M., David, M.B., Drinkwater, L.E., 2011. A spatial analysis of phosphorus in the Mississippi River Basin. J. Environ. Qual. 40, 931–941. https://doi.org/10.2134/jeq2010.0386</w:t>
      </w:r>
    </w:p>
    <w:p w14:paraId="43B77760"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Johanns, A.M., 2013. Metric conversions. Iowa State University Extension and Outreach, Ames, Iowa.</w:t>
      </w:r>
    </w:p>
    <w:p w14:paraId="706B6CB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Laboski, C.A.M., Peters, J.B., Bundy, L.G., 2006. Nutrient application guidelines for field, vegetable, and fruit crops in Wisconsin. Division of Cooperative Extension of the University of Wisconsin-Extension, Madison, Wisconsin.</w:t>
      </w:r>
    </w:p>
    <w:p w14:paraId="6435EC29"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Mallarino, A., Stewart, B., Baker, J., Downing, J.A., Sawyer, J.E., 2005. Background and basic concepts of the Iowa phosphorus index. Technical Note 25. Des Moines, IA.</w:t>
      </w:r>
    </w:p>
    <w:p w14:paraId="03B1D8B5"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McRoberts, J.T., Wallace, M.C., Eaton, S.W., 2014. Wild turkey (Meleagris gallopavo), in: Poole, A. (Ed.), The Birds of North America Online. Cornell Lab of Ornithology, Ithaca, New York. https://doi.org/10.2173/bna.22</w:t>
      </w:r>
    </w:p>
    <w:p w14:paraId="58D35C3D"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Mendenhall, C.D., Karp, D.S., Meyer, C.F.J., Hadly, E.A., Daily, G.C., 2014. Predicting biodiversity change and averting collapse in agricultural landscapes. Nature 509, 213–217.</w:t>
      </w:r>
    </w:p>
    <w:p w14:paraId="3F866AC0"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Miller, G.A., Fenton, T.E., O’Neal, B.R., Tiffany, B.J., Burras, C.L., 2010. Iowa Soil Properties and Interpretations Database, ISPAID Version 7.3. Iowa State University, Iowa Agriculture and Home Economics Experiment Station and University Extension.</w:t>
      </w:r>
    </w:p>
    <w:p w14:paraId="22BA126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Post, R.M., Robinson, J.A., 1995. The SARE - Cornell Organic Grape Project, in: Post, R. (Ed.), The Third N.J. Shaulis Organic Grape and Wine Production Symposium, NYSAES Special Report No.69. New York State Agricultural Experiement Station, Cornell University, Ithaca, New York, pp. 7–14.</w:t>
      </w:r>
    </w:p>
    <w:p w14:paraId="575FE9C8"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Randall, G.W., 1998. Implications of dry and wet cycles on nitrate loss to subsurface tile drainage. Drain. 21st Century Food Prod. Environ. Proc. 7th Int. Drain. Symp. 53–60.</w:t>
      </w:r>
    </w:p>
    <w:p w14:paraId="15986FA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Randall, G.W., Huggins, D.R., Russelle, M.P., Fuchs, D.J., Nelson, W.W., Anderson, J.L., 1997. Nitrate losses through subsurface tile drainage in Conservation Reserve Program, alfalfa, and row crop systems. J. Environ. Qual. 26, 1240–1247.</w:t>
      </w:r>
    </w:p>
    <w:p w14:paraId="13FF4264"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Randall, G.W., Iragavarapu, T.K., 1995. Impact of long-term tillage systems for continuous corn on nitrate leaching to tile drainage. J. Environ. Qual. 24, 360–366.</w:t>
      </w:r>
    </w:p>
    <w:p w14:paraId="42A2B41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Randall, G.W., Mulla, D.J., 2001. Nitrate nitrogen in surface waters as influenced by climatic conditions and agricultural practices. J. Environ. Qual. 30, 337–344.</w:t>
      </w:r>
    </w:p>
    <w:p w14:paraId="76E2E3C9"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Renard, K.G., Foster, G.R., Weesies, G.A., McCool, D.K., Yoder, D.C., 1997. Predicting soil erosion by water: a guide to conservation planning with the Revised Universal Soil Loss Equation (RUSLE). Agricultural Handbook 703. United States Department of Agriculture, Washington, DC.</w:t>
      </w:r>
    </w:p>
    <w:p w14:paraId="7949A0A2"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Renard, K.G., Freimund, J.R., 1994. Using monthly precipitation data to estimate the R-factor in the revised USLE. J. Hydrol. 157, 287–306. https://doi.org/10.1016/0022-1694(94)90110-4</w:t>
      </w:r>
    </w:p>
    <w:p w14:paraId="18A4688E"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lastRenderedPageBreak/>
        <w:t>Robertson, G.P., Gross, K.L., Hamilton, S.K., Landis, D.A., Schmidt, T.M., Snapp, S.S., Swinton, S.M., 2014. Farming for ecosystem services: an ecological approach to production agriculture. Bioscience. https://doi.org/10.1093/biosci/biu037</w:t>
      </w:r>
    </w:p>
    <w:p w14:paraId="764BD33E"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Sawyer, J.E., Mallarino, A.P., Killorn, R., Barnhart, S.K., 2008. A general guide for crop nutrient and limestone recommendations in Iowa. PM 1688. Iowa State University Extension, Ames, Iowa.</w:t>
      </w:r>
    </w:p>
    <w:p w14:paraId="55F3F28D"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Schilling, K.E., Libra, R.D., 2000. The relationship of nitrate concentrations in streams to row crop land use in Iowa. J. Environ. Qual. 29, 1846–1851. https://doi.org/10.2134/jeq2000.00472425002900060016x</w:t>
      </w:r>
    </w:p>
    <w:p w14:paraId="0AACDCF9"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Schulte, L.A., Ontl, T.A., Larsen, G.L.D., 2013. Biofuels and biodiversity, wildlife habitat restoration, in: Levin, S.A. (Ed.), Encyclopedia of Biodiversity, Volume 1. Academic Press, Waltham, MA, pp. 540–551.</w:t>
      </w:r>
    </w:p>
    <w:p w14:paraId="24A5F674"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Taber, H., 2008. Commercial vegetable production—a small farm opportunity?, Iowa State University Extension, Iowa State University of Science and Technology. Ames, Iowa.</w:t>
      </w:r>
    </w:p>
    <w:p w14:paraId="0DEC8A40"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2008a. Iowa Technical Note No. 29: choosing the planning area of a field by “dominant critical area.” Des Moines, Iowa.</w:t>
      </w:r>
    </w:p>
    <w:p w14:paraId="46805F04"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2008b. Conservation Practice Standard 600: Terrace. Des Moines, Iowa.</w:t>
      </w:r>
    </w:p>
    <w:p w14:paraId="45C9E4E9"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2008c. Iowa Technical Note No. Agronomy 32: Gaziers Arithmetic. Des Moines, Iowa.</w:t>
      </w:r>
    </w:p>
    <w:p w14:paraId="6D5F8AEB"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2004a. Iowa Technical Note No. 25: Iowa Phosphorus Index. Des Moines, Iowa.</w:t>
      </w:r>
    </w:p>
    <w:p w14:paraId="0561562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2004b. National Engineering Handbook. Part 630: Hydrology. United States Department of Agriculture Natural Resources Conservation Service, Washington, DC.</w:t>
      </w:r>
    </w:p>
    <w:p w14:paraId="0231F41A"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2002. Section I FOTG: USLE Erosion Prediction. Des Moines, Iowa.</w:t>
      </w:r>
    </w:p>
    <w:p w14:paraId="516E413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1998. Erosion and Sediment Delivery. Des Moines, Iowa.</w:t>
      </w:r>
    </w:p>
    <w:p w14:paraId="0DC7D40A"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szCs w:val="24"/>
        </w:rPr>
      </w:pPr>
      <w:r w:rsidRPr="00AC7816">
        <w:rPr>
          <w:rFonts w:ascii="Calibri" w:hAnsi="Calibri" w:cs="Calibri"/>
          <w:noProof/>
          <w:sz w:val="20"/>
          <w:szCs w:val="24"/>
        </w:rPr>
        <w:t>USDA NRCS [United States Department of Agriculture Natural Resources Conservation Service], 1997. America’s private land: a geography of hope. United States Department of Agriculture Natural Resources Conservation Service, Washington, DC.</w:t>
      </w:r>
    </w:p>
    <w:p w14:paraId="461E48F1" w14:textId="77777777" w:rsidR="00AC7816" w:rsidRPr="00AC7816" w:rsidRDefault="00AC7816" w:rsidP="00AC7816">
      <w:pPr>
        <w:widowControl w:val="0"/>
        <w:autoSpaceDE w:val="0"/>
        <w:autoSpaceDN w:val="0"/>
        <w:adjustRightInd w:val="0"/>
        <w:spacing w:line="240" w:lineRule="auto"/>
        <w:ind w:left="480" w:hanging="480"/>
        <w:rPr>
          <w:rFonts w:ascii="Calibri" w:hAnsi="Calibri" w:cs="Calibri"/>
          <w:noProof/>
          <w:sz w:val="20"/>
        </w:rPr>
      </w:pPr>
      <w:r w:rsidRPr="00AC7816">
        <w:rPr>
          <w:rFonts w:ascii="Calibri" w:hAnsi="Calibri" w:cs="Calibri"/>
          <w:noProof/>
          <w:sz w:val="20"/>
          <w:szCs w:val="24"/>
        </w:rPr>
        <w:t>Wendt, A.A., 2007. Watershed planning in Central Iowa: an integrated assessment of the Squaw Creek Watershed for prioritization of conservation practice establishment. MS Thesis. Iowa State University.</w:t>
      </w:r>
    </w:p>
    <w:p w14:paraId="360057B3" w14:textId="3F9EC7A5" w:rsidR="009C3D2D" w:rsidRPr="00297EF7" w:rsidRDefault="00213816" w:rsidP="005C4D5E">
      <w:r>
        <w:fldChar w:fldCharType="end"/>
      </w:r>
      <w:r w:rsidR="00297EF7">
        <w:tab/>
      </w:r>
    </w:p>
    <w:sectPr w:rsidR="009C3D2D" w:rsidRPr="00297EF7" w:rsidSect="001055E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884E" w14:textId="77777777" w:rsidR="00F57DD5" w:rsidRDefault="00F57DD5" w:rsidP="00227FE3">
      <w:pPr>
        <w:spacing w:line="240" w:lineRule="auto"/>
      </w:pPr>
      <w:r>
        <w:separator/>
      </w:r>
    </w:p>
  </w:endnote>
  <w:endnote w:type="continuationSeparator" w:id="0">
    <w:p w14:paraId="41754A51" w14:textId="77777777" w:rsidR="00F57DD5" w:rsidRDefault="00F57DD5" w:rsidP="00227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dvP4B2E3F">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060462"/>
      <w:docPartObj>
        <w:docPartGallery w:val="Page Numbers (Bottom of Page)"/>
        <w:docPartUnique/>
      </w:docPartObj>
    </w:sdtPr>
    <w:sdtEndPr>
      <w:rPr>
        <w:noProof/>
      </w:rPr>
    </w:sdtEndPr>
    <w:sdtContent>
      <w:p w14:paraId="4CDDD574" w14:textId="77777777" w:rsidR="00987302" w:rsidRDefault="0098730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5529A81" w14:textId="77777777" w:rsidR="00987302" w:rsidRDefault="00987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42028"/>
      <w:docPartObj>
        <w:docPartGallery w:val="Page Numbers (Bottom of Page)"/>
        <w:docPartUnique/>
      </w:docPartObj>
    </w:sdtPr>
    <w:sdtEndPr>
      <w:rPr>
        <w:noProof/>
        <w:sz w:val="24"/>
        <w:szCs w:val="24"/>
      </w:rPr>
    </w:sdtEndPr>
    <w:sdtContent>
      <w:p w14:paraId="718C2325" w14:textId="675D8AEA" w:rsidR="00987302" w:rsidRPr="0071252E" w:rsidRDefault="00987302">
        <w:pPr>
          <w:pStyle w:val="Footer"/>
          <w:jc w:val="center"/>
          <w:rPr>
            <w:sz w:val="24"/>
            <w:szCs w:val="24"/>
          </w:rPr>
        </w:pPr>
        <w:r w:rsidRPr="0071252E">
          <w:rPr>
            <w:sz w:val="24"/>
            <w:szCs w:val="24"/>
          </w:rPr>
          <w:fldChar w:fldCharType="begin"/>
        </w:r>
        <w:r w:rsidRPr="0071252E">
          <w:rPr>
            <w:sz w:val="24"/>
            <w:szCs w:val="24"/>
          </w:rPr>
          <w:instrText xml:space="preserve"> PAGE   \* MERGEFORMAT </w:instrText>
        </w:r>
        <w:r w:rsidRPr="0071252E">
          <w:rPr>
            <w:sz w:val="24"/>
            <w:szCs w:val="24"/>
          </w:rPr>
          <w:fldChar w:fldCharType="separate"/>
        </w:r>
        <w:r>
          <w:rPr>
            <w:noProof/>
            <w:sz w:val="24"/>
            <w:szCs w:val="24"/>
          </w:rPr>
          <w:t>21</w:t>
        </w:r>
        <w:r w:rsidRPr="0071252E">
          <w:rPr>
            <w:noProof/>
            <w:sz w:val="24"/>
            <w:szCs w:val="24"/>
          </w:rPr>
          <w:fldChar w:fldCharType="end"/>
        </w:r>
      </w:p>
    </w:sdtContent>
  </w:sdt>
  <w:p w14:paraId="7F17AF3A" w14:textId="77777777" w:rsidR="00987302" w:rsidRDefault="00987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6549" w14:textId="77777777" w:rsidR="00F57DD5" w:rsidRDefault="00F57DD5" w:rsidP="002D01AE">
      <w:pPr>
        <w:pStyle w:val="Footer"/>
        <w:tabs>
          <w:tab w:val="clear" w:pos="9360"/>
          <w:tab w:val="center" w:pos="4500"/>
          <w:tab w:val="left" w:pos="5040"/>
        </w:tabs>
        <w:rPr>
          <w:noProof/>
        </w:rPr>
      </w:pPr>
      <w:r>
        <w:tab/>
      </w:r>
      <w:sdt>
        <w:sdtPr>
          <w:id w:val="3003503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r>
        <w:rPr>
          <w:noProof/>
        </w:rPr>
        <w:tab/>
      </w:r>
      <w:r>
        <w:rPr>
          <w:noProof/>
        </w:rPr>
        <w:tab/>
      </w:r>
      <w:r>
        <w:rPr>
          <w:noProof/>
        </w:rPr>
        <w:tab/>
      </w:r>
    </w:p>
    <w:p w14:paraId="11146B2D" w14:textId="77777777" w:rsidR="00F57DD5" w:rsidRDefault="00F57DD5" w:rsidP="002D01AE">
      <w:pPr>
        <w:pStyle w:val="Header"/>
        <w:jc w:val="center"/>
      </w:pPr>
    </w:p>
    <w:p w14:paraId="57606607" w14:textId="77777777" w:rsidR="00F57DD5" w:rsidRDefault="00F57DD5">
      <w:pPr>
        <w:pStyle w:val="Header"/>
      </w:pPr>
    </w:p>
    <w:p w14:paraId="2836FBBA" w14:textId="77777777" w:rsidR="00F57DD5" w:rsidRDefault="00F57DD5"/>
    <w:p w14:paraId="6063D899" w14:textId="77777777" w:rsidR="00F57DD5" w:rsidRDefault="00F57DD5" w:rsidP="00227FE3">
      <w:pPr>
        <w:spacing w:line="240" w:lineRule="auto"/>
      </w:pPr>
      <w:r>
        <w:separator/>
      </w:r>
    </w:p>
  </w:footnote>
  <w:footnote w:type="continuationSeparator" w:id="0">
    <w:p w14:paraId="56294562" w14:textId="77777777" w:rsidR="00F57DD5" w:rsidRDefault="00F57DD5" w:rsidP="00227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04A5" w14:textId="77777777" w:rsidR="00987302" w:rsidRDefault="00987302" w:rsidP="007C693E">
    <w:pPr>
      <w:pStyle w:val="Footer"/>
      <w:jc w:val="center"/>
      <w:rPr>
        <w:noProof/>
      </w:rPr>
    </w:pPr>
  </w:p>
  <w:p w14:paraId="5CC5284C" w14:textId="77777777" w:rsidR="00987302" w:rsidRDefault="00987302" w:rsidP="007C693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76A2" w14:textId="0738E1E9" w:rsidR="00987302" w:rsidRDefault="00987302" w:rsidP="002D01AE">
    <w:pPr>
      <w:pStyle w:val="Footer"/>
      <w:tabs>
        <w:tab w:val="clear" w:pos="9360"/>
        <w:tab w:val="center" w:pos="4500"/>
        <w:tab w:val="left" w:pos="5040"/>
      </w:tabs>
      <w:rPr>
        <w:noProof/>
      </w:rPr>
    </w:pPr>
    <w:r>
      <w:tab/>
    </w:r>
    <w:r>
      <w:rPr>
        <w:noProof/>
      </w:rPr>
      <w:tab/>
    </w:r>
    <w:r>
      <w:rPr>
        <w:noProof/>
      </w:rPr>
      <w:tab/>
    </w:r>
    <w:r>
      <w:rPr>
        <w:noProof/>
      </w:rPr>
      <w:tab/>
    </w:r>
  </w:p>
  <w:p w14:paraId="657BEDC1" w14:textId="77777777" w:rsidR="00987302" w:rsidRDefault="00987302" w:rsidP="002D01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7"/>
    <w:multiLevelType w:val="multilevel"/>
    <w:tmpl w:val="4024FAA4"/>
    <w:lvl w:ilvl="0">
      <w:start w:val="2"/>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64117A1"/>
    <w:multiLevelType w:val="hybridMultilevel"/>
    <w:tmpl w:val="6CF8E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A0576"/>
    <w:multiLevelType w:val="hybridMultilevel"/>
    <w:tmpl w:val="91945860"/>
    <w:lvl w:ilvl="0" w:tplc="6C0EF7FE">
      <w:start w:val="404"/>
      <w:numFmt w:val="bullet"/>
      <w:lvlText w:val="&gt;"/>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A6A5F"/>
    <w:multiLevelType w:val="hybridMultilevel"/>
    <w:tmpl w:val="3292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81C44"/>
    <w:multiLevelType w:val="hybridMultilevel"/>
    <w:tmpl w:val="01FC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4A3"/>
    <w:multiLevelType w:val="hybridMultilevel"/>
    <w:tmpl w:val="1818CBF6"/>
    <w:lvl w:ilvl="0" w:tplc="BCACB480">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9C6"/>
    <w:multiLevelType w:val="hybridMultilevel"/>
    <w:tmpl w:val="F202D7C6"/>
    <w:lvl w:ilvl="0" w:tplc="281A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E3269"/>
    <w:multiLevelType w:val="hybridMultilevel"/>
    <w:tmpl w:val="0A142020"/>
    <w:lvl w:ilvl="0" w:tplc="B128FA2C">
      <w:start w:val="1"/>
      <w:numFmt w:val="decimal"/>
      <w:lvlText w:val="%1."/>
      <w:lvlJc w:val="left"/>
      <w:pPr>
        <w:ind w:left="450" w:hanging="360"/>
      </w:pPr>
      <w:rPr>
        <w:sz w:val="20"/>
        <w:szCs w:val="2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F246B84"/>
    <w:multiLevelType w:val="hybridMultilevel"/>
    <w:tmpl w:val="D1FC4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14869"/>
    <w:multiLevelType w:val="hybridMultilevel"/>
    <w:tmpl w:val="046842C6"/>
    <w:lvl w:ilvl="0" w:tplc="DB7E1118">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069DD"/>
    <w:multiLevelType w:val="hybridMultilevel"/>
    <w:tmpl w:val="9CFCFD50"/>
    <w:lvl w:ilvl="0" w:tplc="281A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297E"/>
    <w:multiLevelType w:val="hybridMultilevel"/>
    <w:tmpl w:val="E32A6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B6392"/>
    <w:multiLevelType w:val="hybridMultilevel"/>
    <w:tmpl w:val="836E7196"/>
    <w:lvl w:ilvl="0" w:tplc="281A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5437C"/>
    <w:multiLevelType w:val="hybridMultilevel"/>
    <w:tmpl w:val="461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160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583404"/>
    <w:multiLevelType w:val="multilevel"/>
    <w:tmpl w:val="8C4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5E128F"/>
    <w:multiLevelType w:val="hybridMultilevel"/>
    <w:tmpl w:val="0A142020"/>
    <w:lvl w:ilvl="0" w:tplc="B128FA2C">
      <w:start w:val="1"/>
      <w:numFmt w:val="decimal"/>
      <w:lvlText w:val="%1."/>
      <w:lvlJc w:val="left"/>
      <w:pPr>
        <w:ind w:left="776" w:hanging="360"/>
      </w:pPr>
      <w:rPr>
        <w:sz w:val="20"/>
        <w:szCs w:val="20"/>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7" w15:restartNumberingAfterBreak="0">
    <w:nsid w:val="444B3972"/>
    <w:multiLevelType w:val="hybridMultilevel"/>
    <w:tmpl w:val="53C4F8B2"/>
    <w:lvl w:ilvl="0" w:tplc="281A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B683C"/>
    <w:multiLevelType w:val="multilevel"/>
    <w:tmpl w:val="1E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C480F"/>
    <w:multiLevelType w:val="hybridMultilevel"/>
    <w:tmpl w:val="5AA2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E1E7A"/>
    <w:multiLevelType w:val="hybridMultilevel"/>
    <w:tmpl w:val="B966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22EB"/>
    <w:multiLevelType w:val="multilevel"/>
    <w:tmpl w:val="8ED401F0"/>
    <w:lvl w:ilvl="0">
      <w:start w:val="2"/>
      <w:numFmt w:val="decimal"/>
      <w:suff w:val="space"/>
      <w:lvlText w:val="CHAPTER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57E004E7"/>
    <w:multiLevelType w:val="hybridMultilevel"/>
    <w:tmpl w:val="4F4EC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77041"/>
    <w:multiLevelType w:val="hybridMultilevel"/>
    <w:tmpl w:val="A074F192"/>
    <w:lvl w:ilvl="0" w:tplc="281A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40A1D"/>
    <w:multiLevelType w:val="hybridMultilevel"/>
    <w:tmpl w:val="46DA88D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5" w15:restartNumberingAfterBreak="0">
    <w:nsid w:val="62AA6050"/>
    <w:multiLevelType w:val="hybridMultilevel"/>
    <w:tmpl w:val="55AAD680"/>
    <w:lvl w:ilvl="0" w:tplc="0409000F">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6" w15:restartNumberingAfterBreak="0">
    <w:nsid w:val="67F73D6F"/>
    <w:multiLevelType w:val="hybridMultilevel"/>
    <w:tmpl w:val="0EF41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C33F2"/>
    <w:multiLevelType w:val="hybridMultilevel"/>
    <w:tmpl w:val="17F69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96AB5"/>
    <w:multiLevelType w:val="hybridMultilevel"/>
    <w:tmpl w:val="00ECCCA6"/>
    <w:lvl w:ilvl="0" w:tplc="6312346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831D3"/>
    <w:multiLevelType w:val="multilevel"/>
    <w:tmpl w:val="3FE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AD0C73"/>
    <w:multiLevelType w:val="multilevel"/>
    <w:tmpl w:val="B70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6"/>
  </w:num>
  <w:num w:numId="3">
    <w:abstractNumId w:val="27"/>
  </w:num>
  <w:num w:numId="4">
    <w:abstractNumId w:val="4"/>
  </w:num>
  <w:num w:numId="5">
    <w:abstractNumId w:val="20"/>
  </w:num>
  <w:num w:numId="6">
    <w:abstractNumId w:val="3"/>
  </w:num>
  <w:num w:numId="7">
    <w:abstractNumId w:val="14"/>
  </w:num>
  <w:num w:numId="8">
    <w:abstractNumId w:val="24"/>
  </w:num>
  <w:num w:numId="9">
    <w:abstractNumId w:val="25"/>
  </w:num>
  <w:num w:numId="10">
    <w:abstractNumId w:val="16"/>
  </w:num>
  <w:num w:numId="11">
    <w:abstractNumId w:val="13"/>
  </w:num>
  <w:num w:numId="12">
    <w:abstractNumId w:val="2"/>
  </w:num>
  <w:num w:numId="13">
    <w:abstractNumId w:val="7"/>
  </w:num>
  <w:num w:numId="14">
    <w:abstractNumId w:val="0"/>
  </w:num>
  <w:num w:numId="15">
    <w:abstractNumId w:val="5"/>
  </w:num>
  <w:num w:numId="16">
    <w:abstractNumId w:val="9"/>
  </w:num>
  <w:num w:numId="17">
    <w:abstractNumId w:val="28"/>
  </w:num>
  <w:num w:numId="18">
    <w:abstractNumId w:val="22"/>
  </w:num>
  <w:num w:numId="19">
    <w:abstractNumId w:val="23"/>
  </w:num>
  <w:num w:numId="20">
    <w:abstractNumId w:val="10"/>
  </w:num>
  <w:num w:numId="21">
    <w:abstractNumId w:val="17"/>
  </w:num>
  <w:num w:numId="22">
    <w:abstractNumId w:val="12"/>
  </w:num>
  <w:num w:numId="23">
    <w:abstractNumId w:val="6"/>
  </w:num>
  <w:num w:numId="24">
    <w:abstractNumId w:val="21"/>
  </w:num>
  <w:num w:numId="25">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9"/>
  </w:num>
  <w:num w:numId="28">
    <w:abstractNumId w:val="0"/>
  </w:num>
  <w:num w:numId="29">
    <w:abstractNumId w:val="0"/>
  </w:num>
  <w:num w:numId="30">
    <w:abstractNumId w:val="15"/>
  </w:num>
  <w:num w:numId="31">
    <w:abstractNumId w:val="30"/>
  </w:num>
  <w:num w:numId="32">
    <w:abstractNumId w:val="8"/>
  </w:num>
  <w:num w:numId="33">
    <w:abstractNumId w:val="29"/>
  </w:num>
  <w:num w:numId="3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lte Moore, Lisa A [NREM]">
    <w15:presenceInfo w15:providerId="AD" w15:userId="S-1-5-21-1659004503-1450960922-1606980848-114711"/>
  </w15:person>
  <w15:person w15:author="Chennault,Carrie">
    <w15:presenceInfo w15:providerId="AD" w15:userId="S::cchenn@colostate.edu::e269b93b-4432-4e61-b068-315ef9ad4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2&lt;/LineSpacing&gt;&lt;SpaceAfter&gt;0&lt;/SpaceAfter&gt;&lt;/ENLayout&gt;"/>
    <w:docVar w:name="EN.Libraries" w:val="&lt;Libraries&gt;&lt;/Libraries&gt;"/>
  </w:docVars>
  <w:rsids>
    <w:rsidRoot w:val="001F2738"/>
    <w:rsid w:val="00002E11"/>
    <w:rsid w:val="00003083"/>
    <w:rsid w:val="000047E8"/>
    <w:rsid w:val="000058D2"/>
    <w:rsid w:val="0000755C"/>
    <w:rsid w:val="00007A85"/>
    <w:rsid w:val="000113F7"/>
    <w:rsid w:val="00013161"/>
    <w:rsid w:val="000151E7"/>
    <w:rsid w:val="00015FC4"/>
    <w:rsid w:val="000169AC"/>
    <w:rsid w:val="00021B8B"/>
    <w:rsid w:val="00021CE4"/>
    <w:rsid w:val="00022C4D"/>
    <w:rsid w:val="0002606C"/>
    <w:rsid w:val="00026284"/>
    <w:rsid w:val="00027EC3"/>
    <w:rsid w:val="0003121C"/>
    <w:rsid w:val="00031232"/>
    <w:rsid w:val="000313E2"/>
    <w:rsid w:val="00031499"/>
    <w:rsid w:val="0003188C"/>
    <w:rsid w:val="00031E37"/>
    <w:rsid w:val="000322F9"/>
    <w:rsid w:val="000333D7"/>
    <w:rsid w:val="00033762"/>
    <w:rsid w:val="00033E2A"/>
    <w:rsid w:val="0003461E"/>
    <w:rsid w:val="000347D0"/>
    <w:rsid w:val="000349AE"/>
    <w:rsid w:val="00034E76"/>
    <w:rsid w:val="00034FB9"/>
    <w:rsid w:val="00036689"/>
    <w:rsid w:val="000370B3"/>
    <w:rsid w:val="00040BBC"/>
    <w:rsid w:val="00042CBB"/>
    <w:rsid w:val="000443CD"/>
    <w:rsid w:val="00046322"/>
    <w:rsid w:val="00046C78"/>
    <w:rsid w:val="000509D8"/>
    <w:rsid w:val="0005174F"/>
    <w:rsid w:val="000519F7"/>
    <w:rsid w:val="000539ED"/>
    <w:rsid w:val="00056A93"/>
    <w:rsid w:val="000573D4"/>
    <w:rsid w:val="000603EA"/>
    <w:rsid w:val="0006191C"/>
    <w:rsid w:val="000629A7"/>
    <w:rsid w:val="000639AE"/>
    <w:rsid w:val="00063C15"/>
    <w:rsid w:val="000653A2"/>
    <w:rsid w:val="00066FF3"/>
    <w:rsid w:val="000671DE"/>
    <w:rsid w:val="000703F9"/>
    <w:rsid w:val="000715E8"/>
    <w:rsid w:val="00071DED"/>
    <w:rsid w:val="00072386"/>
    <w:rsid w:val="00072629"/>
    <w:rsid w:val="00074DCD"/>
    <w:rsid w:val="00074E7D"/>
    <w:rsid w:val="00081CB5"/>
    <w:rsid w:val="00082E89"/>
    <w:rsid w:val="000834BB"/>
    <w:rsid w:val="00083DB4"/>
    <w:rsid w:val="00083F62"/>
    <w:rsid w:val="00084F35"/>
    <w:rsid w:val="00085E55"/>
    <w:rsid w:val="00091BD5"/>
    <w:rsid w:val="00093108"/>
    <w:rsid w:val="000946BD"/>
    <w:rsid w:val="00094945"/>
    <w:rsid w:val="00094AF2"/>
    <w:rsid w:val="00095892"/>
    <w:rsid w:val="000A14D4"/>
    <w:rsid w:val="000A2BCA"/>
    <w:rsid w:val="000A2E2C"/>
    <w:rsid w:val="000A31CC"/>
    <w:rsid w:val="000B0897"/>
    <w:rsid w:val="000B16CA"/>
    <w:rsid w:val="000B1A07"/>
    <w:rsid w:val="000B464B"/>
    <w:rsid w:val="000B59F7"/>
    <w:rsid w:val="000B5A29"/>
    <w:rsid w:val="000B7439"/>
    <w:rsid w:val="000B77A9"/>
    <w:rsid w:val="000B7CB4"/>
    <w:rsid w:val="000C10D5"/>
    <w:rsid w:val="000C15B1"/>
    <w:rsid w:val="000C1F67"/>
    <w:rsid w:val="000C21F8"/>
    <w:rsid w:val="000C2D22"/>
    <w:rsid w:val="000C2D36"/>
    <w:rsid w:val="000C41B1"/>
    <w:rsid w:val="000C4E23"/>
    <w:rsid w:val="000D082A"/>
    <w:rsid w:val="000D2983"/>
    <w:rsid w:val="000D4620"/>
    <w:rsid w:val="000D4F83"/>
    <w:rsid w:val="000D5F49"/>
    <w:rsid w:val="000D611C"/>
    <w:rsid w:val="000D62F6"/>
    <w:rsid w:val="000D71A5"/>
    <w:rsid w:val="000D7340"/>
    <w:rsid w:val="000D7374"/>
    <w:rsid w:val="000E07BC"/>
    <w:rsid w:val="000E0E82"/>
    <w:rsid w:val="000E0FB3"/>
    <w:rsid w:val="000E1CB0"/>
    <w:rsid w:val="000E32C8"/>
    <w:rsid w:val="000E356F"/>
    <w:rsid w:val="000E5E68"/>
    <w:rsid w:val="000E6026"/>
    <w:rsid w:val="000E628C"/>
    <w:rsid w:val="000E6324"/>
    <w:rsid w:val="000E6EE3"/>
    <w:rsid w:val="000E78A1"/>
    <w:rsid w:val="000F0F2D"/>
    <w:rsid w:val="000F1078"/>
    <w:rsid w:val="000F3324"/>
    <w:rsid w:val="000F36DF"/>
    <w:rsid w:val="000F3E19"/>
    <w:rsid w:val="000F4DC5"/>
    <w:rsid w:val="000F5424"/>
    <w:rsid w:val="00101BC2"/>
    <w:rsid w:val="00101DA6"/>
    <w:rsid w:val="0010472E"/>
    <w:rsid w:val="00105452"/>
    <w:rsid w:val="001055EA"/>
    <w:rsid w:val="00105E8F"/>
    <w:rsid w:val="0010781D"/>
    <w:rsid w:val="00107A7E"/>
    <w:rsid w:val="001104B6"/>
    <w:rsid w:val="00111E72"/>
    <w:rsid w:val="00112E5B"/>
    <w:rsid w:val="00114DED"/>
    <w:rsid w:val="00115CE7"/>
    <w:rsid w:val="00115DE6"/>
    <w:rsid w:val="0011640A"/>
    <w:rsid w:val="00117813"/>
    <w:rsid w:val="00120EDC"/>
    <w:rsid w:val="00123F2B"/>
    <w:rsid w:val="0012471F"/>
    <w:rsid w:val="0012561B"/>
    <w:rsid w:val="0012652D"/>
    <w:rsid w:val="001271EF"/>
    <w:rsid w:val="00127B37"/>
    <w:rsid w:val="00127EF6"/>
    <w:rsid w:val="00131ACC"/>
    <w:rsid w:val="00134C05"/>
    <w:rsid w:val="0013577C"/>
    <w:rsid w:val="00136260"/>
    <w:rsid w:val="00136C93"/>
    <w:rsid w:val="00140DB1"/>
    <w:rsid w:val="00143036"/>
    <w:rsid w:val="00143B5C"/>
    <w:rsid w:val="00143E85"/>
    <w:rsid w:val="001452F5"/>
    <w:rsid w:val="0014548C"/>
    <w:rsid w:val="00147B1E"/>
    <w:rsid w:val="0015048C"/>
    <w:rsid w:val="001518BA"/>
    <w:rsid w:val="001523AB"/>
    <w:rsid w:val="00153647"/>
    <w:rsid w:val="0015579C"/>
    <w:rsid w:val="00157648"/>
    <w:rsid w:val="001576A6"/>
    <w:rsid w:val="00157F52"/>
    <w:rsid w:val="001602B9"/>
    <w:rsid w:val="00160C7C"/>
    <w:rsid w:val="001631C9"/>
    <w:rsid w:val="0016555E"/>
    <w:rsid w:val="00166BCC"/>
    <w:rsid w:val="00166C72"/>
    <w:rsid w:val="00166E42"/>
    <w:rsid w:val="001673E3"/>
    <w:rsid w:val="00167755"/>
    <w:rsid w:val="00167CA1"/>
    <w:rsid w:val="00172B35"/>
    <w:rsid w:val="00173822"/>
    <w:rsid w:val="0017389F"/>
    <w:rsid w:val="00173ED5"/>
    <w:rsid w:val="0017447D"/>
    <w:rsid w:val="001749BE"/>
    <w:rsid w:val="00174EEC"/>
    <w:rsid w:val="00175B57"/>
    <w:rsid w:val="0017705C"/>
    <w:rsid w:val="00180FB5"/>
    <w:rsid w:val="00181017"/>
    <w:rsid w:val="001810E1"/>
    <w:rsid w:val="0018152F"/>
    <w:rsid w:val="00181867"/>
    <w:rsid w:val="00183771"/>
    <w:rsid w:val="0018546F"/>
    <w:rsid w:val="00186B49"/>
    <w:rsid w:val="00192817"/>
    <w:rsid w:val="00193B8D"/>
    <w:rsid w:val="00194123"/>
    <w:rsid w:val="0019438C"/>
    <w:rsid w:val="0019457C"/>
    <w:rsid w:val="00194D75"/>
    <w:rsid w:val="00197582"/>
    <w:rsid w:val="001A16F8"/>
    <w:rsid w:val="001A2359"/>
    <w:rsid w:val="001A6297"/>
    <w:rsid w:val="001A65BF"/>
    <w:rsid w:val="001A6B4D"/>
    <w:rsid w:val="001A75A6"/>
    <w:rsid w:val="001A7B78"/>
    <w:rsid w:val="001A7E64"/>
    <w:rsid w:val="001B0F93"/>
    <w:rsid w:val="001B1217"/>
    <w:rsid w:val="001B3F92"/>
    <w:rsid w:val="001B6371"/>
    <w:rsid w:val="001B6FE2"/>
    <w:rsid w:val="001C07D1"/>
    <w:rsid w:val="001C0D8C"/>
    <w:rsid w:val="001C2525"/>
    <w:rsid w:val="001C2676"/>
    <w:rsid w:val="001C31D2"/>
    <w:rsid w:val="001C3EA4"/>
    <w:rsid w:val="001C420B"/>
    <w:rsid w:val="001C4F45"/>
    <w:rsid w:val="001C5237"/>
    <w:rsid w:val="001C534D"/>
    <w:rsid w:val="001C6C31"/>
    <w:rsid w:val="001D0E47"/>
    <w:rsid w:val="001D1442"/>
    <w:rsid w:val="001D179D"/>
    <w:rsid w:val="001D2764"/>
    <w:rsid w:val="001D3394"/>
    <w:rsid w:val="001D35EA"/>
    <w:rsid w:val="001D3822"/>
    <w:rsid w:val="001D3BF0"/>
    <w:rsid w:val="001D5A29"/>
    <w:rsid w:val="001D6956"/>
    <w:rsid w:val="001D745A"/>
    <w:rsid w:val="001E100D"/>
    <w:rsid w:val="001E1128"/>
    <w:rsid w:val="001E13B2"/>
    <w:rsid w:val="001E1519"/>
    <w:rsid w:val="001E18E7"/>
    <w:rsid w:val="001E2553"/>
    <w:rsid w:val="001E2A1A"/>
    <w:rsid w:val="001E45A3"/>
    <w:rsid w:val="001E5710"/>
    <w:rsid w:val="001E6096"/>
    <w:rsid w:val="001E6E81"/>
    <w:rsid w:val="001F07DC"/>
    <w:rsid w:val="001F1093"/>
    <w:rsid w:val="001F2738"/>
    <w:rsid w:val="001F2854"/>
    <w:rsid w:val="001F4B37"/>
    <w:rsid w:val="001F665A"/>
    <w:rsid w:val="001F7344"/>
    <w:rsid w:val="0020022E"/>
    <w:rsid w:val="002021C9"/>
    <w:rsid w:val="00203189"/>
    <w:rsid w:val="00205157"/>
    <w:rsid w:val="002052A9"/>
    <w:rsid w:val="00206C59"/>
    <w:rsid w:val="00206EA4"/>
    <w:rsid w:val="002073ED"/>
    <w:rsid w:val="002074C0"/>
    <w:rsid w:val="0021009E"/>
    <w:rsid w:val="002110E1"/>
    <w:rsid w:val="0021136A"/>
    <w:rsid w:val="00212014"/>
    <w:rsid w:val="00213816"/>
    <w:rsid w:val="00214631"/>
    <w:rsid w:val="00215EBE"/>
    <w:rsid w:val="00216307"/>
    <w:rsid w:val="00220721"/>
    <w:rsid w:val="00220A05"/>
    <w:rsid w:val="00221B46"/>
    <w:rsid w:val="00222000"/>
    <w:rsid w:val="002223B5"/>
    <w:rsid w:val="00222D0F"/>
    <w:rsid w:val="002233F5"/>
    <w:rsid w:val="00223BC5"/>
    <w:rsid w:val="00224432"/>
    <w:rsid w:val="00224B43"/>
    <w:rsid w:val="002252D4"/>
    <w:rsid w:val="00227AC1"/>
    <w:rsid w:val="00227FE3"/>
    <w:rsid w:val="0023108F"/>
    <w:rsid w:val="0023111D"/>
    <w:rsid w:val="00235500"/>
    <w:rsid w:val="00235B57"/>
    <w:rsid w:val="00236F36"/>
    <w:rsid w:val="00237803"/>
    <w:rsid w:val="002412A9"/>
    <w:rsid w:val="00242B6F"/>
    <w:rsid w:val="002438E9"/>
    <w:rsid w:val="00246249"/>
    <w:rsid w:val="00246266"/>
    <w:rsid w:val="00250452"/>
    <w:rsid w:val="00250690"/>
    <w:rsid w:val="00250FC2"/>
    <w:rsid w:val="002513F3"/>
    <w:rsid w:val="00252200"/>
    <w:rsid w:val="00252878"/>
    <w:rsid w:val="00253A3B"/>
    <w:rsid w:val="00254B8D"/>
    <w:rsid w:val="00255E98"/>
    <w:rsid w:val="00256E08"/>
    <w:rsid w:val="00257901"/>
    <w:rsid w:val="002613AF"/>
    <w:rsid w:val="00262B88"/>
    <w:rsid w:val="00263685"/>
    <w:rsid w:val="00263EF9"/>
    <w:rsid w:val="002640FE"/>
    <w:rsid w:val="00267B6B"/>
    <w:rsid w:val="002716C2"/>
    <w:rsid w:val="00271D99"/>
    <w:rsid w:val="00273352"/>
    <w:rsid w:val="0027526B"/>
    <w:rsid w:val="00275A64"/>
    <w:rsid w:val="002766DD"/>
    <w:rsid w:val="0027798B"/>
    <w:rsid w:val="00277D4C"/>
    <w:rsid w:val="002802BB"/>
    <w:rsid w:val="0028497F"/>
    <w:rsid w:val="00285FD2"/>
    <w:rsid w:val="002862C4"/>
    <w:rsid w:val="00286F43"/>
    <w:rsid w:val="00287F7E"/>
    <w:rsid w:val="00291766"/>
    <w:rsid w:val="00296147"/>
    <w:rsid w:val="00297A34"/>
    <w:rsid w:val="00297EF7"/>
    <w:rsid w:val="002A00F2"/>
    <w:rsid w:val="002A0955"/>
    <w:rsid w:val="002A0B0F"/>
    <w:rsid w:val="002A11E7"/>
    <w:rsid w:val="002A2302"/>
    <w:rsid w:val="002A3993"/>
    <w:rsid w:val="002A3B13"/>
    <w:rsid w:val="002A4D95"/>
    <w:rsid w:val="002A4E50"/>
    <w:rsid w:val="002A53CE"/>
    <w:rsid w:val="002A55BE"/>
    <w:rsid w:val="002B080E"/>
    <w:rsid w:val="002B1B4E"/>
    <w:rsid w:val="002B1B7E"/>
    <w:rsid w:val="002B1E29"/>
    <w:rsid w:val="002B3915"/>
    <w:rsid w:val="002B39C3"/>
    <w:rsid w:val="002B52FD"/>
    <w:rsid w:val="002B5354"/>
    <w:rsid w:val="002B53C1"/>
    <w:rsid w:val="002B6001"/>
    <w:rsid w:val="002C09D6"/>
    <w:rsid w:val="002C0B13"/>
    <w:rsid w:val="002C0BF4"/>
    <w:rsid w:val="002C0F6D"/>
    <w:rsid w:val="002C27FE"/>
    <w:rsid w:val="002C3AB5"/>
    <w:rsid w:val="002C4959"/>
    <w:rsid w:val="002C4AF6"/>
    <w:rsid w:val="002C536D"/>
    <w:rsid w:val="002C5A08"/>
    <w:rsid w:val="002C63A0"/>
    <w:rsid w:val="002C665F"/>
    <w:rsid w:val="002C7604"/>
    <w:rsid w:val="002C7A69"/>
    <w:rsid w:val="002C7BEB"/>
    <w:rsid w:val="002D01AE"/>
    <w:rsid w:val="002D1F93"/>
    <w:rsid w:val="002D2702"/>
    <w:rsid w:val="002D2913"/>
    <w:rsid w:val="002D5191"/>
    <w:rsid w:val="002D605E"/>
    <w:rsid w:val="002D644B"/>
    <w:rsid w:val="002D7E49"/>
    <w:rsid w:val="002E05C0"/>
    <w:rsid w:val="002E1A1E"/>
    <w:rsid w:val="002E2138"/>
    <w:rsid w:val="002E2CA1"/>
    <w:rsid w:val="002E3AA7"/>
    <w:rsid w:val="002E49F2"/>
    <w:rsid w:val="002E56BF"/>
    <w:rsid w:val="002E6013"/>
    <w:rsid w:val="002E63DB"/>
    <w:rsid w:val="002E66B3"/>
    <w:rsid w:val="002E70C0"/>
    <w:rsid w:val="002E71D7"/>
    <w:rsid w:val="002F0897"/>
    <w:rsid w:val="002F1D71"/>
    <w:rsid w:val="002F3680"/>
    <w:rsid w:val="002F755B"/>
    <w:rsid w:val="002F77A0"/>
    <w:rsid w:val="003009C6"/>
    <w:rsid w:val="00301329"/>
    <w:rsid w:val="0030209F"/>
    <w:rsid w:val="00302622"/>
    <w:rsid w:val="00302643"/>
    <w:rsid w:val="003034E2"/>
    <w:rsid w:val="00303757"/>
    <w:rsid w:val="00305B1C"/>
    <w:rsid w:val="00305F56"/>
    <w:rsid w:val="00306F93"/>
    <w:rsid w:val="00307160"/>
    <w:rsid w:val="00307D58"/>
    <w:rsid w:val="003133C3"/>
    <w:rsid w:val="00313CE5"/>
    <w:rsid w:val="003161F5"/>
    <w:rsid w:val="003166A2"/>
    <w:rsid w:val="003168A3"/>
    <w:rsid w:val="003176D0"/>
    <w:rsid w:val="00317FB5"/>
    <w:rsid w:val="003207FA"/>
    <w:rsid w:val="00320E9C"/>
    <w:rsid w:val="003212F5"/>
    <w:rsid w:val="00322C01"/>
    <w:rsid w:val="00322E7B"/>
    <w:rsid w:val="0032375E"/>
    <w:rsid w:val="003273EC"/>
    <w:rsid w:val="00331FCA"/>
    <w:rsid w:val="00333095"/>
    <w:rsid w:val="00333623"/>
    <w:rsid w:val="00335D17"/>
    <w:rsid w:val="0033631E"/>
    <w:rsid w:val="00345F02"/>
    <w:rsid w:val="003502F5"/>
    <w:rsid w:val="00350D2F"/>
    <w:rsid w:val="00351BA5"/>
    <w:rsid w:val="00354E0C"/>
    <w:rsid w:val="00355BEE"/>
    <w:rsid w:val="003603E9"/>
    <w:rsid w:val="0036165E"/>
    <w:rsid w:val="00361F77"/>
    <w:rsid w:val="0036394F"/>
    <w:rsid w:val="00363977"/>
    <w:rsid w:val="003648F9"/>
    <w:rsid w:val="00366A01"/>
    <w:rsid w:val="00367F4E"/>
    <w:rsid w:val="0037185A"/>
    <w:rsid w:val="00372356"/>
    <w:rsid w:val="00373CBA"/>
    <w:rsid w:val="00375072"/>
    <w:rsid w:val="0037720E"/>
    <w:rsid w:val="00377CA8"/>
    <w:rsid w:val="00381A61"/>
    <w:rsid w:val="00382903"/>
    <w:rsid w:val="0038290D"/>
    <w:rsid w:val="003844C4"/>
    <w:rsid w:val="0038637E"/>
    <w:rsid w:val="00386D80"/>
    <w:rsid w:val="003879DB"/>
    <w:rsid w:val="003879EF"/>
    <w:rsid w:val="00390298"/>
    <w:rsid w:val="00390860"/>
    <w:rsid w:val="0039098E"/>
    <w:rsid w:val="00391F01"/>
    <w:rsid w:val="0039202C"/>
    <w:rsid w:val="00393D10"/>
    <w:rsid w:val="0039433D"/>
    <w:rsid w:val="00394578"/>
    <w:rsid w:val="0039504F"/>
    <w:rsid w:val="00395264"/>
    <w:rsid w:val="0039542C"/>
    <w:rsid w:val="00397D56"/>
    <w:rsid w:val="003A17B0"/>
    <w:rsid w:val="003A394E"/>
    <w:rsid w:val="003A58BA"/>
    <w:rsid w:val="003A6372"/>
    <w:rsid w:val="003B04B9"/>
    <w:rsid w:val="003B1144"/>
    <w:rsid w:val="003B1C07"/>
    <w:rsid w:val="003B1E9B"/>
    <w:rsid w:val="003B229E"/>
    <w:rsid w:val="003B5069"/>
    <w:rsid w:val="003B5AEB"/>
    <w:rsid w:val="003B611F"/>
    <w:rsid w:val="003B6557"/>
    <w:rsid w:val="003B6653"/>
    <w:rsid w:val="003B7AC5"/>
    <w:rsid w:val="003C1329"/>
    <w:rsid w:val="003C59E0"/>
    <w:rsid w:val="003D00A1"/>
    <w:rsid w:val="003D0AAC"/>
    <w:rsid w:val="003D1D5D"/>
    <w:rsid w:val="003D26B7"/>
    <w:rsid w:val="003D2A3D"/>
    <w:rsid w:val="003D489D"/>
    <w:rsid w:val="003D4F00"/>
    <w:rsid w:val="003D661F"/>
    <w:rsid w:val="003D7F24"/>
    <w:rsid w:val="003E0D21"/>
    <w:rsid w:val="003E0E35"/>
    <w:rsid w:val="003E1409"/>
    <w:rsid w:val="003E2F02"/>
    <w:rsid w:val="003E3559"/>
    <w:rsid w:val="003E58F6"/>
    <w:rsid w:val="003F06C7"/>
    <w:rsid w:val="003F0A82"/>
    <w:rsid w:val="003F198C"/>
    <w:rsid w:val="003F2D03"/>
    <w:rsid w:val="003F2EE1"/>
    <w:rsid w:val="003F6747"/>
    <w:rsid w:val="00400DCF"/>
    <w:rsid w:val="00401705"/>
    <w:rsid w:val="00402716"/>
    <w:rsid w:val="0040339F"/>
    <w:rsid w:val="004035FE"/>
    <w:rsid w:val="004036F4"/>
    <w:rsid w:val="00404DDE"/>
    <w:rsid w:val="00406147"/>
    <w:rsid w:val="00406D7C"/>
    <w:rsid w:val="004071EA"/>
    <w:rsid w:val="0041187B"/>
    <w:rsid w:val="00412B9B"/>
    <w:rsid w:val="00414DF8"/>
    <w:rsid w:val="00415706"/>
    <w:rsid w:val="004177D0"/>
    <w:rsid w:val="00420BE8"/>
    <w:rsid w:val="00420E01"/>
    <w:rsid w:val="0042498E"/>
    <w:rsid w:val="00425C34"/>
    <w:rsid w:val="00426AE4"/>
    <w:rsid w:val="0043044D"/>
    <w:rsid w:val="004313B1"/>
    <w:rsid w:val="0043191A"/>
    <w:rsid w:val="00431ABE"/>
    <w:rsid w:val="00431C19"/>
    <w:rsid w:val="00432676"/>
    <w:rsid w:val="00432AE4"/>
    <w:rsid w:val="004337FC"/>
    <w:rsid w:val="0043455D"/>
    <w:rsid w:val="0043589D"/>
    <w:rsid w:val="00436A4F"/>
    <w:rsid w:val="004371FD"/>
    <w:rsid w:val="00440D02"/>
    <w:rsid w:val="00443D79"/>
    <w:rsid w:val="00444ECC"/>
    <w:rsid w:val="00445116"/>
    <w:rsid w:val="0044673F"/>
    <w:rsid w:val="004468BA"/>
    <w:rsid w:val="00450EA9"/>
    <w:rsid w:val="004511DF"/>
    <w:rsid w:val="0045143D"/>
    <w:rsid w:val="00451E52"/>
    <w:rsid w:val="00452731"/>
    <w:rsid w:val="00452E1B"/>
    <w:rsid w:val="00454208"/>
    <w:rsid w:val="004542ED"/>
    <w:rsid w:val="00455F90"/>
    <w:rsid w:val="00456F53"/>
    <w:rsid w:val="004571DA"/>
    <w:rsid w:val="00457628"/>
    <w:rsid w:val="00457B4F"/>
    <w:rsid w:val="00457E6C"/>
    <w:rsid w:val="0046055F"/>
    <w:rsid w:val="00460915"/>
    <w:rsid w:val="00461C3B"/>
    <w:rsid w:val="0046204B"/>
    <w:rsid w:val="00463580"/>
    <w:rsid w:val="00464D84"/>
    <w:rsid w:val="00465AC6"/>
    <w:rsid w:val="004709E6"/>
    <w:rsid w:val="0047183E"/>
    <w:rsid w:val="00473092"/>
    <w:rsid w:val="0047377E"/>
    <w:rsid w:val="004737C5"/>
    <w:rsid w:val="004757FE"/>
    <w:rsid w:val="00475EE8"/>
    <w:rsid w:val="00477897"/>
    <w:rsid w:val="004804F0"/>
    <w:rsid w:val="0048065B"/>
    <w:rsid w:val="00480A38"/>
    <w:rsid w:val="00481A80"/>
    <w:rsid w:val="00482C61"/>
    <w:rsid w:val="004834C0"/>
    <w:rsid w:val="00484E5A"/>
    <w:rsid w:val="004863F4"/>
    <w:rsid w:val="00486E6E"/>
    <w:rsid w:val="00490319"/>
    <w:rsid w:val="00490C5A"/>
    <w:rsid w:val="0049204A"/>
    <w:rsid w:val="00492142"/>
    <w:rsid w:val="00493C92"/>
    <w:rsid w:val="0049453F"/>
    <w:rsid w:val="00494CDB"/>
    <w:rsid w:val="00495754"/>
    <w:rsid w:val="004970E0"/>
    <w:rsid w:val="00497856"/>
    <w:rsid w:val="004A073A"/>
    <w:rsid w:val="004A18F7"/>
    <w:rsid w:val="004A2068"/>
    <w:rsid w:val="004A3103"/>
    <w:rsid w:val="004A4CB0"/>
    <w:rsid w:val="004A5AA1"/>
    <w:rsid w:val="004A61FD"/>
    <w:rsid w:val="004A6AD5"/>
    <w:rsid w:val="004A7AB5"/>
    <w:rsid w:val="004B2C52"/>
    <w:rsid w:val="004B3299"/>
    <w:rsid w:val="004B45A2"/>
    <w:rsid w:val="004B62F9"/>
    <w:rsid w:val="004B748B"/>
    <w:rsid w:val="004B7896"/>
    <w:rsid w:val="004C0C75"/>
    <w:rsid w:val="004C0E16"/>
    <w:rsid w:val="004C14C4"/>
    <w:rsid w:val="004C19B5"/>
    <w:rsid w:val="004C2CAA"/>
    <w:rsid w:val="004C5727"/>
    <w:rsid w:val="004C5B5E"/>
    <w:rsid w:val="004C5DF9"/>
    <w:rsid w:val="004C73DC"/>
    <w:rsid w:val="004C7E8D"/>
    <w:rsid w:val="004D02D9"/>
    <w:rsid w:val="004D076C"/>
    <w:rsid w:val="004D09A9"/>
    <w:rsid w:val="004D1E1A"/>
    <w:rsid w:val="004E20E6"/>
    <w:rsid w:val="004E27C5"/>
    <w:rsid w:val="004E35C7"/>
    <w:rsid w:val="004E53C9"/>
    <w:rsid w:val="004E60AD"/>
    <w:rsid w:val="004E7278"/>
    <w:rsid w:val="004F0144"/>
    <w:rsid w:val="004F1EF4"/>
    <w:rsid w:val="004F4F9E"/>
    <w:rsid w:val="004F68A2"/>
    <w:rsid w:val="004F691D"/>
    <w:rsid w:val="004F6BEA"/>
    <w:rsid w:val="004F76AA"/>
    <w:rsid w:val="004F7881"/>
    <w:rsid w:val="005002F2"/>
    <w:rsid w:val="0050053F"/>
    <w:rsid w:val="00500738"/>
    <w:rsid w:val="00502FFD"/>
    <w:rsid w:val="00503020"/>
    <w:rsid w:val="00503744"/>
    <w:rsid w:val="00503FA2"/>
    <w:rsid w:val="00505CBE"/>
    <w:rsid w:val="00506A7E"/>
    <w:rsid w:val="00511938"/>
    <w:rsid w:val="00511E30"/>
    <w:rsid w:val="005127B1"/>
    <w:rsid w:val="005133AB"/>
    <w:rsid w:val="00513BCB"/>
    <w:rsid w:val="00514137"/>
    <w:rsid w:val="00514ACF"/>
    <w:rsid w:val="00515FB8"/>
    <w:rsid w:val="00516234"/>
    <w:rsid w:val="005173F7"/>
    <w:rsid w:val="0052109D"/>
    <w:rsid w:val="005240E4"/>
    <w:rsid w:val="0052551A"/>
    <w:rsid w:val="00525C5E"/>
    <w:rsid w:val="00527843"/>
    <w:rsid w:val="0053062B"/>
    <w:rsid w:val="0053084D"/>
    <w:rsid w:val="00531166"/>
    <w:rsid w:val="005318E2"/>
    <w:rsid w:val="00533BE4"/>
    <w:rsid w:val="00536B33"/>
    <w:rsid w:val="00541FB0"/>
    <w:rsid w:val="005436CB"/>
    <w:rsid w:val="005446E1"/>
    <w:rsid w:val="0054506B"/>
    <w:rsid w:val="00546577"/>
    <w:rsid w:val="00546A67"/>
    <w:rsid w:val="0054701C"/>
    <w:rsid w:val="005473FB"/>
    <w:rsid w:val="005502BC"/>
    <w:rsid w:val="00550F6F"/>
    <w:rsid w:val="00552983"/>
    <w:rsid w:val="00552CA3"/>
    <w:rsid w:val="00553724"/>
    <w:rsid w:val="00553D52"/>
    <w:rsid w:val="00554316"/>
    <w:rsid w:val="00554F98"/>
    <w:rsid w:val="00555314"/>
    <w:rsid w:val="005558EA"/>
    <w:rsid w:val="00555E44"/>
    <w:rsid w:val="0055728D"/>
    <w:rsid w:val="005603E3"/>
    <w:rsid w:val="0056040F"/>
    <w:rsid w:val="00562B78"/>
    <w:rsid w:val="005636E9"/>
    <w:rsid w:val="00563E5F"/>
    <w:rsid w:val="00566040"/>
    <w:rsid w:val="00567E40"/>
    <w:rsid w:val="00570171"/>
    <w:rsid w:val="005723C2"/>
    <w:rsid w:val="00573270"/>
    <w:rsid w:val="00573E85"/>
    <w:rsid w:val="005751BA"/>
    <w:rsid w:val="00575358"/>
    <w:rsid w:val="00575427"/>
    <w:rsid w:val="0057775E"/>
    <w:rsid w:val="0057792A"/>
    <w:rsid w:val="005800A1"/>
    <w:rsid w:val="005801E2"/>
    <w:rsid w:val="0058160B"/>
    <w:rsid w:val="0058210C"/>
    <w:rsid w:val="00582A5E"/>
    <w:rsid w:val="00583776"/>
    <w:rsid w:val="00584F32"/>
    <w:rsid w:val="005867C5"/>
    <w:rsid w:val="00586A5F"/>
    <w:rsid w:val="0058739C"/>
    <w:rsid w:val="005877A4"/>
    <w:rsid w:val="0059072B"/>
    <w:rsid w:val="0059082D"/>
    <w:rsid w:val="00590D64"/>
    <w:rsid w:val="005916CE"/>
    <w:rsid w:val="005928A8"/>
    <w:rsid w:val="00592D5E"/>
    <w:rsid w:val="00594E8A"/>
    <w:rsid w:val="00594EDD"/>
    <w:rsid w:val="00595C4B"/>
    <w:rsid w:val="00596029"/>
    <w:rsid w:val="005966B6"/>
    <w:rsid w:val="00596BB1"/>
    <w:rsid w:val="005A036C"/>
    <w:rsid w:val="005A03A7"/>
    <w:rsid w:val="005A2292"/>
    <w:rsid w:val="005A5256"/>
    <w:rsid w:val="005A5CB1"/>
    <w:rsid w:val="005A6371"/>
    <w:rsid w:val="005A6DA5"/>
    <w:rsid w:val="005A7CD1"/>
    <w:rsid w:val="005B03E9"/>
    <w:rsid w:val="005B2824"/>
    <w:rsid w:val="005B3744"/>
    <w:rsid w:val="005B4063"/>
    <w:rsid w:val="005B474C"/>
    <w:rsid w:val="005B6472"/>
    <w:rsid w:val="005B6975"/>
    <w:rsid w:val="005B6D9F"/>
    <w:rsid w:val="005B76E0"/>
    <w:rsid w:val="005C0453"/>
    <w:rsid w:val="005C078E"/>
    <w:rsid w:val="005C36C4"/>
    <w:rsid w:val="005C4B44"/>
    <w:rsid w:val="005C4D5E"/>
    <w:rsid w:val="005D07CF"/>
    <w:rsid w:val="005D1251"/>
    <w:rsid w:val="005D3761"/>
    <w:rsid w:val="005D4376"/>
    <w:rsid w:val="005D5954"/>
    <w:rsid w:val="005D7ECD"/>
    <w:rsid w:val="005E00BF"/>
    <w:rsid w:val="005E15B5"/>
    <w:rsid w:val="005E229C"/>
    <w:rsid w:val="005E2368"/>
    <w:rsid w:val="005E54A7"/>
    <w:rsid w:val="005E7323"/>
    <w:rsid w:val="005E7C4A"/>
    <w:rsid w:val="005E7D99"/>
    <w:rsid w:val="005E7DB0"/>
    <w:rsid w:val="005F2B5E"/>
    <w:rsid w:val="005F489E"/>
    <w:rsid w:val="006019A5"/>
    <w:rsid w:val="00601C1B"/>
    <w:rsid w:val="00601EBB"/>
    <w:rsid w:val="0060201C"/>
    <w:rsid w:val="0060320A"/>
    <w:rsid w:val="006040EF"/>
    <w:rsid w:val="006078F6"/>
    <w:rsid w:val="00607AE2"/>
    <w:rsid w:val="006103EF"/>
    <w:rsid w:val="00610F7E"/>
    <w:rsid w:val="00612181"/>
    <w:rsid w:val="00612813"/>
    <w:rsid w:val="006128D2"/>
    <w:rsid w:val="00612F27"/>
    <w:rsid w:val="00614A25"/>
    <w:rsid w:val="0062061F"/>
    <w:rsid w:val="0062064D"/>
    <w:rsid w:val="00620F65"/>
    <w:rsid w:val="00623595"/>
    <w:rsid w:val="006236D4"/>
    <w:rsid w:val="00624067"/>
    <w:rsid w:val="00624ABD"/>
    <w:rsid w:val="00624D97"/>
    <w:rsid w:val="00625FFA"/>
    <w:rsid w:val="006263F3"/>
    <w:rsid w:val="0062766A"/>
    <w:rsid w:val="00627826"/>
    <w:rsid w:val="0063259C"/>
    <w:rsid w:val="00632DAF"/>
    <w:rsid w:val="0063520D"/>
    <w:rsid w:val="00635541"/>
    <w:rsid w:val="00635871"/>
    <w:rsid w:val="006378EB"/>
    <w:rsid w:val="006410EF"/>
    <w:rsid w:val="0064303B"/>
    <w:rsid w:val="006431F6"/>
    <w:rsid w:val="006432E1"/>
    <w:rsid w:val="006455D0"/>
    <w:rsid w:val="006463B2"/>
    <w:rsid w:val="00646A06"/>
    <w:rsid w:val="00647EC6"/>
    <w:rsid w:val="00650DE9"/>
    <w:rsid w:val="00651178"/>
    <w:rsid w:val="006511F2"/>
    <w:rsid w:val="00660A4F"/>
    <w:rsid w:val="00661652"/>
    <w:rsid w:val="006621AE"/>
    <w:rsid w:val="0066446E"/>
    <w:rsid w:val="00665383"/>
    <w:rsid w:val="006653D2"/>
    <w:rsid w:val="006662C6"/>
    <w:rsid w:val="00666785"/>
    <w:rsid w:val="00666B11"/>
    <w:rsid w:val="00670861"/>
    <w:rsid w:val="00672B74"/>
    <w:rsid w:val="00673206"/>
    <w:rsid w:val="00675DDE"/>
    <w:rsid w:val="006768C1"/>
    <w:rsid w:val="0067725C"/>
    <w:rsid w:val="00677D9C"/>
    <w:rsid w:val="0068162F"/>
    <w:rsid w:val="0068216D"/>
    <w:rsid w:val="0068268E"/>
    <w:rsid w:val="00683CB4"/>
    <w:rsid w:val="00686311"/>
    <w:rsid w:val="00690597"/>
    <w:rsid w:val="0069117B"/>
    <w:rsid w:val="0069194A"/>
    <w:rsid w:val="006927F6"/>
    <w:rsid w:val="00692AB9"/>
    <w:rsid w:val="006931D2"/>
    <w:rsid w:val="006953B5"/>
    <w:rsid w:val="006957F4"/>
    <w:rsid w:val="00695B43"/>
    <w:rsid w:val="006965B9"/>
    <w:rsid w:val="00696A9E"/>
    <w:rsid w:val="00696B9C"/>
    <w:rsid w:val="006A0DA9"/>
    <w:rsid w:val="006A2178"/>
    <w:rsid w:val="006A3290"/>
    <w:rsid w:val="006A32CC"/>
    <w:rsid w:val="006A34F9"/>
    <w:rsid w:val="006A350D"/>
    <w:rsid w:val="006A3872"/>
    <w:rsid w:val="006A391A"/>
    <w:rsid w:val="006A6F1C"/>
    <w:rsid w:val="006A7053"/>
    <w:rsid w:val="006B0AEF"/>
    <w:rsid w:val="006B1664"/>
    <w:rsid w:val="006B1669"/>
    <w:rsid w:val="006B2CD9"/>
    <w:rsid w:val="006B3E7A"/>
    <w:rsid w:val="006C0F89"/>
    <w:rsid w:val="006C16A9"/>
    <w:rsid w:val="006C1B9D"/>
    <w:rsid w:val="006C1F3D"/>
    <w:rsid w:val="006C2740"/>
    <w:rsid w:val="006C3F08"/>
    <w:rsid w:val="006C5EFC"/>
    <w:rsid w:val="006C6C4B"/>
    <w:rsid w:val="006C7F4A"/>
    <w:rsid w:val="006D1BBB"/>
    <w:rsid w:val="006D24CF"/>
    <w:rsid w:val="006D2EE0"/>
    <w:rsid w:val="006D362C"/>
    <w:rsid w:val="006D3A41"/>
    <w:rsid w:val="006D4402"/>
    <w:rsid w:val="006D4605"/>
    <w:rsid w:val="006D515D"/>
    <w:rsid w:val="006D5DCF"/>
    <w:rsid w:val="006E24B2"/>
    <w:rsid w:val="006E34C2"/>
    <w:rsid w:val="006E354C"/>
    <w:rsid w:val="006E4824"/>
    <w:rsid w:val="006E5217"/>
    <w:rsid w:val="006E549D"/>
    <w:rsid w:val="006E6398"/>
    <w:rsid w:val="006E641E"/>
    <w:rsid w:val="006E66C8"/>
    <w:rsid w:val="006E707A"/>
    <w:rsid w:val="006F17DB"/>
    <w:rsid w:val="006F5B2B"/>
    <w:rsid w:val="006F6274"/>
    <w:rsid w:val="006F7D58"/>
    <w:rsid w:val="0070144C"/>
    <w:rsid w:val="007028B5"/>
    <w:rsid w:val="00704328"/>
    <w:rsid w:val="0070473E"/>
    <w:rsid w:val="00706D28"/>
    <w:rsid w:val="00710931"/>
    <w:rsid w:val="0071173F"/>
    <w:rsid w:val="00711CFA"/>
    <w:rsid w:val="0071252E"/>
    <w:rsid w:val="00716D4B"/>
    <w:rsid w:val="00720DF6"/>
    <w:rsid w:val="0072112A"/>
    <w:rsid w:val="0072115F"/>
    <w:rsid w:val="007235CE"/>
    <w:rsid w:val="007238D7"/>
    <w:rsid w:val="007248D4"/>
    <w:rsid w:val="00725796"/>
    <w:rsid w:val="00726393"/>
    <w:rsid w:val="007276FE"/>
    <w:rsid w:val="007302CC"/>
    <w:rsid w:val="007327EF"/>
    <w:rsid w:val="007354D5"/>
    <w:rsid w:val="007358FC"/>
    <w:rsid w:val="00735F86"/>
    <w:rsid w:val="0073630F"/>
    <w:rsid w:val="00736DCF"/>
    <w:rsid w:val="007378C5"/>
    <w:rsid w:val="0074120B"/>
    <w:rsid w:val="007448F7"/>
    <w:rsid w:val="007451CE"/>
    <w:rsid w:val="0074587C"/>
    <w:rsid w:val="0074775E"/>
    <w:rsid w:val="007510AB"/>
    <w:rsid w:val="00751AC1"/>
    <w:rsid w:val="00751DA7"/>
    <w:rsid w:val="00752882"/>
    <w:rsid w:val="007528C7"/>
    <w:rsid w:val="00754FE4"/>
    <w:rsid w:val="00755202"/>
    <w:rsid w:val="007567AA"/>
    <w:rsid w:val="00760F48"/>
    <w:rsid w:val="00762C05"/>
    <w:rsid w:val="0076416A"/>
    <w:rsid w:val="007641A4"/>
    <w:rsid w:val="00764A2D"/>
    <w:rsid w:val="00765610"/>
    <w:rsid w:val="00765C89"/>
    <w:rsid w:val="0076686D"/>
    <w:rsid w:val="00766A90"/>
    <w:rsid w:val="007711E6"/>
    <w:rsid w:val="0077168A"/>
    <w:rsid w:val="007717D0"/>
    <w:rsid w:val="007717FA"/>
    <w:rsid w:val="007732BB"/>
    <w:rsid w:val="00773F6A"/>
    <w:rsid w:val="0077435A"/>
    <w:rsid w:val="007754A7"/>
    <w:rsid w:val="00776BFB"/>
    <w:rsid w:val="00777905"/>
    <w:rsid w:val="00782B4E"/>
    <w:rsid w:val="00782B71"/>
    <w:rsid w:val="00783CBE"/>
    <w:rsid w:val="0078436C"/>
    <w:rsid w:val="00784D17"/>
    <w:rsid w:val="00785279"/>
    <w:rsid w:val="00785AA5"/>
    <w:rsid w:val="0078693A"/>
    <w:rsid w:val="00787C6A"/>
    <w:rsid w:val="00787C96"/>
    <w:rsid w:val="00790BE4"/>
    <w:rsid w:val="00791478"/>
    <w:rsid w:val="00792FD0"/>
    <w:rsid w:val="0079341F"/>
    <w:rsid w:val="00797D67"/>
    <w:rsid w:val="007A0633"/>
    <w:rsid w:val="007A094A"/>
    <w:rsid w:val="007A22A7"/>
    <w:rsid w:val="007A273B"/>
    <w:rsid w:val="007A2913"/>
    <w:rsid w:val="007A4809"/>
    <w:rsid w:val="007A4A98"/>
    <w:rsid w:val="007A4C80"/>
    <w:rsid w:val="007A58FD"/>
    <w:rsid w:val="007A6EA5"/>
    <w:rsid w:val="007A7082"/>
    <w:rsid w:val="007A7B99"/>
    <w:rsid w:val="007B0232"/>
    <w:rsid w:val="007B11C1"/>
    <w:rsid w:val="007B1998"/>
    <w:rsid w:val="007B23B2"/>
    <w:rsid w:val="007B324B"/>
    <w:rsid w:val="007B34FF"/>
    <w:rsid w:val="007B457B"/>
    <w:rsid w:val="007B5317"/>
    <w:rsid w:val="007B55EB"/>
    <w:rsid w:val="007B5D7C"/>
    <w:rsid w:val="007B666C"/>
    <w:rsid w:val="007B6C4F"/>
    <w:rsid w:val="007B734C"/>
    <w:rsid w:val="007C0A93"/>
    <w:rsid w:val="007C0E80"/>
    <w:rsid w:val="007C1B3C"/>
    <w:rsid w:val="007C3314"/>
    <w:rsid w:val="007C4355"/>
    <w:rsid w:val="007C6302"/>
    <w:rsid w:val="007C67D4"/>
    <w:rsid w:val="007C693E"/>
    <w:rsid w:val="007C7D88"/>
    <w:rsid w:val="007D0AF5"/>
    <w:rsid w:val="007D247E"/>
    <w:rsid w:val="007D339A"/>
    <w:rsid w:val="007D342E"/>
    <w:rsid w:val="007D44C1"/>
    <w:rsid w:val="007D474B"/>
    <w:rsid w:val="007D4A24"/>
    <w:rsid w:val="007D54D7"/>
    <w:rsid w:val="007D5896"/>
    <w:rsid w:val="007D5EC7"/>
    <w:rsid w:val="007D75C8"/>
    <w:rsid w:val="007D7ACD"/>
    <w:rsid w:val="007E1956"/>
    <w:rsid w:val="007E1EE4"/>
    <w:rsid w:val="007E1F70"/>
    <w:rsid w:val="007E3487"/>
    <w:rsid w:val="007E4184"/>
    <w:rsid w:val="007E41AE"/>
    <w:rsid w:val="007E5BDE"/>
    <w:rsid w:val="007E5E6B"/>
    <w:rsid w:val="007E624C"/>
    <w:rsid w:val="007E7478"/>
    <w:rsid w:val="007F0013"/>
    <w:rsid w:val="007F186A"/>
    <w:rsid w:val="007F21C1"/>
    <w:rsid w:val="007F281C"/>
    <w:rsid w:val="007F57E2"/>
    <w:rsid w:val="007F5BF9"/>
    <w:rsid w:val="007F5EC3"/>
    <w:rsid w:val="008013F5"/>
    <w:rsid w:val="00803582"/>
    <w:rsid w:val="00803FAC"/>
    <w:rsid w:val="00805F87"/>
    <w:rsid w:val="0080686F"/>
    <w:rsid w:val="00806C56"/>
    <w:rsid w:val="0080712B"/>
    <w:rsid w:val="008119A4"/>
    <w:rsid w:val="00811BE4"/>
    <w:rsid w:val="00811CC2"/>
    <w:rsid w:val="0081231A"/>
    <w:rsid w:val="0081294A"/>
    <w:rsid w:val="00812C93"/>
    <w:rsid w:val="00812FA9"/>
    <w:rsid w:val="008131E7"/>
    <w:rsid w:val="0081332E"/>
    <w:rsid w:val="00813764"/>
    <w:rsid w:val="00813C86"/>
    <w:rsid w:val="0081556D"/>
    <w:rsid w:val="00816649"/>
    <w:rsid w:val="00820841"/>
    <w:rsid w:val="00820EB6"/>
    <w:rsid w:val="00820F06"/>
    <w:rsid w:val="00821051"/>
    <w:rsid w:val="00821C65"/>
    <w:rsid w:val="00822489"/>
    <w:rsid w:val="008232DD"/>
    <w:rsid w:val="0082368A"/>
    <w:rsid w:val="00825208"/>
    <w:rsid w:val="008256B0"/>
    <w:rsid w:val="00825DC2"/>
    <w:rsid w:val="0082752D"/>
    <w:rsid w:val="00830393"/>
    <w:rsid w:val="00832020"/>
    <w:rsid w:val="00834D42"/>
    <w:rsid w:val="0083562A"/>
    <w:rsid w:val="0083664E"/>
    <w:rsid w:val="00836792"/>
    <w:rsid w:val="008373A0"/>
    <w:rsid w:val="00840210"/>
    <w:rsid w:val="00843A99"/>
    <w:rsid w:val="008446EC"/>
    <w:rsid w:val="00844E71"/>
    <w:rsid w:val="0084770D"/>
    <w:rsid w:val="00850366"/>
    <w:rsid w:val="0085466F"/>
    <w:rsid w:val="008552A6"/>
    <w:rsid w:val="00857336"/>
    <w:rsid w:val="0086067E"/>
    <w:rsid w:val="00860FC2"/>
    <w:rsid w:val="00862838"/>
    <w:rsid w:val="008628D9"/>
    <w:rsid w:val="00863642"/>
    <w:rsid w:val="00863D8E"/>
    <w:rsid w:val="00864449"/>
    <w:rsid w:val="00865B79"/>
    <w:rsid w:val="0086688D"/>
    <w:rsid w:val="0087058B"/>
    <w:rsid w:val="00870D77"/>
    <w:rsid w:val="0087156A"/>
    <w:rsid w:val="00872507"/>
    <w:rsid w:val="0087287E"/>
    <w:rsid w:val="008739AA"/>
    <w:rsid w:val="00874789"/>
    <w:rsid w:val="008755F5"/>
    <w:rsid w:val="00880506"/>
    <w:rsid w:val="008805F4"/>
    <w:rsid w:val="00880B5B"/>
    <w:rsid w:val="00882117"/>
    <w:rsid w:val="00883780"/>
    <w:rsid w:val="0088392A"/>
    <w:rsid w:val="00883F71"/>
    <w:rsid w:val="008850A4"/>
    <w:rsid w:val="00885B07"/>
    <w:rsid w:val="008861D2"/>
    <w:rsid w:val="008864AB"/>
    <w:rsid w:val="0088658E"/>
    <w:rsid w:val="008871FE"/>
    <w:rsid w:val="00887347"/>
    <w:rsid w:val="00887886"/>
    <w:rsid w:val="00892BFD"/>
    <w:rsid w:val="008933A0"/>
    <w:rsid w:val="008935B6"/>
    <w:rsid w:val="0089753E"/>
    <w:rsid w:val="008A00A2"/>
    <w:rsid w:val="008A1D8C"/>
    <w:rsid w:val="008A1DEF"/>
    <w:rsid w:val="008A510B"/>
    <w:rsid w:val="008A5DDB"/>
    <w:rsid w:val="008A74D3"/>
    <w:rsid w:val="008B0B67"/>
    <w:rsid w:val="008B220C"/>
    <w:rsid w:val="008B3DE5"/>
    <w:rsid w:val="008B3DF7"/>
    <w:rsid w:val="008B4599"/>
    <w:rsid w:val="008B4D79"/>
    <w:rsid w:val="008B4FEE"/>
    <w:rsid w:val="008B6601"/>
    <w:rsid w:val="008C00C4"/>
    <w:rsid w:val="008C033C"/>
    <w:rsid w:val="008C05C4"/>
    <w:rsid w:val="008C2B77"/>
    <w:rsid w:val="008C31F9"/>
    <w:rsid w:val="008C50EB"/>
    <w:rsid w:val="008C60CD"/>
    <w:rsid w:val="008C76EC"/>
    <w:rsid w:val="008D36AC"/>
    <w:rsid w:val="008D5B89"/>
    <w:rsid w:val="008D6E08"/>
    <w:rsid w:val="008D76B0"/>
    <w:rsid w:val="008D7C91"/>
    <w:rsid w:val="008E0CB4"/>
    <w:rsid w:val="008E0CF4"/>
    <w:rsid w:val="008E47CC"/>
    <w:rsid w:val="008E504C"/>
    <w:rsid w:val="008F25FF"/>
    <w:rsid w:val="008F49AE"/>
    <w:rsid w:val="008F51E3"/>
    <w:rsid w:val="008F7C17"/>
    <w:rsid w:val="00900474"/>
    <w:rsid w:val="00900788"/>
    <w:rsid w:val="00901082"/>
    <w:rsid w:val="0090247F"/>
    <w:rsid w:val="009026A6"/>
    <w:rsid w:val="00902C9F"/>
    <w:rsid w:val="0090358E"/>
    <w:rsid w:val="009042B7"/>
    <w:rsid w:val="00911E20"/>
    <w:rsid w:val="00916838"/>
    <w:rsid w:val="009171A1"/>
    <w:rsid w:val="00920078"/>
    <w:rsid w:val="00920AFC"/>
    <w:rsid w:val="00920DC1"/>
    <w:rsid w:val="009216F1"/>
    <w:rsid w:val="00924736"/>
    <w:rsid w:val="00924F42"/>
    <w:rsid w:val="00925750"/>
    <w:rsid w:val="00926D6D"/>
    <w:rsid w:val="00926FB7"/>
    <w:rsid w:val="00927160"/>
    <w:rsid w:val="009274C6"/>
    <w:rsid w:val="0092797D"/>
    <w:rsid w:val="009301FA"/>
    <w:rsid w:val="00930413"/>
    <w:rsid w:val="009306B9"/>
    <w:rsid w:val="00931A3D"/>
    <w:rsid w:val="00931E53"/>
    <w:rsid w:val="00932121"/>
    <w:rsid w:val="00932668"/>
    <w:rsid w:val="00934253"/>
    <w:rsid w:val="00937BA9"/>
    <w:rsid w:val="00937BC6"/>
    <w:rsid w:val="00940DE2"/>
    <w:rsid w:val="00941659"/>
    <w:rsid w:val="0094198B"/>
    <w:rsid w:val="0094276C"/>
    <w:rsid w:val="00942F59"/>
    <w:rsid w:val="00944B96"/>
    <w:rsid w:val="0094638E"/>
    <w:rsid w:val="009501B4"/>
    <w:rsid w:val="0095043C"/>
    <w:rsid w:val="00951D01"/>
    <w:rsid w:val="009572C6"/>
    <w:rsid w:val="0095780E"/>
    <w:rsid w:val="00963EF9"/>
    <w:rsid w:val="00964FB7"/>
    <w:rsid w:val="00966AA8"/>
    <w:rsid w:val="00966C03"/>
    <w:rsid w:val="00967CE7"/>
    <w:rsid w:val="00970F24"/>
    <w:rsid w:val="009715D2"/>
    <w:rsid w:val="0097329F"/>
    <w:rsid w:val="00976C93"/>
    <w:rsid w:val="009776A5"/>
    <w:rsid w:val="009807EE"/>
    <w:rsid w:val="00982C8F"/>
    <w:rsid w:val="00982F0D"/>
    <w:rsid w:val="00983881"/>
    <w:rsid w:val="00984AC5"/>
    <w:rsid w:val="00984F6D"/>
    <w:rsid w:val="00985C86"/>
    <w:rsid w:val="00987302"/>
    <w:rsid w:val="009876ED"/>
    <w:rsid w:val="009877AE"/>
    <w:rsid w:val="00987C1C"/>
    <w:rsid w:val="00987C73"/>
    <w:rsid w:val="0099075C"/>
    <w:rsid w:val="009911AB"/>
    <w:rsid w:val="009920DB"/>
    <w:rsid w:val="009932FD"/>
    <w:rsid w:val="00994AB9"/>
    <w:rsid w:val="00996E45"/>
    <w:rsid w:val="00997368"/>
    <w:rsid w:val="009A0DF9"/>
    <w:rsid w:val="009A1430"/>
    <w:rsid w:val="009A38AE"/>
    <w:rsid w:val="009A4EA1"/>
    <w:rsid w:val="009A73AF"/>
    <w:rsid w:val="009B045E"/>
    <w:rsid w:val="009B129A"/>
    <w:rsid w:val="009B4A55"/>
    <w:rsid w:val="009B4C5E"/>
    <w:rsid w:val="009B4E42"/>
    <w:rsid w:val="009B4FDE"/>
    <w:rsid w:val="009B504A"/>
    <w:rsid w:val="009B5BCC"/>
    <w:rsid w:val="009B678B"/>
    <w:rsid w:val="009B6C94"/>
    <w:rsid w:val="009B706F"/>
    <w:rsid w:val="009C02DE"/>
    <w:rsid w:val="009C0C3B"/>
    <w:rsid w:val="009C3D2D"/>
    <w:rsid w:val="009C7901"/>
    <w:rsid w:val="009D088B"/>
    <w:rsid w:val="009D175B"/>
    <w:rsid w:val="009D17AF"/>
    <w:rsid w:val="009D20DC"/>
    <w:rsid w:val="009D3D98"/>
    <w:rsid w:val="009D5F6D"/>
    <w:rsid w:val="009E0DA6"/>
    <w:rsid w:val="009E1757"/>
    <w:rsid w:val="009E1EF7"/>
    <w:rsid w:val="009E4C6D"/>
    <w:rsid w:val="009E540F"/>
    <w:rsid w:val="009E566D"/>
    <w:rsid w:val="009E7E14"/>
    <w:rsid w:val="009F0950"/>
    <w:rsid w:val="009F1477"/>
    <w:rsid w:val="009F1E49"/>
    <w:rsid w:val="009F4408"/>
    <w:rsid w:val="009F6216"/>
    <w:rsid w:val="009F6990"/>
    <w:rsid w:val="009F759C"/>
    <w:rsid w:val="00A02892"/>
    <w:rsid w:val="00A05BB5"/>
    <w:rsid w:val="00A064C5"/>
    <w:rsid w:val="00A06812"/>
    <w:rsid w:val="00A10C83"/>
    <w:rsid w:val="00A12D8E"/>
    <w:rsid w:val="00A13D15"/>
    <w:rsid w:val="00A13D83"/>
    <w:rsid w:val="00A143BD"/>
    <w:rsid w:val="00A14E91"/>
    <w:rsid w:val="00A15AB8"/>
    <w:rsid w:val="00A16608"/>
    <w:rsid w:val="00A16D40"/>
    <w:rsid w:val="00A1797E"/>
    <w:rsid w:val="00A20D43"/>
    <w:rsid w:val="00A2121A"/>
    <w:rsid w:val="00A21EFF"/>
    <w:rsid w:val="00A229DF"/>
    <w:rsid w:val="00A25178"/>
    <w:rsid w:val="00A2535F"/>
    <w:rsid w:val="00A2640F"/>
    <w:rsid w:val="00A27084"/>
    <w:rsid w:val="00A30267"/>
    <w:rsid w:val="00A304F5"/>
    <w:rsid w:val="00A30EBC"/>
    <w:rsid w:val="00A315BD"/>
    <w:rsid w:val="00A31A07"/>
    <w:rsid w:val="00A32DEC"/>
    <w:rsid w:val="00A34C3A"/>
    <w:rsid w:val="00A350B7"/>
    <w:rsid w:val="00A359C1"/>
    <w:rsid w:val="00A35DBF"/>
    <w:rsid w:val="00A35F10"/>
    <w:rsid w:val="00A3684B"/>
    <w:rsid w:val="00A37D50"/>
    <w:rsid w:val="00A40E90"/>
    <w:rsid w:val="00A41303"/>
    <w:rsid w:val="00A433F8"/>
    <w:rsid w:val="00A4437E"/>
    <w:rsid w:val="00A45538"/>
    <w:rsid w:val="00A45AED"/>
    <w:rsid w:val="00A45C01"/>
    <w:rsid w:val="00A4639C"/>
    <w:rsid w:val="00A46C2B"/>
    <w:rsid w:val="00A50B25"/>
    <w:rsid w:val="00A50F4A"/>
    <w:rsid w:val="00A51579"/>
    <w:rsid w:val="00A5178D"/>
    <w:rsid w:val="00A51F0F"/>
    <w:rsid w:val="00A55620"/>
    <w:rsid w:val="00A62411"/>
    <w:rsid w:val="00A62C38"/>
    <w:rsid w:val="00A63F60"/>
    <w:rsid w:val="00A63F76"/>
    <w:rsid w:val="00A64805"/>
    <w:rsid w:val="00A64C2E"/>
    <w:rsid w:val="00A64E2A"/>
    <w:rsid w:val="00A669BC"/>
    <w:rsid w:val="00A70DB3"/>
    <w:rsid w:val="00A7133A"/>
    <w:rsid w:val="00A71780"/>
    <w:rsid w:val="00A74BB7"/>
    <w:rsid w:val="00A75276"/>
    <w:rsid w:val="00A75E3F"/>
    <w:rsid w:val="00A771B8"/>
    <w:rsid w:val="00A77331"/>
    <w:rsid w:val="00A814DA"/>
    <w:rsid w:val="00A81CAB"/>
    <w:rsid w:val="00A820FC"/>
    <w:rsid w:val="00A82AB7"/>
    <w:rsid w:val="00A83F3A"/>
    <w:rsid w:val="00A84808"/>
    <w:rsid w:val="00A8483E"/>
    <w:rsid w:val="00A86DB0"/>
    <w:rsid w:val="00A87205"/>
    <w:rsid w:val="00A872B1"/>
    <w:rsid w:val="00A8764A"/>
    <w:rsid w:val="00A9019C"/>
    <w:rsid w:val="00A904FD"/>
    <w:rsid w:val="00A9406A"/>
    <w:rsid w:val="00A94B24"/>
    <w:rsid w:val="00A94BB7"/>
    <w:rsid w:val="00A96383"/>
    <w:rsid w:val="00A96B83"/>
    <w:rsid w:val="00A96C51"/>
    <w:rsid w:val="00A96EBC"/>
    <w:rsid w:val="00A972B5"/>
    <w:rsid w:val="00A973A1"/>
    <w:rsid w:val="00AA02E1"/>
    <w:rsid w:val="00AA0CCB"/>
    <w:rsid w:val="00AA0DFD"/>
    <w:rsid w:val="00AA1905"/>
    <w:rsid w:val="00AA2D9B"/>
    <w:rsid w:val="00AA3764"/>
    <w:rsid w:val="00AA4343"/>
    <w:rsid w:val="00AA5A2D"/>
    <w:rsid w:val="00AA5FCA"/>
    <w:rsid w:val="00AA6F9F"/>
    <w:rsid w:val="00AB05B0"/>
    <w:rsid w:val="00AB3C5F"/>
    <w:rsid w:val="00AB5B64"/>
    <w:rsid w:val="00AC184C"/>
    <w:rsid w:val="00AC4D2E"/>
    <w:rsid w:val="00AC5570"/>
    <w:rsid w:val="00AC5667"/>
    <w:rsid w:val="00AC5CA5"/>
    <w:rsid w:val="00AC6732"/>
    <w:rsid w:val="00AC6CB4"/>
    <w:rsid w:val="00AC6D74"/>
    <w:rsid w:val="00AC777F"/>
    <w:rsid w:val="00AC7816"/>
    <w:rsid w:val="00AC7AD7"/>
    <w:rsid w:val="00AD02AC"/>
    <w:rsid w:val="00AD1678"/>
    <w:rsid w:val="00AD373E"/>
    <w:rsid w:val="00AD45CF"/>
    <w:rsid w:val="00AD4A17"/>
    <w:rsid w:val="00AD669D"/>
    <w:rsid w:val="00AD6970"/>
    <w:rsid w:val="00AE0638"/>
    <w:rsid w:val="00AE0D44"/>
    <w:rsid w:val="00AE115A"/>
    <w:rsid w:val="00AE124C"/>
    <w:rsid w:val="00AE17A1"/>
    <w:rsid w:val="00AE1FDA"/>
    <w:rsid w:val="00AE24AE"/>
    <w:rsid w:val="00AE3314"/>
    <w:rsid w:val="00AE36BB"/>
    <w:rsid w:val="00AE5C0B"/>
    <w:rsid w:val="00AF0923"/>
    <w:rsid w:val="00AF119F"/>
    <w:rsid w:val="00AF2A82"/>
    <w:rsid w:val="00AF3BF6"/>
    <w:rsid w:val="00AF70A7"/>
    <w:rsid w:val="00B00E23"/>
    <w:rsid w:val="00B016DF"/>
    <w:rsid w:val="00B019DF"/>
    <w:rsid w:val="00B03608"/>
    <w:rsid w:val="00B03A84"/>
    <w:rsid w:val="00B04081"/>
    <w:rsid w:val="00B0510A"/>
    <w:rsid w:val="00B057DD"/>
    <w:rsid w:val="00B0677F"/>
    <w:rsid w:val="00B07A4B"/>
    <w:rsid w:val="00B07CFE"/>
    <w:rsid w:val="00B10AB8"/>
    <w:rsid w:val="00B11645"/>
    <w:rsid w:val="00B11BE5"/>
    <w:rsid w:val="00B12AB2"/>
    <w:rsid w:val="00B13324"/>
    <w:rsid w:val="00B13976"/>
    <w:rsid w:val="00B17018"/>
    <w:rsid w:val="00B17478"/>
    <w:rsid w:val="00B20FC1"/>
    <w:rsid w:val="00B22CAE"/>
    <w:rsid w:val="00B2353D"/>
    <w:rsid w:val="00B25706"/>
    <w:rsid w:val="00B26D55"/>
    <w:rsid w:val="00B30449"/>
    <w:rsid w:val="00B30924"/>
    <w:rsid w:val="00B31F3B"/>
    <w:rsid w:val="00B33028"/>
    <w:rsid w:val="00B338BB"/>
    <w:rsid w:val="00B33C79"/>
    <w:rsid w:val="00B35BE5"/>
    <w:rsid w:val="00B35E1B"/>
    <w:rsid w:val="00B360A2"/>
    <w:rsid w:val="00B3697B"/>
    <w:rsid w:val="00B37012"/>
    <w:rsid w:val="00B3731C"/>
    <w:rsid w:val="00B37473"/>
    <w:rsid w:val="00B401D4"/>
    <w:rsid w:val="00B4084C"/>
    <w:rsid w:val="00B41686"/>
    <w:rsid w:val="00B4192A"/>
    <w:rsid w:val="00B41F3B"/>
    <w:rsid w:val="00B4423A"/>
    <w:rsid w:val="00B44929"/>
    <w:rsid w:val="00B45CBB"/>
    <w:rsid w:val="00B53826"/>
    <w:rsid w:val="00B54273"/>
    <w:rsid w:val="00B553C6"/>
    <w:rsid w:val="00B57475"/>
    <w:rsid w:val="00B57B34"/>
    <w:rsid w:val="00B64B7A"/>
    <w:rsid w:val="00B656B5"/>
    <w:rsid w:val="00B708AE"/>
    <w:rsid w:val="00B71CC1"/>
    <w:rsid w:val="00B723C0"/>
    <w:rsid w:val="00B7314D"/>
    <w:rsid w:val="00B73EB6"/>
    <w:rsid w:val="00B73FE2"/>
    <w:rsid w:val="00B7625B"/>
    <w:rsid w:val="00B80A4A"/>
    <w:rsid w:val="00B82687"/>
    <w:rsid w:val="00B831DB"/>
    <w:rsid w:val="00B842BB"/>
    <w:rsid w:val="00B85057"/>
    <w:rsid w:val="00B87987"/>
    <w:rsid w:val="00B879DF"/>
    <w:rsid w:val="00B9133E"/>
    <w:rsid w:val="00B9210A"/>
    <w:rsid w:val="00B92209"/>
    <w:rsid w:val="00B92836"/>
    <w:rsid w:val="00B93669"/>
    <w:rsid w:val="00B940D6"/>
    <w:rsid w:val="00B9562C"/>
    <w:rsid w:val="00B97060"/>
    <w:rsid w:val="00BA04F1"/>
    <w:rsid w:val="00BA081E"/>
    <w:rsid w:val="00BA0980"/>
    <w:rsid w:val="00BA2380"/>
    <w:rsid w:val="00BA2FCE"/>
    <w:rsid w:val="00BA54DC"/>
    <w:rsid w:val="00BA64D9"/>
    <w:rsid w:val="00BB093F"/>
    <w:rsid w:val="00BB4262"/>
    <w:rsid w:val="00BB487D"/>
    <w:rsid w:val="00BB533A"/>
    <w:rsid w:val="00BB56C6"/>
    <w:rsid w:val="00BB69D4"/>
    <w:rsid w:val="00BC0D5A"/>
    <w:rsid w:val="00BC3CDC"/>
    <w:rsid w:val="00BC4A28"/>
    <w:rsid w:val="00BC4F6D"/>
    <w:rsid w:val="00BC501B"/>
    <w:rsid w:val="00BC6371"/>
    <w:rsid w:val="00BC735D"/>
    <w:rsid w:val="00BC7CEF"/>
    <w:rsid w:val="00BD0E15"/>
    <w:rsid w:val="00BD1D50"/>
    <w:rsid w:val="00BD531E"/>
    <w:rsid w:val="00BD7326"/>
    <w:rsid w:val="00BD73D3"/>
    <w:rsid w:val="00BE44E2"/>
    <w:rsid w:val="00BF406F"/>
    <w:rsid w:val="00BF408D"/>
    <w:rsid w:val="00BF4E0E"/>
    <w:rsid w:val="00BF522B"/>
    <w:rsid w:val="00BF68C6"/>
    <w:rsid w:val="00BF6EF3"/>
    <w:rsid w:val="00BF7B0F"/>
    <w:rsid w:val="00C00982"/>
    <w:rsid w:val="00C02B70"/>
    <w:rsid w:val="00C02DC2"/>
    <w:rsid w:val="00C0382C"/>
    <w:rsid w:val="00C03D7F"/>
    <w:rsid w:val="00C04656"/>
    <w:rsid w:val="00C04BAD"/>
    <w:rsid w:val="00C05453"/>
    <w:rsid w:val="00C05556"/>
    <w:rsid w:val="00C065A0"/>
    <w:rsid w:val="00C06835"/>
    <w:rsid w:val="00C06F4C"/>
    <w:rsid w:val="00C07E1D"/>
    <w:rsid w:val="00C1077C"/>
    <w:rsid w:val="00C10960"/>
    <w:rsid w:val="00C111AB"/>
    <w:rsid w:val="00C12AB2"/>
    <w:rsid w:val="00C12FF8"/>
    <w:rsid w:val="00C17973"/>
    <w:rsid w:val="00C2077D"/>
    <w:rsid w:val="00C2177D"/>
    <w:rsid w:val="00C223D4"/>
    <w:rsid w:val="00C22547"/>
    <w:rsid w:val="00C226E0"/>
    <w:rsid w:val="00C22840"/>
    <w:rsid w:val="00C25AE9"/>
    <w:rsid w:val="00C25C67"/>
    <w:rsid w:val="00C26524"/>
    <w:rsid w:val="00C27947"/>
    <w:rsid w:val="00C30944"/>
    <w:rsid w:val="00C32E5A"/>
    <w:rsid w:val="00C3311A"/>
    <w:rsid w:val="00C33841"/>
    <w:rsid w:val="00C33E63"/>
    <w:rsid w:val="00C33F18"/>
    <w:rsid w:val="00C3545D"/>
    <w:rsid w:val="00C36807"/>
    <w:rsid w:val="00C36911"/>
    <w:rsid w:val="00C370A0"/>
    <w:rsid w:val="00C42D00"/>
    <w:rsid w:val="00C43118"/>
    <w:rsid w:val="00C4353D"/>
    <w:rsid w:val="00C43A03"/>
    <w:rsid w:val="00C45A1F"/>
    <w:rsid w:val="00C4672C"/>
    <w:rsid w:val="00C522D5"/>
    <w:rsid w:val="00C55E23"/>
    <w:rsid w:val="00C55FDE"/>
    <w:rsid w:val="00C5661B"/>
    <w:rsid w:val="00C570E3"/>
    <w:rsid w:val="00C57C57"/>
    <w:rsid w:val="00C60C9B"/>
    <w:rsid w:val="00C6120B"/>
    <w:rsid w:val="00C6188B"/>
    <w:rsid w:val="00C62634"/>
    <w:rsid w:val="00C62CE0"/>
    <w:rsid w:val="00C63D71"/>
    <w:rsid w:val="00C64A44"/>
    <w:rsid w:val="00C65544"/>
    <w:rsid w:val="00C666AC"/>
    <w:rsid w:val="00C70235"/>
    <w:rsid w:val="00C70C3A"/>
    <w:rsid w:val="00C71AF9"/>
    <w:rsid w:val="00C7273F"/>
    <w:rsid w:val="00C72DA0"/>
    <w:rsid w:val="00C779DE"/>
    <w:rsid w:val="00C80154"/>
    <w:rsid w:val="00C804BD"/>
    <w:rsid w:val="00C80747"/>
    <w:rsid w:val="00C82F49"/>
    <w:rsid w:val="00C834D9"/>
    <w:rsid w:val="00C85050"/>
    <w:rsid w:val="00C85693"/>
    <w:rsid w:val="00C8688D"/>
    <w:rsid w:val="00C91030"/>
    <w:rsid w:val="00C930F8"/>
    <w:rsid w:val="00C9334E"/>
    <w:rsid w:val="00C9372B"/>
    <w:rsid w:val="00C9393B"/>
    <w:rsid w:val="00C9419C"/>
    <w:rsid w:val="00C9476A"/>
    <w:rsid w:val="00C94A8B"/>
    <w:rsid w:val="00C96AB4"/>
    <w:rsid w:val="00CA1522"/>
    <w:rsid w:val="00CA1A99"/>
    <w:rsid w:val="00CA2573"/>
    <w:rsid w:val="00CA6CCF"/>
    <w:rsid w:val="00CA72EC"/>
    <w:rsid w:val="00CB12C7"/>
    <w:rsid w:val="00CB1F11"/>
    <w:rsid w:val="00CB27BF"/>
    <w:rsid w:val="00CB40B9"/>
    <w:rsid w:val="00CB596D"/>
    <w:rsid w:val="00CB5A61"/>
    <w:rsid w:val="00CC12C3"/>
    <w:rsid w:val="00CC2ED5"/>
    <w:rsid w:val="00CC3742"/>
    <w:rsid w:val="00CC409F"/>
    <w:rsid w:val="00CC4DA3"/>
    <w:rsid w:val="00CC58A5"/>
    <w:rsid w:val="00CC78E2"/>
    <w:rsid w:val="00CC7B65"/>
    <w:rsid w:val="00CD08D7"/>
    <w:rsid w:val="00CD0A57"/>
    <w:rsid w:val="00CD0DC9"/>
    <w:rsid w:val="00CD1206"/>
    <w:rsid w:val="00CD2AEF"/>
    <w:rsid w:val="00CD2F69"/>
    <w:rsid w:val="00CD398A"/>
    <w:rsid w:val="00CD474F"/>
    <w:rsid w:val="00CD4A30"/>
    <w:rsid w:val="00CD4C5C"/>
    <w:rsid w:val="00CD5BC5"/>
    <w:rsid w:val="00CD6370"/>
    <w:rsid w:val="00CE0FCB"/>
    <w:rsid w:val="00CE29BA"/>
    <w:rsid w:val="00CE2AB0"/>
    <w:rsid w:val="00CE3508"/>
    <w:rsid w:val="00CE3A96"/>
    <w:rsid w:val="00CE44D3"/>
    <w:rsid w:val="00CE45F1"/>
    <w:rsid w:val="00CE4FB3"/>
    <w:rsid w:val="00CE5376"/>
    <w:rsid w:val="00CE626C"/>
    <w:rsid w:val="00CE6E3A"/>
    <w:rsid w:val="00CE7F5C"/>
    <w:rsid w:val="00CF127A"/>
    <w:rsid w:val="00CF1ECE"/>
    <w:rsid w:val="00CF2328"/>
    <w:rsid w:val="00CF2890"/>
    <w:rsid w:val="00CF2945"/>
    <w:rsid w:val="00CF57F1"/>
    <w:rsid w:val="00CF5A67"/>
    <w:rsid w:val="00CF629A"/>
    <w:rsid w:val="00CF648F"/>
    <w:rsid w:val="00CF65C6"/>
    <w:rsid w:val="00CF7070"/>
    <w:rsid w:val="00D010BA"/>
    <w:rsid w:val="00D02025"/>
    <w:rsid w:val="00D025E7"/>
    <w:rsid w:val="00D029D5"/>
    <w:rsid w:val="00D039A2"/>
    <w:rsid w:val="00D03B57"/>
    <w:rsid w:val="00D04047"/>
    <w:rsid w:val="00D04B2B"/>
    <w:rsid w:val="00D055EC"/>
    <w:rsid w:val="00D05ADB"/>
    <w:rsid w:val="00D07120"/>
    <w:rsid w:val="00D079F4"/>
    <w:rsid w:val="00D140FC"/>
    <w:rsid w:val="00D14123"/>
    <w:rsid w:val="00D17890"/>
    <w:rsid w:val="00D1791C"/>
    <w:rsid w:val="00D20686"/>
    <w:rsid w:val="00D2127A"/>
    <w:rsid w:val="00D21995"/>
    <w:rsid w:val="00D257CE"/>
    <w:rsid w:val="00D269DC"/>
    <w:rsid w:val="00D26EBE"/>
    <w:rsid w:val="00D2776F"/>
    <w:rsid w:val="00D27A3E"/>
    <w:rsid w:val="00D307C0"/>
    <w:rsid w:val="00D32AF9"/>
    <w:rsid w:val="00D33BA2"/>
    <w:rsid w:val="00D34682"/>
    <w:rsid w:val="00D35575"/>
    <w:rsid w:val="00D356D0"/>
    <w:rsid w:val="00D36820"/>
    <w:rsid w:val="00D37C26"/>
    <w:rsid w:val="00D4084C"/>
    <w:rsid w:val="00D40869"/>
    <w:rsid w:val="00D449B7"/>
    <w:rsid w:val="00D4602F"/>
    <w:rsid w:val="00D50AC0"/>
    <w:rsid w:val="00D514F7"/>
    <w:rsid w:val="00D519EE"/>
    <w:rsid w:val="00D51ADA"/>
    <w:rsid w:val="00D5674B"/>
    <w:rsid w:val="00D57065"/>
    <w:rsid w:val="00D57930"/>
    <w:rsid w:val="00D57E3A"/>
    <w:rsid w:val="00D60CEA"/>
    <w:rsid w:val="00D60EEF"/>
    <w:rsid w:val="00D61DB8"/>
    <w:rsid w:val="00D62474"/>
    <w:rsid w:val="00D626FB"/>
    <w:rsid w:val="00D630DA"/>
    <w:rsid w:val="00D63315"/>
    <w:rsid w:val="00D63BFA"/>
    <w:rsid w:val="00D64D6B"/>
    <w:rsid w:val="00D666C6"/>
    <w:rsid w:val="00D6753F"/>
    <w:rsid w:val="00D71D49"/>
    <w:rsid w:val="00D731F5"/>
    <w:rsid w:val="00D73385"/>
    <w:rsid w:val="00D734E4"/>
    <w:rsid w:val="00D73F13"/>
    <w:rsid w:val="00D744FE"/>
    <w:rsid w:val="00D7519A"/>
    <w:rsid w:val="00D7679C"/>
    <w:rsid w:val="00D77F41"/>
    <w:rsid w:val="00D80214"/>
    <w:rsid w:val="00D80A04"/>
    <w:rsid w:val="00D80DA5"/>
    <w:rsid w:val="00D82064"/>
    <w:rsid w:val="00D8308A"/>
    <w:rsid w:val="00D85430"/>
    <w:rsid w:val="00D86F46"/>
    <w:rsid w:val="00D87008"/>
    <w:rsid w:val="00D87703"/>
    <w:rsid w:val="00D91001"/>
    <w:rsid w:val="00D91256"/>
    <w:rsid w:val="00D912D1"/>
    <w:rsid w:val="00D91D06"/>
    <w:rsid w:val="00D91E3A"/>
    <w:rsid w:val="00D92EFB"/>
    <w:rsid w:val="00D93B06"/>
    <w:rsid w:val="00D93D98"/>
    <w:rsid w:val="00D95DE4"/>
    <w:rsid w:val="00D96FAB"/>
    <w:rsid w:val="00D97185"/>
    <w:rsid w:val="00DA15F7"/>
    <w:rsid w:val="00DA2CF7"/>
    <w:rsid w:val="00DA44BD"/>
    <w:rsid w:val="00DA556A"/>
    <w:rsid w:val="00DA713C"/>
    <w:rsid w:val="00DA7BBB"/>
    <w:rsid w:val="00DB1483"/>
    <w:rsid w:val="00DB1561"/>
    <w:rsid w:val="00DB307E"/>
    <w:rsid w:val="00DB35B5"/>
    <w:rsid w:val="00DB79F2"/>
    <w:rsid w:val="00DC1934"/>
    <w:rsid w:val="00DC362C"/>
    <w:rsid w:val="00DC36CD"/>
    <w:rsid w:val="00DC3AC4"/>
    <w:rsid w:val="00DC4133"/>
    <w:rsid w:val="00DC4150"/>
    <w:rsid w:val="00DC4C6D"/>
    <w:rsid w:val="00DC57DD"/>
    <w:rsid w:val="00DC5BBA"/>
    <w:rsid w:val="00DC7900"/>
    <w:rsid w:val="00DD0C6E"/>
    <w:rsid w:val="00DD0CD3"/>
    <w:rsid w:val="00DD0D79"/>
    <w:rsid w:val="00DD1EDF"/>
    <w:rsid w:val="00DD2185"/>
    <w:rsid w:val="00DD27BF"/>
    <w:rsid w:val="00DD4310"/>
    <w:rsid w:val="00DD441F"/>
    <w:rsid w:val="00DD4F68"/>
    <w:rsid w:val="00DD603E"/>
    <w:rsid w:val="00DD607A"/>
    <w:rsid w:val="00DE123C"/>
    <w:rsid w:val="00DE1603"/>
    <w:rsid w:val="00DE1CEE"/>
    <w:rsid w:val="00DE248B"/>
    <w:rsid w:val="00DE258C"/>
    <w:rsid w:val="00DE3F4E"/>
    <w:rsid w:val="00DE4172"/>
    <w:rsid w:val="00DE41CF"/>
    <w:rsid w:val="00DE4AA7"/>
    <w:rsid w:val="00DE56D8"/>
    <w:rsid w:val="00DE597D"/>
    <w:rsid w:val="00DE6C6F"/>
    <w:rsid w:val="00DE6E5F"/>
    <w:rsid w:val="00DE783C"/>
    <w:rsid w:val="00DF03C2"/>
    <w:rsid w:val="00DF0AE8"/>
    <w:rsid w:val="00DF0B3A"/>
    <w:rsid w:val="00DF1222"/>
    <w:rsid w:val="00DF187C"/>
    <w:rsid w:val="00DF1D70"/>
    <w:rsid w:val="00DF2267"/>
    <w:rsid w:val="00DF3292"/>
    <w:rsid w:val="00DF396D"/>
    <w:rsid w:val="00DF3C47"/>
    <w:rsid w:val="00DF3E9E"/>
    <w:rsid w:val="00DF4E9A"/>
    <w:rsid w:val="00DF5142"/>
    <w:rsid w:val="00DF6120"/>
    <w:rsid w:val="00DF6FCD"/>
    <w:rsid w:val="00DF73AF"/>
    <w:rsid w:val="00E007EF"/>
    <w:rsid w:val="00E01ACB"/>
    <w:rsid w:val="00E02D74"/>
    <w:rsid w:val="00E02E31"/>
    <w:rsid w:val="00E033EB"/>
    <w:rsid w:val="00E0467C"/>
    <w:rsid w:val="00E04825"/>
    <w:rsid w:val="00E065B3"/>
    <w:rsid w:val="00E06D54"/>
    <w:rsid w:val="00E1030C"/>
    <w:rsid w:val="00E10530"/>
    <w:rsid w:val="00E11F65"/>
    <w:rsid w:val="00E1262D"/>
    <w:rsid w:val="00E17B0B"/>
    <w:rsid w:val="00E205DE"/>
    <w:rsid w:val="00E21105"/>
    <w:rsid w:val="00E2112F"/>
    <w:rsid w:val="00E22428"/>
    <w:rsid w:val="00E226FF"/>
    <w:rsid w:val="00E23917"/>
    <w:rsid w:val="00E240C2"/>
    <w:rsid w:val="00E261D8"/>
    <w:rsid w:val="00E269F2"/>
    <w:rsid w:val="00E27585"/>
    <w:rsid w:val="00E27D91"/>
    <w:rsid w:val="00E30BA3"/>
    <w:rsid w:val="00E31CC7"/>
    <w:rsid w:val="00E3269B"/>
    <w:rsid w:val="00E33201"/>
    <w:rsid w:val="00E3322B"/>
    <w:rsid w:val="00E34C50"/>
    <w:rsid w:val="00E35277"/>
    <w:rsid w:val="00E36BB4"/>
    <w:rsid w:val="00E3730C"/>
    <w:rsid w:val="00E374A1"/>
    <w:rsid w:val="00E37736"/>
    <w:rsid w:val="00E37BBC"/>
    <w:rsid w:val="00E43E46"/>
    <w:rsid w:val="00E4637B"/>
    <w:rsid w:val="00E51892"/>
    <w:rsid w:val="00E521D0"/>
    <w:rsid w:val="00E52A4D"/>
    <w:rsid w:val="00E53240"/>
    <w:rsid w:val="00E56542"/>
    <w:rsid w:val="00E56926"/>
    <w:rsid w:val="00E600C7"/>
    <w:rsid w:val="00E604BF"/>
    <w:rsid w:val="00E60CFE"/>
    <w:rsid w:val="00E632E4"/>
    <w:rsid w:val="00E6637E"/>
    <w:rsid w:val="00E734D7"/>
    <w:rsid w:val="00E73775"/>
    <w:rsid w:val="00E7501B"/>
    <w:rsid w:val="00E756D9"/>
    <w:rsid w:val="00E76245"/>
    <w:rsid w:val="00E76D87"/>
    <w:rsid w:val="00E76FA6"/>
    <w:rsid w:val="00E77EBF"/>
    <w:rsid w:val="00E808AD"/>
    <w:rsid w:val="00E8225E"/>
    <w:rsid w:val="00E82A35"/>
    <w:rsid w:val="00E84F37"/>
    <w:rsid w:val="00E85352"/>
    <w:rsid w:val="00E864C3"/>
    <w:rsid w:val="00E86DD4"/>
    <w:rsid w:val="00E902A9"/>
    <w:rsid w:val="00E90B8B"/>
    <w:rsid w:val="00E91A49"/>
    <w:rsid w:val="00E91E1C"/>
    <w:rsid w:val="00E939EE"/>
    <w:rsid w:val="00E958F6"/>
    <w:rsid w:val="00EA1341"/>
    <w:rsid w:val="00EA1FDC"/>
    <w:rsid w:val="00EA44F8"/>
    <w:rsid w:val="00EA4F67"/>
    <w:rsid w:val="00EA58F5"/>
    <w:rsid w:val="00EA6948"/>
    <w:rsid w:val="00EA6C07"/>
    <w:rsid w:val="00EB371D"/>
    <w:rsid w:val="00EB46CC"/>
    <w:rsid w:val="00EB470C"/>
    <w:rsid w:val="00EB7835"/>
    <w:rsid w:val="00EC0D76"/>
    <w:rsid w:val="00EC1C68"/>
    <w:rsid w:val="00EC3EE4"/>
    <w:rsid w:val="00EC46AF"/>
    <w:rsid w:val="00EC6CD2"/>
    <w:rsid w:val="00ED0835"/>
    <w:rsid w:val="00ED237E"/>
    <w:rsid w:val="00ED3077"/>
    <w:rsid w:val="00ED68F6"/>
    <w:rsid w:val="00ED799F"/>
    <w:rsid w:val="00EE023A"/>
    <w:rsid w:val="00EE04DB"/>
    <w:rsid w:val="00EE10B4"/>
    <w:rsid w:val="00EE119D"/>
    <w:rsid w:val="00EE1D9C"/>
    <w:rsid w:val="00EE25D0"/>
    <w:rsid w:val="00EE2808"/>
    <w:rsid w:val="00EE2967"/>
    <w:rsid w:val="00EE2BB5"/>
    <w:rsid w:val="00EE37BA"/>
    <w:rsid w:val="00EE4262"/>
    <w:rsid w:val="00EE537F"/>
    <w:rsid w:val="00EE53A5"/>
    <w:rsid w:val="00EF1559"/>
    <w:rsid w:val="00F0108C"/>
    <w:rsid w:val="00F01DF4"/>
    <w:rsid w:val="00F03672"/>
    <w:rsid w:val="00F04974"/>
    <w:rsid w:val="00F05625"/>
    <w:rsid w:val="00F05C1C"/>
    <w:rsid w:val="00F061D6"/>
    <w:rsid w:val="00F0641E"/>
    <w:rsid w:val="00F06F7F"/>
    <w:rsid w:val="00F11060"/>
    <w:rsid w:val="00F11DF1"/>
    <w:rsid w:val="00F12CC4"/>
    <w:rsid w:val="00F13505"/>
    <w:rsid w:val="00F16E49"/>
    <w:rsid w:val="00F17D79"/>
    <w:rsid w:val="00F2066E"/>
    <w:rsid w:val="00F210C3"/>
    <w:rsid w:val="00F252BF"/>
    <w:rsid w:val="00F2703E"/>
    <w:rsid w:val="00F274C3"/>
    <w:rsid w:val="00F27715"/>
    <w:rsid w:val="00F278A5"/>
    <w:rsid w:val="00F30357"/>
    <w:rsid w:val="00F33589"/>
    <w:rsid w:val="00F35CC0"/>
    <w:rsid w:val="00F35E3F"/>
    <w:rsid w:val="00F3625D"/>
    <w:rsid w:val="00F36A2F"/>
    <w:rsid w:val="00F36E0E"/>
    <w:rsid w:val="00F36E21"/>
    <w:rsid w:val="00F37199"/>
    <w:rsid w:val="00F3759C"/>
    <w:rsid w:val="00F40410"/>
    <w:rsid w:val="00F41627"/>
    <w:rsid w:val="00F41CB1"/>
    <w:rsid w:val="00F42F61"/>
    <w:rsid w:val="00F43CF9"/>
    <w:rsid w:val="00F440B0"/>
    <w:rsid w:val="00F460AE"/>
    <w:rsid w:val="00F460B2"/>
    <w:rsid w:val="00F4699D"/>
    <w:rsid w:val="00F46B47"/>
    <w:rsid w:val="00F47351"/>
    <w:rsid w:val="00F478BC"/>
    <w:rsid w:val="00F50148"/>
    <w:rsid w:val="00F502E0"/>
    <w:rsid w:val="00F51217"/>
    <w:rsid w:val="00F52875"/>
    <w:rsid w:val="00F52DB5"/>
    <w:rsid w:val="00F53E5F"/>
    <w:rsid w:val="00F549D7"/>
    <w:rsid w:val="00F54AAA"/>
    <w:rsid w:val="00F552E4"/>
    <w:rsid w:val="00F55C40"/>
    <w:rsid w:val="00F55DFB"/>
    <w:rsid w:val="00F57DD5"/>
    <w:rsid w:val="00F57EB7"/>
    <w:rsid w:val="00F60B2E"/>
    <w:rsid w:val="00F61145"/>
    <w:rsid w:val="00F61EDF"/>
    <w:rsid w:val="00F61FF0"/>
    <w:rsid w:val="00F6272D"/>
    <w:rsid w:val="00F631BC"/>
    <w:rsid w:val="00F639C1"/>
    <w:rsid w:val="00F65909"/>
    <w:rsid w:val="00F663B1"/>
    <w:rsid w:val="00F666B6"/>
    <w:rsid w:val="00F6671D"/>
    <w:rsid w:val="00F67E85"/>
    <w:rsid w:val="00F7083D"/>
    <w:rsid w:val="00F70ADA"/>
    <w:rsid w:val="00F70DA3"/>
    <w:rsid w:val="00F719CA"/>
    <w:rsid w:val="00F72A46"/>
    <w:rsid w:val="00F73558"/>
    <w:rsid w:val="00F750B9"/>
    <w:rsid w:val="00F806B6"/>
    <w:rsid w:val="00F80870"/>
    <w:rsid w:val="00F814CE"/>
    <w:rsid w:val="00F8268A"/>
    <w:rsid w:val="00F83101"/>
    <w:rsid w:val="00F842FD"/>
    <w:rsid w:val="00F84708"/>
    <w:rsid w:val="00F8482A"/>
    <w:rsid w:val="00F85288"/>
    <w:rsid w:val="00F85594"/>
    <w:rsid w:val="00F864D4"/>
    <w:rsid w:val="00F86644"/>
    <w:rsid w:val="00F90375"/>
    <w:rsid w:val="00F904C0"/>
    <w:rsid w:val="00F95BAF"/>
    <w:rsid w:val="00F96955"/>
    <w:rsid w:val="00F97135"/>
    <w:rsid w:val="00FA07E0"/>
    <w:rsid w:val="00FA100B"/>
    <w:rsid w:val="00FA15C7"/>
    <w:rsid w:val="00FA1B0E"/>
    <w:rsid w:val="00FA2FA0"/>
    <w:rsid w:val="00FA360A"/>
    <w:rsid w:val="00FA58BD"/>
    <w:rsid w:val="00FA6469"/>
    <w:rsid w:val="00FA7B0F"/>
    <w:rsid w:val="00FA7C7A"/>
    <w:rsid w:val="00FB0C7E"/>
    <w:rsid w:val="00FB24D6"/>
    <w:rsid w:val="00FB258B"/>
    <w:rsid w:val="00FB37AF"/>
    <w:rsid w:val="00FB37B6"/>
    <w:rsid w:val="00FB4544"/>
    <w:rsid w:val="00FB6406"/>
    <w:rsid w:val="00FB6C8F"/>
    <w:rsid w:val="00FC0469"/>
    <w:rsid w:val="00FC22F6"/>
    <w:rsid w:val="00FC3403"/>
    <w:rsid w:val="00FC3B72"/>
    <w:rsid w:val="00FC6194"/>
    <w:rsid w:val="00FC6828"/>
    <w:rsid w:val="00FC6A7A"/>
    <w:rsid w:val="00FD02AC"/>
    <w:rsid w:val="00FD0EF3"/>
    <w:rsid w:val="00FD10C5"/>
    <w:rsid w:val="00FD13E6"/>
    <w:rsid w:val="00FD1DBF"/>
    <w:rsid w:val="00FD28C0"/>
    <w:rsid w:val="00FD4079"/>
    <w:rsid w:val="00FD680C"/>
    <w:rsid w:val="00FD7DEF"/>
    <w:rsid w:val="00FE0825"/>
    <w:rsid w:val="00FE23E9"/>
    <w:rsid w:val="00FE30CF"/>
    <w:rsid w:val="00FE3123"/>
    <w:rsid w:val="00FE5536"/>
    <w:rsid w:val="00FE6239"/>
    <w:rsid w:val="00FE6B47"/>
    <w:rsid w:val="00FE70EF"/>
    <w:rsid w:val="00FE7703"/>
    <w:rsid w:val="00FF0A70"/>
    <w:rsid w:val="00FF0DD9"/>
    <w:rsid w:val="00FF3D06"/>
    <w:rsid w:val="00FF4EEC"/>
    <w:rsid w:val="00FF5136"/>
    <w:rsid w:val="00FF5948"/>
    <w:rsid w:val="00FF596C"/>
    <w:rsid w:val="00FF683F"/>
    <w:rsid w:val="00FF6C3D"/>
    <w:rsid w:val="00FF7FA6"/>
  </w:rsids>
  <m:mathPr>
    <m:mathFont m:val="Cambria Math"/>
    <m:brkBin m:val="before"/>
    <m:brkBinSub m:val="--"/>
    <m:smallFrac m:val="0"/>
    <m:dispDef/>
    <m:lMargin m:val="0"/>
    <m:rMargin m:val="0"/>
    <m:defJc m:val="left"/>
    <m:wrapIndent m:val="1440"/>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2FE335"/>
  <w15:docId w15:val="{158F90F7-23CE-4421-9641-631C0098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47E"/>
  </w:style>
  <w:style w:type="paragraph" w:styleId="Heading1">
    <w:name w:val="heading 1"/>
    <w:basedOn w:val="Normal"/>
    <w:next w:val="Normal"/>
    <w:link w:val="Heading1Char"/>
    <w:uiPriority w:val="9"/>
    <w:qFormat/>
    <w:rsid w:val="007D247E"/>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7D247E"/>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unhideWhenUsed/>
    <w:qFormat/>
    <w:rsid w:val="007D247E"/>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unhideWhenUsed/>
    <w:qFormat/>
    <w:rsid w:val="007D247E"/>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unhideWhenUsed/>
    <w:qFormat/>
    <w:rsid w:val="007D247E"/>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7D247E"/>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7D247E"/>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7D247E"/>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7D247E"/>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7E"/>
    <w:rPr>
      <w:rFonts w:asciiTheme="majorHAnsi" w:eastAsiaTheme="majorEastAsia" w:hAnsiTheme="majorHAnsi" w:cstheme="majorBidi"/>
      <w:color w:val="393939" w:themeColor="accent6" w:themeShade="BF"/>
      <w:sz w:val="40"/>
      <w:szCs w:val="40"/>
    </w:rPr>
  </w:style>
  <w:style w:type="paragraph" w:styleId="BalloonText">
    <w:name w:val="Balloon Text"/>
    <w:basedOn w:val="Normal"/>
    <w:link w:val="BalloonTextChar"/>
    <w:uiPriority w:val="99"/>
    <w:semiHidden/>
    <w:unhideWhenUsed/>
    <w:rsid w:val="001F2738"/>
    <w:rPr>
      <w:rFonts w:ascii="Tahoma" w:hAnsi="Tahoma" w:cs="Tahoma"/>
      <w:sz w:val="16"/>
      <w:szCs w:val="16"/>
    </w:rPr>
  </w:style>
  <w:style w:type="character" w:customStyle="1" w:styleId="BalloonTextChar">
    <w:name w:val="Balloon Text Char"/>
    <w:basedOn w:val="DefaultParagraphFont"/>
    <w:link w:val="BalloonText"/>
    <w:uiPriority w:val="99"/>
    <w:semiHidden/>
    <w:rsid w:val="001F2738"/>
    <w:rPr>
      <w:rFonts w:ascii="Tahoma" w:eastAsia="Times New Roman" w:hAnsi="Tahoma" w:cs="Tahoma"/>
      <w:sz w:val="16"/>
      <w:szCs w:val="16"/>
    </w:rPr>
  </w:style>
  <w:style w:type="paragraph" w:customStyle="1" w:styleId="EndNoteBibliographyTitle">
    <w:name w:val="EndNote Bibliography Title"/>
    <w:basedOn w:val="Normal"/>
    <w:link w:val="EndNoteBibliographyTitleChar"/>
    <w:rsid w:val="007D342E"/>
    <w:pPr>
      <w:spacing w:line="240" w:lineRule="auto"/>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D342E"/>
    <w:rPr>
      <w:rFonts w:ascii="Calibri" w:eastAsia="Times New Roman" w:hAnsi="Calibri" w:cs="Times New Roman"/>
      <w:noProof/>
      <w:sz w:val="24"/>
      <w:szCs w:val="24"/>
    </w:rPr>
  </w:style>
  <w:style w:type="paragraph" w:customStyle="1" w:styleId="EndNoteBibliography">
    <w:name w:val="EndNote Bibliography"/>
    <w:basedOn w:val="Normal"/>
    <w:link w:val="EndNoteBibliographyChar"/>
    <w:rsid w:val="00937BC6"/>
    <w:rPr>
      <w:rFonts w:ascii="Calibri" w:hAnsi="Calibri"/>
      <w:noProof/>
    </w:rPr>
  </w:style>
  <w:style w:type="character" w:customStyle="1" w:styleId="EndNoteBibliographyChar">
    <w:name w:val="EndNote Bibliography Char"/>
    <w:basedOn w:val="DefaultParagraphFont"/>
    <w:link w:val="EndNoteBibliography"/>
    <w:rsid w:val="00937BC6"/>
    <w:rPr>
      <w:rFonts w:ascii="Calibri" w:eastAsia="Times New Roman" w:hAnsi="Calibri" w:cs="Times New Roman"/>
      <w:noProof/>
      <w:sz w:val="24"/>
      <w:szCs w:val="24"/>
    </w:rPr>
  </w:style>
  <w:style w:type="character" w:customStyle="1" w:styleId="Heading2Char">
    <w:name w:val="Heading 2 Char"/>
    <w:basedOn w:val="DefaultParagraphFont"/>
    <w:link w:val="Heading2"/>
    <w:uiPriority w:val="9"/>
    <w:rsid w:val="007D247E"/>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rsid w:val="007D247E"/>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rsid w:val="007D247E"/>
    <w:rPr>
      <w:rFonts w:asciiTheme="majorHAnsi" w:eastAsiaTheme="majorEastAsia" w:hAnsiTheme="majorHAnsi" w:cstheme="majorBidi"/>
      <w:color w:val="4D4D4D" w:themeColor="accent6"/>
      <w:sz w:val="22"/>
      <w:szCs w:val="22"/>
    </w:rPr>
  </w:style>
  <w:style w:type="paragraph" w:styleId="ListParagraph">
    <w:name w:val="List Paragraph"/>
    <w:basedOn w:val="Normal"/>
    <w:uiPriority w:val="34"/>
    <w:qFormat/>
    <w:rsid w:val="0081294A"/>
    <w:pPr>
      <w:ind w:left="720"/>
      <w:contextualSpacing/>
    </w:pPr>
  </w:style>
  <w:style w:type="character" w:styleId="PlaceholderText">
    <w:name w:val="Placeholder Text"/>
    <w:basedOn w:val="DefaultParagraphFont"/>
    <w:uiPriority w:val="99"/>
    <w:semiHidden/>
    <w:rsid w:val="008A5DDB"/>
    <w:rPr>
      <w:color w:val="808080"/>
    </w:rPr>
  </w:style>
  <w:style w:type="character" w:styleId="CommentReference">
    <w:name w:val="annotation reference"/>
    <w:basedOn w:val="DefaultParagraphFont"/>
    <w:uiPriority w:val="99"/>
    <w:semiHidden/>
    <w:unhideWhenUsed/>
    <w:rsid w:val="00420E01"/>
    <w:rPr>
      <w:sz w:val="16"/>
      <w:szCs w:val="16"/>
    </w:rPr>
  </w:style>
  <w:style w:type="paragraph" w:styleId="CommentText">
    <w:name w:val="annotation text"/>
    <w:basedOn w:val="Normal"/>
    <w:link w:val="CommentTextChar"/>
    <w:uiPriority w:val="99"/>
    <w:unhideWhenUsed/>
    <w:rsid w:val="00420E01"/>
    <w:rPr>
      <w:sz w:val="20"/>
      <w:szCs w:val="20"/>
    </w:rPr>
  </w:style>
  <w:style w:type="character" w:customStyle="1" w:styleId="CommentTextChar">
    <w:name w:val="Comment Text Char"/>
    <w:basedOn w:val="DefaultParagraphFont"/>
    <w:link w:val="CommentText"/>
    <w:uiPriority w:val="99"/>
    <w:rsid w:val="00420E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0E01"/>
    <w:rPr>
      <w:b/>
      <w:bCs/>
    </w:rPr>
  </w:style>
  <w:style w:type="character" w:customStyle="1" w:styleId="CommentSubjectChar">
    <w:name w:val="Comment Subject Char"/>
    <w:basedOn w:val="CommentTextChar"/>
    <w:link w:val="CommentSubject"/>
    <w:uiPriority w:val="99"/>
    <w:semiHidden/>
    <w:rsid w:val="00420E0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31232"/>
    <w:rPr>
      <w:color w:val="5F5F5F" w:themeColor="hyperlink"/>
      <w:u w:val="single"/>
    </w:rPr>
  </w:style>
  <w:style w:type="paragraph" w:styleId="Caption">
    <w:name w:val="caption"/>
    <w:basedOn w:val="Normal"/>
    <w:next w:val="Normal"/>
    <w:uiPriority w:val="35"/>
    <w:unhideWhenUsed/>
    <w:qFormat/>
    <w:rsid w:val="007D247E"/>
    <w:pPr>
      <w:spacing w:line="240" w:lineRule="auto"/>
    </w:pPr>
    <w:rPr>
      <w:b/>
      <w:bCs/>
      <w:smallCaps/>
      <w:color w:val="595959" w:themeColor="text1" w:themeTint="A6"/>
    </w:rPr>
  </w:style>
  <w:style w:type="paragraph" w:styleId="NoSpacing">
    <w:name w:val="No Spacing"/>
    <w:uiPriority w:val="1"/>
    <w:qFormat/>
    <w:rsid w:val="007D247E"/>
    <w:pPr>
      <w:spacing w:after="0" w:line="240" w:lineRule="auto"/>
    </w:pPr>
  </w:style>
  <w:style w:type="character" w:styleId="FollowedHyperlink">
    <w:name w:val="FollowedHyperlink"/>
    <w:basedOn w:val="DefaultParagraphFont"/>
    <w:uiPriority w:val="99"/>
    <w:semiHidden/>
    <w:unhideWhenUsed/>
    <w:rsid w:val="005A036C"/>
    <w:rPr>
      <w:color w:val="919191" w:themeColor="followedHyperlink"/>
      <w:u w:val="single"/>
    </w:rPr>
  </w:style>
  <w:style w:type="paragraph" w:styleId="FootnoteText">
    <w:name w:val="footnote text"/>
    <w:basedOn w:val="Normal"/>
    <w:link w:val="FootnoteTextChar"/>
    <w:uiPriority w:val="99"/>
    <w:semiHidden/>
    <w:unhideWhenUsed/>
    <w:rsid w:val="00227FE3"/>
    <w:pPr>
      <w:spacing w:line="240" w:lineRule="auto"/>
    </w:pPr>
    <w:rPr>
      <w:sz w:val="20"/>
      <w:szCs w:val="20"/>
    </w:rPr>
  </w:style>
  <w:style w:type="character" w:customStyle="1" w:styleId="FootnoteTextChar">
    <w:name w:val="Footnote Text Char"/>
    <w:basedOn w:val="DefaultParagraphFont"/>
    <w:link w:val="FootnoteText"/>
    <w:uiPriority w:val="99"/>
    <w:semiHidden/>
    <w:rsid w:val="00227FE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27FE3"/>
    <w:rPr>
      <w:vertAlign w:val="superscript"/>
    </w:rPr>
  </w:style>
  <w:style w:type="paragraph" w:styleId="Header">
    <w:name w:val="header"/>
    <w:basedOn w:val="Normal"/>
    <w:link w:val="HeaderChar"/>
    <w:uiPriority w:val="99"/>
    <w:unhideWhenUsed/>
    <w:rsid w:val="005A6DA5"/>
    <w:pPr>
      <w:tabs>
        <w:tab w:val="center" w:pos="4680"/>
        <w:tab w:val="right" w:pos="9360"/>
      </w:tabs>
      <w:spacing w:line="240" w:lineRule="auto"/>
    </w:pPr>
  </w:style>
  <w:style w:type="character" w:customStyle="1" w:styleId="HeaderChar">
    <w:name w:val="Header Char"/>
    <w:basedOn w:val="DefaultParagraphFont"/>
    <w:link w:val="Header"/>
    <w:uiPriority w:val="99"/>
    <w:rsid w:val="005A6DA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DA5"/>
    <w:pPr>
      <w:tabs>
        <w:tab w:val="center" w:pos="4680"/>
        <w:tab w:val="right" w:pos="9360"/>
      </w:tabs>
      <w:spacing w:line="240" w:lineRule="auto"/>
    </w:pPr>
  </w:style>
  <w:style w:type="character" w:customStyle="1" w:styleId="FooterChar">
    <w:name w:val="Footer Char"/>
    <w:basedOn w:val="DefaultParagraphFont"/>
    <w:link w:val="Footer"/>
    <w:uiPriority w:val="99"/>
    <w:rsid w:val="005A6DA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7D247E"/>
    <w:rPr>
      <w:rFonts w:asciiTheme="majorHAnsi" w:eastAsiaTheme="majorEastAsia" w:hAnsiTheme="majorHAnsi" w:cstheme="majorBidi"/>
      <w:i/>
      <w:iCs/>
      <w:color w:val="4D4D4D" w:themeColor="accent6"/>
      <w:sz w:val="22"/>
      <w:szCs w:val="22"/>
    </w:rPr>
  </w:style>
  <w:style w:type="paragraph" w:styleId="Subtitle">
    <w:name w:val="Subtitle"/>
    <w:basedOn w:val="Normal"/>
    <w:next w:val="Normal"/>
    <w:link w:val="SubtitleChar"/>
    <w:uiPriority w:val="11"/>
    <w:qFormat/>
    <w:rsid w:val="007D247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D247E"/>
    <w:rPr>
      <w:rFonts w:asciiTheme="majorHAnsi" w:eastAsiaTheme="majorEastAsia" w:hAnsiTheme="majorHAnsi" w:cstheme="majorBidi"/>
      <w:sz w:val="30"/>
      <w:szCs w:val="30"/>
    </w:rPr>
  </w:style>
  <w:style w:type="table" w:styleId="TableGrid">
    <w:name w:val="Table Grid"/>
    <w:basedOn w:val="TableNormal"/>
    <w:uiPriority w:val="59"/>
    <w:rsid w:val="001B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0AFC"/>
    <w:pPr>
      <w:spacing w:after="0" w:line="240" w:lineRule="auto"/>
    </w:pPr>
    <w:rPr>
      <w:rFonts w:ascii="Cambria" w:eastAsia="Times New Roman" w:hAnsi="Cambria" w:cs="Times New Roman"/>
      <w:sz w:val="24"/>
      <w:szCs w:val="24"/>
    </w:rPr>
  </w:style>
  <w:style w:type="paragraph" w:customStyle="1" w:styleId="Default">
    <w:name w:val="Default"/>
    <w:rsid w:val="007A7B99"/>
    <w:pPr>
      <w:autoSpaceDE w:val="0"/>
      <w:autoSpaceDN w:val="0"/>
      <w:adjustRightInd w:val="0"/>
      <w:spacing w:after="0" w:line="240" w:lineRule="auto"/>
    </w:pPr>
    <w:rPr>
      <w:rFonts w:ascii="Georgia" w:eastAsia="Times New Roman" w:hAnsi="Georgia" w:cs="Georgia"/>
      <w:color w:val="000000"/>
      <w:sz w:val="24"/>
      <w:szCs w:val="24"/>
    </w:rPr>
  </w:style>
  <w:style w:type="character" w:styleId="LineNumber">
    <w:name w:val="line number"/>
    <w:basedOn w:val="DefaultParagraphFont"/>
    <w:uiPriority w:val="99"/>
    <w:semiHidden/>
    <w:unhideWhenUsed/>
    <w:rsid w:val="00573E85"/>
  </w:style>
  <w:style w:type="paragraph" w:styleId="NormalWeb">
    <w:name w:val="Normal (Web)"/>
    <w:basedOn w:val="Normal"/>
    <w:uiPriority w:val="99"/>
    <w:semiHidden/>
    <w:unhideWhenUsed/>
    <w:rsid w:val="000D4F83"/>
    <w:pPr>
      <w:spacing w:before="100" w:beforeAutospacing="1" w:after="100" w:afterAutospacing="1" w:line="240" w:lineRule="auto"/>
    </w:pPr>
    <w:rPr>
      <w:rFonts w:ascii="Times New Roman" w:hAnsi="Times New Roman"/>
    </w:rPr>
  </w:style>
  <w:style w:type="paragraph" w:customStyle="1" w:styleId="ChapterTitle">
    <w:name w:val="Chapter Title"/>
    <w:basedOn w:val="Heading1"/>
    <w:link w:val="ChapterTitleChar"/>
    <w:rsid w:val="008256B0"/>
  </w:style>
  <w:style w:type="character" w:customStyle="1" w:styleId="Heading6Char">
    <w:name w:val="Heading 6 Char"/>
    <w:basedOn w:val="DefaultParagraphFont"/>
    <w:link w:val="Heading6"/>
    <w:uiPriority w:val="9"/>
    <w:semiHidden/>
    <w:rsid w:val="007D247E"/>
    <w:rPr>
      <w:rFonts w:asciiTheme="majorHAnsi" w:eastAsiaTheme="majorEastAsia" w:hAnsiTheme="majorHAnsi" w:cstheme="majorBidi"/>
      <w:color w:val="4D4D4D" w:themeColor="accent6"/>
    </w:rPr>
  </w:style>
  <w:style w:type="character" w:customStyle="1" w:styleId="ChapterTitleChar">
    <w:name w:val="Chapter Title Char"/>
    <w:basedOn w:val="Heading1Char"/>
    <w:link w:val="ChapterTitle"/>
    <w:rsid w:val="008256B0"/>
    <w:rPr>
      <w:rFonts w:asciiTheme="majorHAnsi" w:eastAsia="Times New Roman" w:hAnsiTheme="majorHAnsi" w:cs="Times New Roman"/>
      <w:bCs w:val="0"/>
      <w:caps w:val="0"/>
      <w:color w:val="393939" w:themeColor="accent6" w:themeShade="BF"/>
      <w:kern w:val="32"/>
      <w:sz w:val="24"/>
      <w:szCs w:val="32"/>
    </w:rPr>
  </w:style>
  <w:style w:type="character" w:customStyle="1" w:styleId="Heading7Char">
    <w:name w:val="Heading 7 Char"/>
    <w:basedOn w:val="DefaultParagraphFont"/>
    <w:link w:val="Heading7"/>
    <w:uiPriority w:val="9"/>
    <w:semiHidden/>
    <w:rsid w:val="007D247E"/>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7D247E"/>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7D247E"/>
    <w:rPr>
      <w:rFonts w:asciiTheme="majorHAnsi" w:eastAsiaTheme="majorEastAsia" w:hAnsiTheme="majorHAnsi" w:cstheme="majorBidi"/>
      <w:i/>
      <w:iCs/>
      <w:color w:val="4D4D4D" w:themeColor="accent6"/>
      <w:sz w:val="20"/>
      <w:szCs w:val="20"/>
    </w:rPr>
  </w:style>
  <w:style w:type="character" w:styleId="PageNumber">
    <w:name w:val="page number"/>
    <w:basedOn w:val="DefaultParagraphFont"/>
    <w:rsid w:val="00DA44BD"/>
  </w:style>
  <w:style w:type="paragraph" w:styleId="Bibliography">
    <w:name w:val="Bibliography"/>
    <w:basedOn w:val="Normal"/>
    <w:next w:val="Normal"/>
    <w:uiPriority w:val="37"/>
    <w:unhideWhenUsed/>
    <w:rsid w:val="00DA44BD"/>
    <w:pPr>
      <w:spacing w:after="-1"/>
    </w:pPr>
    <w:rPr>
      <w:rFonts w:asciiTheme="majorHAnsi" w:hAnsiTheme="majorHAnsi"/>
    </w:rPr>
  </w:style>
  <w:style w:type="paragraph" w:styleId="TOC1">
    <w:name w:val="toc 1"/>
    <w:basedOn w:val="Normal"/>
    <w:next w:val="Normal"/>
    <w:autoRedefine/>
    <w:uiPriority w:val="39"/>
    <w:rsid w:val="00B9133E"/>
    <w:pPr>
      <w:tabs>
        <w:tab w:val="right" w:leader="dot" w:pos="8640"/>
      </w:tabs>
      <w:spacing w:after="60" w:line="240" w:lineRule="auto"/>
    </w:pPr>
    <w:rPr>
      <w:rFonts w:asciiTheme="majorHAnsi" w:hAnsiTheme="majorHAnsi"/>
      <w:caps/>
    </w:rPr>
  </w:style>
  <w:style w:type="paragraph" w:styleId="TOC2">
    <w:name w:val="toc 2"/>
    <w:basedOn w:val="Normal"/>
    <w:next w:val="Normal"/>
    <w:autoRedefine/>
    <w:uiPriority w:val="39"/>
    <w:rsid w:val="00DA44BD"/>
    <w:pPr>
      <w:tabs>
        <w:tab w:val="right" w:leader="dot" w:pos="8640"/>
        <w:tab w:val="right" w:leader="dot" w:pos="8990"/>
      </w:tabs>
      <w:spacing w:line="240" w:lineRule="auto"/>
      <w:ind w:left="360"/>
    </w:pPr>
    <w:rPr>
      <w:rFonts w:asciiTheme="majorHAnsi" w:hAnsiTheme="majorHAnsi"/>
      <w:caps/>
    </w:rPr>
  </w:style>
  <w:style w:type="paragraph" w:styleId="TOC3">
    <w:name w:val="toc 3"/>
    <w:basedOn w:val="Normal"/>
    <w:next w:val="Normal"/>
    <w:autoRedefine/>
    <w:uiPriority w:val="39"/>
    <w:rsid w:val="00DA44BD"/>
    <w:pPr>
      <w:tabs>
        <w:tab w:val="right" w:leader="dot" w:pos="8640"/>
      </w:tabs>
      <w:spacing w:line="240" w:lineRule="auto"/>
      <w:ind w:left="475"/>
    </w:pPr>
    <w:rPr>
      <w:rFonts w:asciiTheme="majorHAnsi" w:hAnsiTheme="majorHAnsi"/>
      <w:caps/>
    </w:rPr>
  </w:style>
  <w:style w:type="character" w:customStyle="1" w:styleId="st">
    <w:name w:val="st"/>
    <w:basedOn w:val="DefaultParagraphFont"/>
    <w:rsid w:val="00DA44BD"/>
  </w:style>
  <w:style w:type="character" w:styleId="Strong">
    <w:name w:val="Strong"/>
    <w:basedOn w:val="DefaultParagraphFont"/>
    <w:uiPriority w:val="22"/>
    <w:qFormat/>
    <w:rsid w:val="007D247E"/>
    <w:rPr>
      <w:b/>
      <w:bCs/>
    </w:rPr>
  </w:style>
  <w:style w:type="character" w:styleId="Emphasis">
    <w:name w:val="Emphasis"/>
    <w:basedOn w:val="DefaultParagraphFont"/>
    <w:uiPriority w:val="20"/>
    <w:qFormat/>
    <w:rsid w:val="007D247E"/>
    <w:rPr>
      <w:i/>
      <w:iCs/>
      <w:color w:val="4D4D4D" w:themeColor="accent6"/>
    </w:rPr>
  </w:style>
  <w:style w:type="character" w:customStyle="1" w:styleId="apple-converted-space">
    <w:name w:val="apple-converted-space"/>
    <w:basedOn w:val="DefaultParagraphFont"/>
    <w:rsid w:val="004E53C9"/>
  </w:style>
  <w:style w:type="character" w:customStyle="1" w:styleId="xbe">
    <w:name w:val="_xbe"/>
    <w:basedOn w:val="DefaultParagraphFont"/>
    <w:rsid w:val="00624ABD"/>
  </w:style>
  <w:style w:type="paragraph" w:styleId="Title">
    <w:name w:val="Title"/>
    <w:basedOn w:val="Normal"/>
    <w:next w:val="Normal"/>
    <w:link w:val="TitleChar"/>
    <w:uiPriority w:val="10"/>
    <w:qFormat/>
    <w:rsid w:val="007D247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D247E"/>
    <w:rPr>
      <w:rFonts w:asciiTheme="majorHAnsi" w:eastAsiaTheme="majorEastAsia" w:hAnsiTheme="majorHAnsi" w:cstheme="majorBidi"/>
      <w:color w:val="262626" w:themeColor="text1" w:themeTint="D9"/>
      <w:spacing w:val="-15"/>
      <w:sz w:val="96"/>
      <w:szCs w:val="96"/>
    </w:rPr>
  </w:style>
  <w:style w:type="character" w:customStyle="1" w:styleId="style65">
    <w:name w:val="style65"/>
    <w:basedOn w:val="DefaultParagraphFont"/>
    <w:rsid w:val="00F806B6"/>
  </w:style>
  <w:style w:type="paragraph" w:styleId="Quote">
    <w:name w:val="Quote"/>
    <w:basedOn w:val="Normal"/>
    <w:next w:val="Normal"/>
    <w:link w:val="QuoteChar"/>
    <w:uiPriority w:val="29"/>
    <w:qFormat/>
    <w:rsid w:val="007D247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247E"/>
    <w:rPr>
      <w:i/>
      <w:iCs/>
      <w:color w:val="262626" w:themeColor="text1" w:themeTint="D9"/>
    </w:rPr>
  </w:style>
  <w:style w:type="paragraph" w:styleId="IntenseQuote">
    <w:name w:val="Intense Quote"/>
    <w:basedOn w:val="Normal"/>
    <w:next w:val="Normal"/>
    <w:link w:val="IntenseQuoteChar"/>
    <w:uiPriority w:val="30"/>
    <w:qFormat/>
    <w:rsid w:val="007D247E"/>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7D247E"/>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7D247E"/>
    <w:rPr>
      <w:i/>
      <w:iCs/>
    </w:rPr>
  </w:style>
  <w:style w:type="character" w:styleId="IntenseEmphasis">
    <w:name w:val="Intense Emphasis"/>
    <w:basedOn w:val="DefaultParagraphFont"/>
    <w:uiPriority w:val="21"/>
    <w:qFormat/>
    <w:rsid w:val="007D247E"/>
    <w:rPr>
      <w:b/>
      <w:bCs/>
      <w:i/>
      <w:iCs/>
    </w:rPr>
  </w:style>
  <w:style w:type="character" w:styleId="SubtleReference">
    <w:name w:val="Subtle Reference"/>
    <w:basedOn w:val="DefaultParagraphFont"/>
    <w:uiPriority w:val="31"/>
    <w:qFormat/>
    <w:rsid w:val="007D247E"/>
    <w:rPr>
      <w:smallCaps/>
      <w:color w:val="595959" w:themeColor="text1" w:themeTint="A6"/>
    </w:rPr>
  </w:style>
  <w:style w:type="character" w:styleId="IntenseReference">
    <w:name w:val="Intense Reference"/>
    <w:basedOn w:val="DefaultParagraphFont"/>
    <w:uiPriority w:val="32"/>
    <w:qFormat/>
    <w:rsid w:val="007D247E"/>
    <w:rPr>
      <w:b/>
      <w:bCs/>
      <w:smallCaps/>
      <w:color w:val="4D4D4D" w:themeColor="accent6"/>
    </w:rPr>
  </w:style>
  <w:style w:type="character" w:styleId="BookTitle">
    <w:name w:val="Book Title"/>
    <w:basedOn w:val="DefaultParagraphFont"/>
    <w:uiPriority w:val="33"/>
    <w:qFormat/>
    <w:rsid w:val="007D247E"/>
    <w:rPr>
      <w:b/>
      <w:bCs/>
      <w:caps w:val="0"/>
      <w:smallCaps/>
      <w:spacing w:val="7"/>
      <w:sz w:val="21"/>
      <w:szCs w:val="21"/>
    </w:rPr>
  </w:style>
  <w:style w:type="paragraph" w:styleId="TOCHeading">
    <w:name w:val="TOC Heading"/>
    <w:basedOn w:val="Heading1"/>
    <w:next w:val="Normal"/>
    <w:uiPriority w:val="39"/>
    <w:unhideWhenUsed/>
    <w:qFormat/>
    <w:rsid w:val="007D24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1089">
      <w:bodyDiv w:val="1"/>
      <w:marLeft w:val="0"/>
      <w:marRight w:val="0"/>
      <w:marTop w:val="0"/>
      <w:marBottom w:val="0"/>
      <w:divBdr>
        <w:top w:val="none" w:sz="0" w:space="0" w:color="auto"/>
        <w:left w:val="none" w:sz="0" w:space="0" w:color="auto"/>
        <w:bottom w:val="none" w:sz="0" w:space="0" w:color="auto"/>
        <w:right w:val="none" w:sz="0" w:space="0" w:color="auto"/>
      </w:divBdr>
    </w:div>
    <w:div w:id="379405499">
      <w:bodyDiv w:val="1"/>
      <w:marLeft w:val="0"/>
      <w:marRight w:val="0"/>
      <w:marTop w:val="0"/>
      <w:marBottom w:val="0"/>
      <w:divBdr>
        <w:top w:val="none" w:sz="0" w:space="0" w:color="auto"/>
        <w:left w:val="none" w:sz="0" w:space="0" w:color="auto"/>
        <w:bottom w:val="none" w:sz="0" w:space="0" w:color="auto"/>
        <w:right w:val="none" w:sz="0" w:space="0" w:color="auto"/>
      </w:divBdr>
    </w:div>
    <w:div w:id="859590771">
      <w:bodyDiv w:val="1"/>
      <w:marLeft w:val="0"/>
      <w:marRight w:val="0"/>
      <w:marTop w:val="0"/>
      <w:marBottom w:val="0"/>
      <w:divBdr>
        <w:top w:val="none" w:sz="0" w:space="0" w:color="auto"/>
        <w:left w:val="none" w:sz="0" w:space="0" w:color="auto"/>
        <w:bottom w:val="none" w:sz="0" w:space="0" w:color="auto"/>
        <w:right w:val="none" w:sz="0" w:space="0" w:color="auto"/>
      </w:divBdr>
    </w:div>
    <w:div w:id="1238587657">
      <w:bodyDiv w:val="1"/>
      <w:marLeft w:val="0"/>
      <w:marRight w:val="0"/>
      <w:marTop w:val="0"/>
      <w:marBottom w:val="0"/>
      <w:divBdr>
        <w:top w:val="none" w:sz="0" w:space="0" w:color="auto"/>
        <w:left w:val="none" w:sz="0" w:space="0" w:color="auto"/>
        <w:bottom w:val="none" w:sz="0" w:space="0" w:color="auto"/>
        <w:right w:val="none" w:sz="0" w:space="0" w:color="auto"/>
      </w:divBdr>
    </w:div>
    <w:div w:id="1322537384">
      <w:bodyDiv w:val="1"/>
      <w:marLeft w:val="0"/>
      <w:marRight w:val="0"/>
      <w:marTop w:val="0"/>
      <w:marBottom w:val="0"/>
      <w:divBdr>
        <w:top w:val="none" w:sz="0" w:space="0" w:color="auto"/>
        <w:left w:val="none" w:sz="0" w:space="0" w:color="auto"/>
        <w:bottom w:val="none" w:sz="0" w:space="0" w:color="auto"/>
        <w:right w:val="none" w:sz="0" w:space="0" w:color="auto"/>
      </w:divBdr>
    </w:div>
    <w:div w:id="1794326480">
      <w:bodyDiv w:val="1"/>
      <w:marLeft w:val="0"/>
      <w:marRight w:val="0"/>
      <w:marTop w:val="0"/>
      <w:marBottom w:val="0"/>
      <w:divBdr>
        <w:top w:val="none" w:sz="0" w:space="0" w:color="auto"/>
        <w:left w:val="none" w:sz="0" w:space="0" w:color="auto"/>
        <w:bottom w:val="none" w:sz="0" w:space="0" w:color="auto"/>
        <w:right w:val="none" w:sz="0" w:space="0" w:color="auto"/>
      </w:divBdr>
    </w:div>
    <w:div w:id="1806508378">
      <w:bodyDiv w:val="1"/>
      <w:marLeft w:val="0"/>
      <w:marRight w:val="0"/>
      <w:marTop w:val="0"/>
      <w:marBottom w:val="0"/>
      <w:divBdr>
        <w:top w:val="none" w:sz="0" w:space="0" w:color="auto"/>
        <w:left w:val="none" w:sz="0" w:space="0" w:color="auto"/>
        <w:bottom w:val="none" w:sz="0" w:space="0" w:color="auto"/>
        <w:right w:val="none" w:sz="0" w:space="0" w:color="auto"/>
      </w:divBdr>
    </w:div>
    <w:div w:id="20744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F03602B-3DCB-4151-AC26-07C8B5A05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34903</Words>
  <Characters>205230</Characters>
  <Application>Microsoft Office Word</Application>
  <DocSecurity>0</DocSecurity>
  <Lines>8551</Lines>
  <Paragraphs>5584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Chennault</dc:creator>
  <cp:keywords/>
  <dc:description/>
  <cp:lastModifiedBy>Vanguard Magala</cp:lastModifiedBy>
  <cp:revision>2</cp:revision>
  <cp:lastPrinted>2016-08-05T18:24:00Z</cp:lastPrinted>
  <dcterms:created xsi:type="dcterms:W3CDTF">2024-09-10T19:49:00Z</dcterms:created>
  <dcterms:modified xsi:type="dcterms:W3CDTF">2024-09-10T19:49:00Z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5d52ba75-e64f-3296-b019-7991bff259fa</vt:lpwstr>
  </property>
  <property fmtid="{D5CDD505-2E9C-101B-9397-08002B2CF9AE}" pid="4" name="Mendeley Citation Style_1">
    <vt:lpwstr>http://www.zotero.org/styles/ecological-modelling</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http://www.zotero.org/styles/ecological-modelling</vt:lpwstr>
  </property>
  <property fmtid="{D5CDD505-2E9C-101B-9397-08002B2CF9AE}" pid="16" name="Mendeley Recent Style Name 5_1">
    <vt:lpwstr>Ecological Modelling</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